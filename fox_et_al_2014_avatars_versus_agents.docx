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383A5" w14:textId="77777777" w:rsidR="00295BAA" w:rsidRDefault="00295BAA" w:rsidP="00774231">
      <w:pPr>
        <w:spacing w:line="480" w:lineRule="auto"/>
        <w:jc w:val="center"/>
      </w:pPr>
    </w:p>
    <w:p w14:paraId="689E3604" w14:textId="77777777" w:rsidR="00774231" w:rsidRDefault="00774231" w:rsidP="00774231">
      <w:pPr>
        <w:spacing w:line="480" w:lineRule="auto"/>
        <w:jc w:val="center"/>
      </w:pPr>
      <w:r>
        <w:t xml:space="preserve">Avatars </w:t>
      </w:r>
      <w:proofErr w:type="gramStart"/>
      <w:r>
        <w:t>Versus</w:t>
      </w:r>
      <w:proofErr w:type="gramEnd"/>
      <w:r>
        <w:t xml:space="preserve"> Agents: A Meta-Analysis Quantifying the Effect of Agency on Social Influence</w:t>
      </w:r>
    </w:p>
    <w:p w14:paraId="188B3902" w14:textId="77777777" w:rsidR="00774231" w:rsidRDefault="00774231" w:rsidP="00774231">
      <w:pPr>
        <w:spacing w:line="480" w:lineRule="auto"/>
        <w:jc w:val="center"/>
      </w:pPr>
    </w:p>
    <w:p w14:paraId="3016B760" w14:textId="77777777" w:rsidR="00774231" w:rsidRPr="00A62FB5" w:rsidRDefault="00774231" w:rsidP="00774231">
      <w:pPr>
        <w:jc w:val="center"/>
        <w:rPr>
          <w:b/>
        </w:rPr>
      </w:pPr>
      <w:r w:rsidRPr="00A62FB5">
        <w:rPr>
          <w:b/>
        </w:rPr>
        <w:t>Jesse Fox</w:t>
      </w:r>
    </w:p>
    <w:p w14:paraId="7285B9CF" w14:textId="77777777" w:rsidR="00774231" w:rsidRDefault="00774231" w:rsidP="00774231">
      <w:pPr>
        <w:jc w:val="center"/>
      </w:pPr>
    </w:p>
    <w:p w14:paraId="0F363589" w14:textId="77777777" w:rsidR="00774231" w:rsidRPr="00A62FB5" w:rsidRDefault="00774231" w:rsidP="00774231">
      <w:pPr>
        <w:jc w:val="center"/>
        <w:rPr>
          <w:i/>
        </w:rPr>
      </w:pPr>
      <w:r w:rsidRPr="00A62FB5">
        <w:rPr>
          <w:i/>
        </w:rPr>
        <w:t>The Ohio State University</w:t>
      </w:r>
    </w:p>
    <w:p w14:paraId="2DB07BA6" w14:textId="77777777" w:rsidR="00774231" w:rsidRDefault="00774231" w:rsidP="00774231">
      <w:pPr>
        <w:jc w:val="center"/>
      </w:pPr>
    </w:p>
    <w:p w14:paraId="66844F97" w14:textId="77777777" w:rsidR="00774231" w:rsidRPr="00A62FB5" w:rsidRDefault="00774231" w:rsidP="00774231">
      <w:pPr>
        <w:jc w:val="center"/>
        <w:rPr>
          <w:b/>
        </w:rPr>
      </w:pPr>
      <w:r w:rsidRPr="00A62FB5">
        <w:rPr>
          <w:b/>
        </w:rPr>
        <w:t xml:space="preserve">Sun </w:t>
      </w:r>
      <w:proofErr w:type="spellStart"/>
      <w:r w:rsidRPr="00A62FB5">
        <w:rPr>
          <w:b/>
        </w:rPr>
        <w:t>Joo</w:t>
      </w:r>
      <w:proofErr w:type="spellEnd"/>
      <w:r>
        <w:rPr>
          <w:b/>
        </w:rPr>
        <w:t xml:space="preserve"> </w:t>
      </w:r>
      <w:r>
        <w:rPr>
          <w:rFonts w:hint="eastAsia"/>
          <w:b/>
          <w:lang w:eastAsia="ko-KR"/>
        </w:rPr>
        <w:t>(Grace)</w:t>
      </w:r>
      <w:r w:rsidRPr="00A62FB5">
        <w:rPr>
          <w:b/>
        </w:rPr>
        <w:t xml:space="preserve"> </w:t>
      </w:r>
      <w:proofErr w:type="spellStart"/>
      <w:r w:rsidRPr="00A62FB5">
        <w:rPr>
          <w:b/>
        </w:rPr>
        <w:t>Ahn</w:t>
      </w:r>
      <w:proofErr w:type="spellEnd"/>
    </w:p>
    <w:p w14:paraId="7CEE4E36" w14:textId="77777777" w:rsidR="00774231" w:rsidRDefault="00774231" w:rsidP="00774231">
      <w:pPr>
        <w:jc w:val="center"/>
      </w:pPr>
    </w:p>
    <w:p w14:paraId="5D3B5F35" w14:textId="77777777" w:rsidR="00774231" w:rsidRPr="00A62FB5" w:rsidRDefault="00774231" w:rsidP="00774231">
      <w:pPr>
        <w:jc w:val="center"/>
        <w:rPr>
          <w:i/>
        </w:rPr>
      </w:pPr>
      <w:r w:rsidRPr="00A62FB5">
        <w:rPr>
          <w:i/>
        </w:rPr>
        <w:t>University of Georgia</w:t>
      </w:r>
    </w:p>
    <w:p w14:paraId="49C05C2E" w14:textId="77777777" w:rsidR="00774231" w:rsidRDefault="00774231" w:rsidP="00774231">
      <w:pPr>
        <w:jc w:val="center"/>
      </w:pPr>
    </w:p>
    <w:p w14:paraId="739D2813" w14:textId="77777777" w:rsidR="00774231" w:rsidRPr="00A62FB5" w:rsidRDefault="00774231" w:rsidP="00774231">
      <w:pPr>
        <w:jc w:val="center"/>
        <w:rPr>
          <w:b/>
        </w:rPr>
      </w:pPr>
      <w:proofErr w:type="spellStart"/>
      <w:r w:rsidRPr="00A62FB5">
        <w:rPr>
          <w:b/>
        </w:rPr>
        <w:t>Joris</w:t>
      </w:r>
      <w:proofErr w:type="spellEnd"/>
      <w:r w:rsidRPr="00A62FB5">
        <w:rPr>
          <w:b/>
        </w:rPr>
        <w:t xml:space="preserve"> H. Janssen</w:t>
      </w:r>
    </w:p>
    <w:p w14:paraId="6F175929" w14:textId="77777777" w:rsidR="00774231" w:rsidRDefault="00774231" w:rsidP="00774231">
      <w:pPr>
        <w:jc w:val="center"/>
      </w:pPr>
    </w:p>
    <w:p w14:paraId="6DC46843" w14:textId="77777777" w:rsidR="00774231" w:rsidRPr="00A62FB5" w:rsidRDefault="00774231" w:rsidP="00774231">
      <w:pPr>
        <w:jc w:val="center"/>
        <w:rPr>
          <w:i/>
        </w:rPr>
      </w:pPr>
      <w:r>
        <w:rPr>
          <w:i/>
        </w:rPr>
        <w:t>Philips Research</w:t>
      </w:r>
    </w:p>
    <w:p w14:paraId="22E0C19C" w14:textId="77777777" w:rsidR="00774231" w:rsidRDefault="00774231" w:rsidP="00774231">
      <w:pPr>
        <w:jc w:val="center"/>
      </w:pPr>
    </w:p>
    <w:p w14:paraId="23704D79" w14:textId="77777777" w:rsidR="00774231" w:rsidRPr="00A62FB5" w:rsidRDefault="00774231" w:rsidP="00774231">
      <w:pPr>
        <w:jc w:val="center"/>
        <w:rPr>
          <w:b/>
        </w:rPr>
      </w:pPr>
      <w:r w:rsidRPr="00A62FB5">
        <w:rPr>
          <w:b/>
        </w:rPr>
        <w:t xml:space="preserve">Leo </w:t>
      </w:r>
      <w:proofErr w:type="spellStart"/>
      <w:r w:rsidRPr="00A62FB5">
        <w:rPr>
          <w:b/>
        </w:rPr>
        <w:t>Yeykelis</w:t>
      </w:r>
      <w:proofErr w:type="spellEnd"/>
    </w:p>
    <w:p w14:paraId="2658DF98" w14:textId="77777777" w:rsidR="00774231" w:rsidRDefault="00774231" w:rsidP="00774231">
      <w:pPr>
        <w:jc w:val="center"/>
      </w:pPr>
    </w:p>
    <w:p w14:paraId="3A868C62" w14:textId="77777777" w:rsidR="00774231" w:rsidRPr="00A62FB5" w:rsidRDefault="00774231" w:rsidP="00774231">
      <w:pPr>
        <w:jc w:val="center"/>
        <w:rPr>
          <w:i/>
        </w:rPr>
      </w:pPr>
      <w:r w:rsidRPr="00A62FB5">
        <w:rPr>
          <w:i/>
        </w:rPr>
        <w:t>Stanford University</w:t>
      </w:r>
    </w:p>
    <w:p w14:paraId="56C44DFD" w14:textId="77777777" w:rsidR="00774231" w:rsidRDefault="00774231" w:rsidP="00774231">
      <w:pPr>
        <w:jc w:val="center"/>
      </w:pPr>
    </w:p>
    <w:p w14:paraId="43F0BA34" w14:textId="77777777" w:rsidR="00774231" w:rsidRPr="00A62FB5" w:rsidRDefault="00774231" w:rsidP="00774231">
      <w:pPr>
        <w:jc w:val="center"/>
        <w:rPr>
          <w:b/>
        </w:rPr>
      </w:pPr>
      <w:r w:rsidRPr="00A62FB5">
        <w:rPr>
          <w:b/>
        </w:rPr>
        <w:t>Kathryn Y. Segovia</w:t>
      </w:r>
    </w:p>
    <w:p w14:paraId="052427D3" w14:textId="77777777" w:rsidR="00774231" w:rsidRDefault="00774231" w:rsidP="00774231">
      <w:pPr>
        <w:jc w:val="center"/>
      </w:pPr>
    </w:p>
    <w:p w14:paraId="57186F57" w14:textId="77777777" w:rsidR="00774231" w:rsidRPr="00A62FB5" w:rsidRDefault="00774231" w:rsidP="00774231">
      <w:pPr>
        <w:jc w:val="center"/>
        <w:rPr>
          <w:i/>
        </w:rPr>
      </w:pPr>
      <w:r w:rsidRPr="00A62FB5">
        <w:rPr>
          <w:i/>
        </w:rPr>
        <w:t>Stanford University</w:t>
      </w:r>
    </w:p>
    <w:p w14:paraId="5F744474" w14:textId="77777777" w:rsidR="00774231" w:rsidRDefault="00774231" w:rsidP="00774231">
      <w:pPr>
        <w:jc w:val="center"/>
      </w:pPr>
    </w:p>
    <w:p w14:paraId="0A730CE8" w14:textId="77777777" w:rsidR="00774231" w:rsidRPr="00A62FB5" w:rsidRDefault="00774231" w:rsidP="00774231">
      <w:pPr>
        <w:jc w:val="center"/>
        <w:rPr>
          <w:b/>
        </w:rPr>
      </w:pPr>
      <w:r w:rsidRPr="00A62FB5">
        <w:rPr>
          <w:b/>
        </w:rPr>
        <w:t xml:space="preserve">Jeremy N. </w:t>
      </w:r>
      <w:proofErr w:type="spellStart"/>
      <w:r w:rsidRPr="00A62FB5">
        <w:rPr>
          <w:b/>
        </w:rPr>
        <w:t>Bailenson</w:t>
      </w:r>
      <w:proofErr w:type="spellEnd"/>
    </w:p>
    <w:p w14:paraId="7AC2CFEF" w14:textId="77777777" w:rsidR="00774231" w:rsidRDefault="00774231" w:rsidP="00774231">
      <w:pPr>
        <w:jc w:val="center"/>
      </w:pPr>
    </w:p>
    <w:p w14:paraId="1EAFF1BF" w14:textId="77777777" w:rsidR="00774231" w:rsidRPr="00A62FB5" w:rsidRDefault="00774231" w:rsidP="00774231">
      <w:pPr>
        <w:jc w:val="center"/>
        <w:rPr>
          <w:i/>
        </w:rPr>
      </w:pPr>
      <w:r w:rsidRPr="00A62FB5">
        <w:rPr>
          <w:i/>
        </w:rPr>
        <w:t>Stanford University</w:t>
      </w:r>
    </w:p>
    <w:p w14:paraId="5ED9F1D8" w14:textId="77777777" w:rsidR="00774231" w:rsidRDefault="00774231" w:rsidP="00774231"/>
    <w:p w14:paraId="6A1FD3EB" w14:textId="77777777" w:rsidR="00774231" w:rsidRDefault="00774231" w:rsidP="00774231">
      <w:pPr>
        <w:spacing w:line="480" w:lineRule="auto"/>
      </w:pPr>
      <w:r>
        <w:t>Running head: META-ANALYSIS: AVATARS VS. AGENTS</w:t>
      </w:r>
    </w:p>
    <w:p w14:paraId="6211C027" w14:textId="77777777" w:rsidR="00774231" w:rsidRDefault="00774231" w:rsidP="00774231">
      <w:r>
        <w:t>Corresponding author’s contact information:</w:t>
      </w:r>
    </w:p>
    <w:p w14:paraId="5E057394" w14:textId="77777777" w:rsidR="00774231" w:rsidRDefault="00774231" w:rsidP="00774231">
      <w:r>
        <w:t xml:space="preserve">Jesse Fox </w:t>
      </w:r>
    </w:p>
    <w:p w14:paraId="122FE5B0" w14:textId="77777777" w:rsidR="00774231" w:rsidRDefault="00774231" w:rsidP="00774231">
      <w:r>
        <w:t>3084 Derby Hall</w:t>
      </w:r>
    </w:p>
    <w:p w14:paraId="528B3A26" w14:textId="77777777" w:rsidR="00774231" w:rsidRDefault="00774231" w:rsidP="00774231">
      <w:r>
        <w:t xml:space="preserve">154 North Oval </w:t>
      </w:r>
      <w:proofErr w:type="gramStart"/>
      <w:r>
        <w:t>Mall</w:t>
      </w:r>
      <w:proofErr w:type="gramEnd"/>
    </w:p>
    <w:p w14:paraId="424299E6" w14:textId="77777777" w:rsidR="00774231" w:rsidRDefault="00774231" w:rsidP="00774231">
      <w:r>
        <w:t>The Ohio State University</w:t>
      </w:r>
    </w:p>
    <w:p w14:paraId="1016DB15" w14:textId="77777777" w:rsidR="00774231" w:rsidRDefault="00774231" w:rsidP="00774231">
      <w:r>
        <w:t>Columbus, OH 43210-1339</w:t>
      </w:r>
    </w:p>
    <w:p w14:paraId="57DF75E4" w14:textId="77777777" w:rsidR="00774231" w:rsidRDefault="00774231" w:rsidP="00774231">
      <w:r>
        <w:t>Fax: (614) 292-2055</w:t>
      </w:r>
    </w:p>
    <w:p w14:paraId="32BA8DB0" w14:textId="77777777" w:rsidR="00774231" w:rsidRDefault="00774231" w:rsidP="00774231">
      <w:r>
        <w:t>Phone: (650) 391-8984</w:t>
      </w:r>
    </w:p>
    <w:p w14:paraId="39DA54F5" w14:textId="77777777" w:rsidR="00774231" w:rsidRDefault="00774231" w:rsidP="00774231">
      <w:r>
        <w:t>fox.775@osu.edu</w:t>
      </w:r>
    </w:p>
    <w:p w14:paraId="07FA0171" w14:textId="77777777" w:rsidR="00774231" w:rsidRDefault="00774231" w:rsidP="00774231">
      <w:pPr>
        <w:jc w:val="center"/>
      </w:pPr>
    </w:p>
    <w:p w14:paraId="1D15F5A3" w14:textId="77777777" w:rsidR="00774231" w:rsidRDefault="00774231" w:rsidP="00774231">
      <w:r w:rsidRPr="00A62FB5">
        <w:rPr>
          <w:b/>
        </w:rPr>
        <w:t>Jesse Fox</w:t>
      </w:r>
      <w:r>
        <w:t xml:space="preserve"> (Ph.D., Stanford University) is an Assistant Professor in the School of Communication at The Ohio State University with an interest in communication technologies. </w:t>
      </w:r>
      <w:r w:rsidRPr="00A62FB5">
        <w:rPr>
          <w:b/>
        </w:rPr>
        <w:t xml:space="preserve">Sun </w:t>
      </w:r>
      <w:proofErr w:type="spellStart"/>
      <w:r w:rsidRPr="00A62FB5">
        <w:rPr>
          <w:b/>
        </w:rPr>
        <w:t>Joo</w:t>
      </w:r>
      <w:proofErr w:type="spellEnd"/>
      <w:r>
        <w:rPr>
          <w:b/>
        </w:rPr>
        <w:t xml:space="preserve"> (Grace)</w:t>
      </w:r>
      <w:r w:rsidRPr="00A62FB5">
        <w:rPr>
          <w:b/>
        </w:rPr>
        <w:t xml:space="preserve"> </w:t>
      </w:r>
      <w:proofErr w:type="spellStart"/>
      <w:r w:rsidRPr="00A62FB5">
        <w:rPr>
          <w:b/>
        </w:rPr>
        <w:t>Ahn</w:t>
      </w:r>
      <w:proofErr w:type="spellEnd"/>
      <w:r>
        <w:t xml:space="preserve"> (Ph.D., Stanford University) is an Assistant Professor in the Grady College of Journalism</w:t>
      </w:r>
      <w:r w:rsidR="00295BAA">
        <w:t xml:space="preserve"> and Mass Communication</w:t>
      </w:r>
      <w:r>
        <w:t xml:space="preserve"> at University of Georgia with an interest in digital media and </w:t>
      </w:r>
      <w:r>
        <w:lastRenderedPageBreak/>
        <w:t xml:space="preserve">persuasion. </w:t>
      </w:r>
      <w:proofErr w:type="spellStart"/>
      <w:r w:rsidR="00295BAA" w:rsidRPr="00A62FB5">
        <w:rPr>
          <w:b/>
        </w:rPr>
        <w:t>Joris</w:t>
      </w:r>
      <w:proofErr w:type="spellEnd"/>
      <w:r w:rsidR="00295BAA" w:rsidRPr="00A62FB5">
        <w:rPr>
          <w:b/>
        </w:rPr>
        <w:t xml:space="preserve"> </w:t>
      </w:r>
      <w:r w:rsidR="00295BAA">
        <w:rPr>
          <w:b/>
        </w:rPr>
        <w:t xml:space="preserve">H. </w:t>
      </w:r>
      <w:r w:rsidR="00295BAA" w:rsidRPr="00A62FB5">
        <w:rPr>
          <w:b/>
        </w:rPr>
        <w:t>Janssen</w:t>
      </w:r>
      <w:r w:rsidR="00295BAA">
        <w:t xml:space="preserve"> (Ph.D., Eindhoven University of Technology) is a Research Scientist at Philips Research with an interest in affective computing and persuasive technology. </w:t>
      </w:r>
      <w:r w:rsidRPr="00A62FB5">
        <w:rPr>
          <w:b/>
        </w:rPr>
        <w:t xml:space="preserve">Leo </w:t>
      </w:r>
      <w:proofErr w:type="spellStart"/>
      <w:r w:rsidRPr="00A62FB5">
        <w:rPr>
          <w:b/>
        </w:rPr>
        <w:t>Yeykelis</w:t>
      </w:r>
      <w:proofErr w:type="spellEnd"/>
      <w:r>
        <w:t xml:space="preserve"> (B.A., Stanford University) is a Ph.D. </w:t>
      </w:r>
      <w:r w:rsidR="00C317E3">
        <w:t>candidate</w:t>
      </w:r>
      <w:r>
        <w:t xml:space="preserve"> at Stanford University with an interest in </w:t>
      </w:r>
      <w:r w:rsidR="00C317E3">
        <w:t>human-computer interaction</w:t>
      </w:r>
      <w:r>
        <w:t xml:space="preserve">. </w:t>
      </w:r>
      <w:r w:rsidRPr="00A62FB5">
        <w:rPr>
          <w:b/>
        </w:rPr>
        <w:t xml:space="preserve">Kathryn </w:t>
      </w:r>
      <w:r w:rsidR="00295BAA">
        <w:rPr>
          <w:b/>
        </w:rPr>
        <w:t xml:space="preserve">Y. </w:t>
      </w:r>
      <w:r w:rsidRPr="00A62FB5">
        <w:rPr>
          <w:b/>
        </w:rPr>
        <w:t>Segovia</w:t>
      </w:r>
      <w:r>
        <w:t xml:space="preserve"> (Ph.D., Stanford University) is a student at Stanford University with an interest in research at the intersection of law and social psychology. </w:t>
      </w:r>
      <w:r w:rsidRPr="00A62FB5">
        <w:rPr>
          <w:b/>
        </w:rPr>
        <w:t xml:space="preserve">Jeremy </w:t>
      </w:r>
      <w:r w:rsidR="00295BAA">
        <w:rPr>
          <w:b/>
        </w:rPr>
        <w:t xml:space="preserve">N. </w:t>
      </w:r>
      <w:proofErr w:type="spellStart"/>
      <w:r w:rsidRPr="00A62FB5">
        <w:rPr>
          <w:b/>
        </w:rPr>
        <w:t>Bailenson</w:t>
      </w:r>
      <w:proofErr w:type="spellEnd"/>
      <w:r>
        <w:t xml:space="preserve"> (Ph.D., Northwestern University) is an Associate Professor at Stanford University and the founding director of the Virtual Human Interaction Lab with an interest in immersive virtual environments. </w:t>
      </w:r>
    </w:p>
    <w:p w14:paraId="6E7D40C9" w14:textId="77777777" w:rsidR="00774231" w:rsidRDefault="00774231" w:rsidP="00774231"/>
    <w:p w14:paraId="562B3F4D" w14:textId="77777777" w:rsidR="00774231" w:rsidRDefault="00774231" w:rsidP="00774231"/>
    <w:p w14:paraId="5428568C" w14:textId="77777777" w:rsidR="00774231" w:rsidRDefault="00774231" w:rsidP="00774231"/>
    <w:p w14:paraId="2A8D1014" w14:textId="77777777" w:rsidR="00104AA4" w:rsidRPr="00E762E8" w:rsidRDefault="00774231" w:rsidP="00104AA4">
      <w:pPr>
        <w:spacing w:line="480" w:lineRule="auto"/>
        <w:jc w:val="center"/>
        <w:rPr>
          <w:b/>
        </w:rPr>
      </w:pPr>
      <w:r>
        <w:rPr>
          <w:b/>
        </w:rPr>
        <w:br w:type="page"/>
      </w:r>
      <w:r w:rsidR="007068DA">
        <w:rPr>
          <w:b/>
        </w:rPr>
        <w:lastRenderedPageBreak/>
        <w:t>ABSTRACT</w:t>
      </w:r>
    </w:p>
    <w:p w14:paraId="00AE933B" w14:textId="632ECAD4" w:rsidR="00104AA4" w:rsidRDefault="00104AA4" w:rsidP="00104AA4">
      <w:pPr>
        <w:spacing w:line="480" w:lineRule="auto"/>
        <w:ind w:firstLine="720"/>
      </w:pPr>
      <w:r>
        <w:t xml:space="preserve">Existing research </w:t>
      </w:r>
      <w:r w:rsidR="00F065B1">
        <w:t xml:space="preserve">has investigated whether </w:t>
      </w:r>
      <w:r>
        <w:t xml:space="preserve">virtual representations perceived to be controlled by humans (i.e., avatars) </w:t>
      </w:r>
      <w:r w:rsidR="00F065B1">
        <w:t>or those perceived to be controlled by</w:t>
      </w:r>
      <w:r>
        <w:t xml:space="preserve"> computer algorithm</w:t>
      </w:r>
      <w:r w:rsidR="007575B1">
        <w:t>s</w:t>
      </w:r>
      <w:r>
        <w:t xml:space="preserve"> (i.e., agents)</w:t>
      </w:r>
      <w:r w:rsidR="00F065B1">
        <w:t xml:space="preserve"> are more influential</w:t>
      </w:r>
      <w:r>
        <w:t>. A meta-analysis (</w:t>
      </w:r>
      <w:r w:rsidRPr="005102C4">
        <w:rPr>
          <w:i/>
        </w:rPr>
        <w:t>N</w:t>
      </w:r>
      <w:r>
        <w:t xml:space="preserve"> = </w:t>
      </w:r>
      <w:r w:rsidR="008B0E4A">
        <w:t>32</w:t>
      </w:r>
      <w:r>
        <w:t xml:space="preserve">) </w:t>
      </w:r>
      <w:r w:rsidR="00F065B1">
        <w:t>addressed whether</w:t>
      </w:r>
      <w:r>
        <w:t xml:space="preserve"> agents and avatars</w:t>
      </w:r>
      <w:r w:rsidR="0068635C">
        <w:t xml:space="preserve"> in virtual environments</w:t>
      </w:r>
      <w:r>
        <w:t xml:space="preserve"> elicit different levels of social influence</w:t>
      </w:r>
      <w:r w:rsidR="0081257B">
        <w:t>.</w:t>
      </w:r>
      <w:r>
        <w:t xml:space="preserve"> Results indicated that </w:t>
      </w:r>
      <w:r w:rsidR="008B0E4A">
        <w:t xml:space="preserve">perceived </w:t>
      </w:r>
      <w:r>
        <w:t xml:space="preserve">avatars produced stronger responses than </w:t>
      </w:r>
      <w:r w:rsidR="008B0E4A">
        <w:t xml:space="preserve">perceived </w:t>
      </w:r>
      <w:r>
        <w:t xml:space="preserve">agents. Level of immersion (desktop vs. fully immersive), dependent variable type (subjective vs. objective), </w:t>
      </w:r>
      <w:r w:rsidR="00440E09">
        <w:t xml:space="preserve">task type </w:t>
      </w:r>
      <w:r w:rsidR="008B0E4A">
        <w:t xml:space="preserve">(competitive vs. cooperative vs. neutral), and actual control (human vs. computer) </w:t>
      </w:r>
      <w:r>
        <w:t xml:space="preserve">were examined as moderators. </w:t>
      </w:r>
      <w:r w:rsidR="008B0E4A">
        <w:t xml:space="preserve">An interaction effect revealed that studies that were conducted on a desktop and used objective measures showed a stronger effect for agency than those that were conducted on a desktop but used subjective measures. Competitive and cooperative </w:t>
      </w:r>
      <w:r w:rsidR="00440E09">
        <w:t xml:space="preserve">tasks </w:t>
      </w:r>
      <w:r w:rsidR="008B0E4A">
        <w:t xml:space="preserve">showed greater agency effects than neutral </w:t>
      </w:r>
      <w:r w:rsidR="00440E09">
        <w:t>tasks</w:t>
      </w:r>
      <w:r w:rsidR="008B0E4A">
        <w:t xml:space="preserve">. Studies in which both conditions were actually human-controlled showed greater agency effects than studies in which both conditions were actually computer-controlled. </w:t>
      </w:r>
      <w:r w:rsidR="00271343">
        <w:t>We discuss theoretical and design i</w:t>
      </w:r>
      <w:r>
        <w:t>mplications for</w:t>
      </w:r>
      <w:r w:rsidR="00E13D1B">
        <w:t xml:space="preserve"> human-computer interaction and computer-mediated communication</w:t>
      </w:r>
      <w:r>
        <w:t xml:space="preserve">. </w:t>
      </w:r>
    </w:p>
    <w:p w14:paraId="4452E83E" w14:textId="28D8A249" w:rsidR="00310304" w:rsidRDefault="002B0FF4" w:rsidP="00104AA4">
      <w:pPr>
        <w:spacing w:line="480" w:lineRule="auto"/>
        <w:jc w:val="center"/>
      </w:pPr>
      <w:r>
        <w:t xml:space="preserve">Keywords: avatar, </w:t>
      </w:r>
      <w:r w:rsidR="008B0E4A">
        <w:t xml:space="preserve">computer agent, virtual representations, </w:t>
      </w:r>
      <w:r w:rsidR="00104AA4">
        <w:t>virtual environments, social influence</w:t>
      </w:r>
    </w:p>
    <w:p w14:paraId="3BA47A00" w14:textId="77777777" w:rsidR="00104AA4" w:rsidRPr="00310304" w:rsidRDefault="00310304" w:rsidP="00310304">
      <w:pPr>
        <w:spacing w:line="480" w:lineRule="auto"/>
        <w:jc w:val="center"/>
        <w:rPr>
          <w:b/>
        </w:rPr>
      </w:pPr>
      <w:r>
        <w:br w:type="page"/>
      </w:r>
      <w:r w:rsidRPr="00310304">
        <w:rPr>
          <w:b/>
        </w:rPr>
        <w:lastRenderedPageBreak/>
        <w:t>CONTENTS</w:t>
      </w:r>
    </w:p>
    <w:p w14:paraId="2FE93163" w14:textId="77777777" w:rsidR="00310304" w:rsidRPr="00BB0C17" w:rsidRDefault="00310304" w:rsidP="00310304">
      <w:r w:rsidRPr="00BB0C17">
        <w:t>1. INTRODUCTION</w:t>
      </w:r>
    </w:p>
    <w:p w14:paraId="20185F36" w14:textId="77777777" w:rsidR="00310304" w:rsidRPr="00BB0C17" w:rsidRDefault="00310304" w:rsidP="00310304">
      <w:r w:rsidRPr="00BB0C17">
        <w:t>2. VIRTUAL REPRESENTATIONS: FORM AND FUNCTION</w:t>
      </w:r>
    </w:p>
    <w:p w14:paraId="62094F97" w14:textId="77777777" w:rsidR="00310304" w:rsidRPr="00BB0C17" w:rsidRDefault="00310304" w:rsidP="00310304">
      <w:r w:rsidRPr="00BB0C17">
        <w:t>3. THEORETICAL EXPLANATIONS</w:t>
      </w:r>
    </w:p>
    <w:p w14:paraId="7BE98BAB" w14:textId="77777777" w:rsidR="00310304" w:rsidRPr="00BB0C17" w:rsidRDefault="00310304" w:rsidP="00310304">
      <w:r w:rsidRPr="00BB0C17">
        <w:t>4. VARIABLES OF INTEREST</w:t>
      </w:r>
    </w:p>
    <w:p w14:paraId="49A01B5A" w14:textId="77777777" w:rsidR="00310304" w:rsidRPr="00BB0C17" w:rsidRDefault="00310304" w:rsidP="00310304">
      <w:r w:rsidRPr="00BB0C17">
        <w:tab/>
        <w:t>4.1 Level of Immersion</w:t>
      </w:r>
    </w:p>
    <w:p w14:paraId="1E462BD5" w14:textId="77777777" w:rsidR="00310304" w:rsidRPr="00BB0C17" w:rsidRDefault="00310304" w:rsidP="00310304">
      <w:r w:rsidRPr="00BB0C17">
        <w:tab/>
        <w:t>4.2 Type of Measure</w:t>
      </w:r>
    </w:p>
    <w:p w14:paraId="050C3F95" w14:textId="15280700" w:rsidR="00310304" w:rsidRDefault="00310304" w:rsidP="00310304">
      <w:r w:rsidRPr="00BB0C17">
        <w:tab/>
        <w:t xml:space="preserve">4.3 </w:t>
      </w:r>
      <w:r w:rsidR="00440E09">
        <w:t>Task Type</w:t>
      </w:r>
    </w:p>
    <w:p w14:paraId="41EFE942" w14:textId="77777777" w:rsidR="006B1BD2" w:rsidRPr="00BB0C17" w:rsidRDefault="006B1BD2" w:rsidP="00310304">
      <w:r>
        <w:tab/>
        <w:t>4.4 Actual Control</w:t>
      </w:r>
    </w:p>
    <w:p w14:paraId="2BD4504F" w14:textId="77777777" w:rsidR="00310304" w:rsidRPr="00BB0C17" w:rsidRDefault="00310304" w:rsidP="00310304">
      <w:r w:rsidRPr="00BB0C17">
        <w:tab/>
        <w:t>4.</w:t>
      </w:r>
      <w:r w:rsidR="006B1BD2">
        <w:t>5</w:t>
      </w:r>
      <w:r w:rsidRPr="00BB0C17">
        <w:t xml:space="preserve"> Time</w:t>
      </w:r>
    </w:p>
    <w:p w14:paraId="0B19BD8B" w14:textId="77777777" w:rsidR="00310304" w:rsidRPr="00BB0C17" w:rsidRDefault="00310304" w:rsidP="00310304">
      <w:r w:rsidRPr="00BB0C17">
        <w:t>5. META-ANALYSIS</w:t>
      </w:r>
    </w:p>
    <w:p w14:paraId="758944FA" w14:textId="77777777" w:rsidR="00310304" w:rsidRPr="00BB0C17" w:rsidRDefault="00310304" w:rsidP="00310304">
      <w:r w:rsidRPr="00BB0C17">
        <w:t>6. METHOD</w:t>
      </w:r>
    </w:p>
    <w:p w14:paraId="2E280F9A" w14:textId="77777777" w:rsidR="00310304" w:rsidRPr="00BB0C17" w:rsidRDefault="00310304" w:rsidP="00310304">
      <w:pPr>
        <w:ind w:firstLine="720"/>
      </w:pPr>
      <w:r w:rsidRPr="00BB0C17">
        <w:t>6.1 Study Selection</w:t>
      </w:r>
    </w:p>
    <w:p w14:paraId="51EB4642" w14:textId="77777777" w:rsidR="00310304" w:rsidRPr="00BB0C17" w:rsidRDefault="00310304" w:rsidP="00310304">
      <w:pPr>
        <w:ind w:firstLine="720"/>
      </w:pPr>
      <w:r w:rsidRPr="00BB0C17">
        <w:t>6.2 Study Criteria</w:t>
      </w:r>
    </w:p>
    <w:p w14:paraId="49F33E79" w14:textId="77777777" w:rsidR="00310304" w:rsidRPr="00BB0C17" w:rsidRDefault="00310304" w:rsidP="00310304">
      <w:pPr>
        <w:ind w:firstLine="720"/>
      </w:pPr>
      <w:r w:rsidRPr="00BB0C17">
        <w:t>6.3 Effect Size Calculations</w:t>
      </w:r>
    </w:p>
    <w:p w14:paraId="13B08266" w14:textId="77777777" w:rsidR="00310304" w:rsidRPr="00BB0C17" w:rsidRDefault="00310304" w:rsidP="00310304">
      <w:pPr>
        <w:autoSpaceDE w:val="0"/>
        <w:autoSpaceDN w:val="0"/>
        <w:adjustRightInd w:val="0"/>
        <w:ind w:firstLine="720"/>
      </w:pPr>
      <w:r w:rsidRPr="00BB0C17">
        <w:t>6.4 Statistical Analyses</w:t>
      </w:r>
    </w:p>
    <w:p w14:paraId="75873FBE" w14:textId="77777777" w:rsidR="00310304" w:rsidRPr="00BB0C17" w:rsidRDefault="00310304" w:rsidP="00310304">
      <w:r w:rsidRPr="00BB0C17">
        <w:t>7. RESULTS</w:t>
      </w:r>
    </w:p>
    <w:p w14:paraId="60A5612B" w14:textId="77777777" w:rsidR="00310304" w:rsidRPr="00BB0C17" w:rsidRDefault="00310304" w:rsidP="00310304">
      <w:r w:rsidRPr="00BB0C17">
        <w:t>8. DISCUSSION</w:t>
      </w:r>
    </w:p>
    <w:p w14:paraId="438DA648" w14:textId="77777777" w:rsidR="00310304" w:rsidRPr="00BB0C17" w:rsidRDefault="00310304" w:rsidP="00310304">
      <w:pPr>
        <w:ind w:firstLine="720"/>
        <w:rPr>
          <w:rFonts w:eastAsia="Batang" w:cs="Batang"/>
          <w:lang w:eastAsia="ko-KR"/>
        </w:rPr>
      </w:pPr>
      <w:r w:rsidRPr="00BB0C17">
        <w:rPr>
          <w:rFonts w:eastAsia="Batang" w:cs="Batang"/>
          <w:lang w:eastAsia="ko-KR"/>
        </w:rPr>
        <w:t>8.1 Summary of Findings</w:t>
      </w:r>
    </w:p>
    <w:p w14:paraId="2C30F512" w14:textId="3BA158A0" w:rsidR="00310304" w:rsidRPr="00BB0C17" w:rsidRDefault="00310304" w:rsidP="00310304">
      <w:pPr>
        <w:ind w:firstLine="720"/>
        <w:rPr>
          <w:rFonts w:eastAsia="Batang" w:cs="Batang"/>
          <w:lang w:eastAsia="ko-KR"/>
        </w:rPr>
      </w:pPr>
      <w:r w:rsidRPr="00BB0C17">
        <w:rPr>
          <w:rFonts w:eastAsia="Batang" w:cs="Batang"/>
          <w:lang w:eastAsia="ko-KR"/>
        </w:rPr>
        <w:t>8.2 Theoretical Implications</w:t>
      </w:r>
    </w:p>
    <w:p w14:paraId="6D367001" w14:textId="77777777" w:rsidR="00310304" w:rsidRPr="00BB0C17" w:rsidRDefault="00310304" w:rsidP="00310304">
      <w:pPr>
        <w:ind w:firstLine="720"/>
      </w:pPr>
      <w:r w:rsidRPr="00BB0C17">
        <w:t xml:space="preserve">8.3 Implications for </w:t>
      </w:r>
      <w:r w:rsidR="00820B31">
        <w:t xml:space="preserve">HCI Research and </w:t>
      </w:r>
      <w:r w:rsidRPr="00BB0C17">
        <w:t>Design</w:t>
      </w:r>
    </w:p>
    <w:p w14:paraId="5C73C69B" w14:textId="77777777" w:rsidR="00310304" w:rsidRPr="00BB0C17" w:rsidRDefault="00310304" w:rsidP="00310304">
      <w:r w:rsidRPr="00BB0C17">
        <w:tab/>
        <w:t>8.4 Limitations and Future Directions</w:t>
      </w:r>
    </w:p>
    <w:p w14:paraId="6097060B" w14:textId="77777777" w:rsidR="00503D1B" w:rsidRPr="00503D1B" w:rsidRDefault="00503D1B" w:rsidP="00503D1B">
      <w:pPr>
        <w:spacing w:line="480" w:lineRule="auto"/>
        <w:rPr>
          <w:b/>
        </w:rPr>
      </w:pPr>
      <w:r>
        <w:br w:type="page"/>
      </w:r>
      <w:r w:rsidRPr="00503D1B">
        <w:rPr>
          <w:b/>
        </w:rPr>
        <w:lastRenderedPageBreak/>
        <w:t>1. INTRODUCTION</w:t>
      </w:r>
    </w:p>
    <w:p w14:paraId="1CCFB6C1" w14:textId="77777777" w:rsidR="00104AA4" w:rsidRDefault="00104AA4" w:rsidP="00503D1B">
      <w:pPr>
        <w:spacing w:line="480" w:lineRule="auto"/>
        <w:ind w:firstLine="720"/>
      </w:pPr>
      <w:r>
        <w:t xml:space="preserve">Virtual representations of people in computer-mediated interactions can be categorized as </w:t>
      </w:r>
      <w:r w:rsidRPr="001E3B13">
        <w:rPr>
          <w:i/>
        </w:rPr>
        <w:t>avatars</w:t>
      </w:r>
      <w:r>
        <w:rPr>
          <w:i/>
        </w:rPr>
        <w:t xml:space="preserve"> </w:t>
      </w:r>
      <w:r>
        <w:t xml:space="preserve">or </w:t>
      </w:r>
      <w:r>
        <w:rPr>
          <w:i/>
        </w:rPr>
        <w:t>agents</w:t>
      </w:r>
      <w:r>
        <w:t xml:space="preserve">. </w:t>
      </w:r>
      <w:r w:rsidR="00585DE1">
        <w:t>A</w:t>
      </w:r>
      <w:r>
        <w:t>vatars are distinguished from</w:t>
      </w:r>
      <w:r w:rsidRPr="009E44D1">
        <w:rPr>
          <w:i/>
        </w:rPr>
        <w:t xml:space="preserve"> </w:t>
      </w:r>
      <w:r w:rsidRPr="002C3B09">
        <w:t>agents</w:t>
      </w:r>
      <w:r w:rsidR="0044106B">
        <w:t xml:space="preserve"> </w:t>
      </w:r>
      <w:r>
        <w:t xml:space="preserve">by the element of control: avatars are controlled by humans, whereas agents are controlled by computer algorithms. </w:t>
      </w:r>
      <w:r w:rsidR="00F574DD">
        <w:t xml:space="preserve">Hence, interaction with an avatar qualifies as computer-mediated communication (CMC) whereas interaction with an agent qualifies as human-computer interaction (HCI; </w:t>
      </w:r>
      <w:proofErr w:type="spellStart"/>
      <w:r w:rsidR="00F574DD">
        <w:t>Morkes</w:t>
      </w:r>
      <w:proofErr w:type="spellEnd"/>
      <w:r w:rsidR="00F574DD">
        <w:t xml:space="preserve">, </w:t>
      </w:r>
      <w:proofErr w:type="spellStart"/>
      <w:r w:rsidR="00F574DD">
        <w:t>Kernal</w:t>
      </w:r>
      <w:proofErr w:type="spellEnd"/>
      <w:r w:rsidR="00F574DD">
        <w:t xml:space="preserve">, &amp; </w:t>
      </w:r>
      <w:proofErr w:type="spellStart"/>
      <w:r w:rsidR="00F574DD">
        <w:t>Nass</w:t>
      </w:r>
      <w:proofErr w:type="spellEnd"/>
      <w:r w:rsidR="00F574DD">
        <w:t xml:space="preserve">, 1999). </w:t>
      </w:r>
    </w:p>
    <w:p w14:paraId="67A2CD06" w14:textId="77777777" w:rsidR="00104AA4" w:rsidRDefault="00104AA4" w:rsidP="00104AA4">
      <w:pPr>
        <w:spacing w:line="480" w:lineRule="auto"/>
        <w:ind w:firstLine="720"/>
      </w:pPr>
      <w:r>
        <w:t xml:space="preserve">The difference in the </w:t>
      </w:r>
      <w:r w:rsidR="00165E60">
        <w:t xml:space="preserve">locus </w:t>
      </w:r>
      <w:r>
        <w:t>of control gives avatars and agents distinctive features. Agents are useful for digital media because once an agent is built, it can be replicated easily and nearly infinitely across various platforms. Unlike a human-controlled avatar, an agent does not need to sleep, does not get bored, and does not re</w:t>
      </w:r>
      <w:r w:rsidR="00442885">
        <w:t>quire a paycheck. In many</w:t>
      </w:r>
      <w:r>
        <w:t xml:space="preserve"> situations, </w:t>
      </w:r>
      <w:r w:rsidR="00442885">
        <w:t xml:space="preserve">an agent may be preferable. </w:t>
      </w:r>
      <w:r w:rsidR="00987162">
        <w:t>At this point, however, some theorizing and research has indicated that agents are not as persuasive as avatars</w:t>
      </w:r>
      <w:r w:rsidR="00790D51">
        <w:t xml:space="preserve"> (e.g., </w:t>
      </w:r>
      <w:proofErr w:type="spellStart"/>
      <w:r w:rsidR="00790D51">
        <w:t>Blascovich</w:t>
      </w:r>
      <w:proofErr w:type="spellEnd"/>
      <w:r w:rsidR="00790D51">
        <w:t>, 2002), which has major implications for HCI design</w:t>
      </w:r>
      <w:r w:rsidR="00987162">
        <w:t>.</w:t>
      </w:r>
    </w:p>
    <w:p w14:paraId="6BA040E2" w14:textId="2FED5A54" w:rsidR="00104AA4" w:rsidRDefault="00585DE1" w:rsidP="00104AA4">
      <w:pPr>
        <w:spacing w:line="480" w:lineRule="auto"/>
        <w:ind w:firstLine="720"/>
        <w:rPr>
          <w:iCs/>
        </w:rPr>
      </w:pPr>
      <w:r>
        <w:t>According to this research,</w:t>
      </w:r>
      <w:r w:rsidR="00104AA4">
        <w:t xml:space="preserve"> the effectiveness of </w:t>
      </w:r>
      <w:r>
        <w:t xml:space="preserve">persuasive virtual representations </w:t>
      </w:r>
      <w:r w:rsidR="00104AA4">
        <w:t>may depend on how they are perceived by users. Even assuming that an agent functions objectively as well as an avatar does, there may be fundamental differences in how people react to a computer-controlled agent as opposed to a human-controlled avatar. Because of existing schema</w:t>
      </w:r>
      <w:r w:rsidR="007559F6">
        <w:t>ta</w:t>
      </w:r>
      <w:r w:rsidR="00104AA4">
        <w:t xml:space="preserve"> regarding computers, agents may be seen as mechanical or depersonalized, whereas avatars may be perceived more like people because humans control them. </w:t>
      </w:r>
      <w:r w:rsidR="007575B1">
        <w:t xml:space="preserve">From the user’s perspective, it may be that the mere </w:t>
      </w:r>
      <w:r w:rsidR="007575B1" w:rsidRPr="00204E5C">
        <w:rPr>
          <w:i/>
        </w:rPr>
        <w:t>perception</w:t>
      </w:r>
      <w:r w:rsidR="007575B1">
        <w:t xml:space="preserve"> of human interaction affects whether a virtual representation is successful at influencing the user</w:t>
      </w:r>
      <w:r w:rsidR="00CC2F2C">
        <w:t>. That is,</w:t>
      </w:r>
      <w:r w:rsidR="007575B1">
        <w:t xml:space="preserve"> regardless of any actual difference in the performance of agents and avatars</w:t>
      </w:r>
      <w:r w:rsidR="007559F6">
        <w:t>, if users believe they are interacting with a human (instead of a machine)</w:t>
      </w:r>
      <w:proofErr w:type="gramStart"/>
      <w:r w:rsidR="007559F6">
        <w:t>,</w:t>
      </w:r>
      <w:proofErr w:type="gramEnd"/>
      <w:r w:rsidR="007559F6">
        <w:t xml:space="preserve"> they may be more susceptible to </w:t>
      </w:r>
      <w:r w:rsidR="006A6739">
        <w:t xml:space="preserve">social </w:t>
      </w:r>
      <w:r w:rsidR="007559F6">
        <w:t>influence</w:t>
      </w:r>
      <w:r w:rsidR="00CC2F2C">
        <w:t xml:space="preserve"> (Lim &amp; Reeves, 2010; </w:t>
      </w:r>
      <w:proofErr w:type="spellStart"/>
      <w:r w:rsidR="00CC2F2C">
        <w:t>Okita</w:t>
      </w:r>
      <w:proofErr w:type="spellEnd"/>
      <w:r w:rsidR="00CC2F2C">
        <w:t xml:space="preserve">, </w:t>
      </w:r>
      <w:proofErr w:type="spellStart"/>
      <w:r w:rsidR="00CC2F2C">
        <w:t>Bailenson</w:t>
      </w:r>
      <w:proofErr w:type="spellEnd"/>
      <w:r w:rsidR="00CC2F2C">
        <w:t>, &amp; Schwartz, 2008)</w:t>
      </w:r>
      <w:r w:rsidR="007575B1">
        <w:t xml:space="preserve">. </w:t>
      </w:r>
      <w:r w:rsidR="00104AA4">
        <w:t xml:space="preserve">Given that virtual representations are becoming increasingly common in </w:t>
      </w:r>
      <w:r w:rsidR="00104AA4">
        <w:lastRenderedPageBreak/>
        <w:t>education, health, marketing, and other persuasive contexts</w:t>
      </w:r>
      <w:r w:rsidR="007575B1">
        <w:t xml:space="preserve"> (</w:t>
      </w:r>
      <w:proofErr w:type="spellStart"/>
      <w:r w:rsidR="007575B1">
        <w:t>Bailenson</w:t>
      </w:r>
      <w:proofErr w:type="spellEnd"/>
      <w:r w:rsidR="007575B1">
        <w:t xml:space="preserve"> &amp; </w:t>
      </w:r>
      <w:proofErr w:type="spellStart"/>
      <w:r w:rsidR="007575B1">
        <w:t>Blascovich</w:t>
      </w:r>
      <w:proofErr w:type="spellEnd"/>
      <w:r w:rsidR="007575B1">
        <w:t>, 2011)</w:t>
      </w:r>
      <w:r w:rsidR="00104AA4">
        <w:t xml:space="preserve">, it is important to identify whether there is a difference in how agents and avatars are perceived and how they differ in their abilities to exert social influence. </w:t>
      </w:r>
    </w:p>
    <w:p w14:paraId="7DE618E8" w14:textId="303946AB" w:rsidR="007151E1" w:rsidRDefault="00104AA4" w:rsidP="00104AA4">
      <w:pPr>
        <w:spacing w:line="480" w:lineRule="auto"/>
        <w:ind w:firstLine="720"/>
        <w:rPr>
          <w:iCs/>
        </w:rPr>
      </w:pPr>
      <w:r>
        <w:rPr>
          <w:iCs/>
        </w:rPr>
        <w:t>In this meta-analysis we sought to determine whether perceived agency of a virtual representation affected social influence</w:t>
      </w:r>
      <w:r w:rsidR="00610BB7">
        <w:rPr>
          <w:iCs/>
        </w:rPr>
        <w:t xml:space="preserve">. </w:t>
      </w:r>
      <w:commentRangeStart w:id="0"/>
      <w:r w:rsidR="00585DE1">
        <w:rPr>
          <w:iCs/>
        </w:rPr>
        <w:t>Using t</w:t>
      </w:r>
      <w:r>
        <w:rPr>
          <w:iCs/>
        </w:rPr>
        <w:t>he model of social influence in v</w:t>
      </w:r>
      <w:r w:rsidR="00F24E81">
        <w:rPr>
          <w:iCs/>
        </w:rPr>
        <w:t xml:space="preserve">irtual environments </w:t>
      </w:r>
      <w:commentRangeEnd w:id="0"/>
      <w:r w:rsidR="00565E40">
        <w:rPr>
          <w:rStyle w:val="CommentReference"/>
          <w:rFonts w:eastAsia="SimSun"/>
          <w:lang w:val="x-none" w:eastAsia="zh-CN"/>
        </w:rPr>
        <w:commentReference w:id="0"/>
      </w:r>
      <w:r w:rsidR="00F24E81">
        <w:rPr>
          <w:iCs/>
        </w:rPr>
        <w:t>(</w:t>
      </w:r>
      <w:proofErr w:type="spellStart"/>
      <w:r w:rsidR="00F24E81">
        <w:rPr>
          <w:iCs/>
        </w:rPr>
        <w:t>Blascovich</w:t>
      </w:r>
      <w:proofErr w:type="spellEnd"/>
      <w:r w:rsidR="00F24E81">
        <w:t xml:space="preserve">, Loomis, </w:t>
      </w:r>
      <w:proofErr w:type="spellStart"/>
      <w:r w:rsidR="00F24E81">
        <w:t>Beall</w:t>
      </w:r>
      <w:proofErr w:type="spellEnd"/>
      <w:r w:rsidR="00F24E81">
        <w:t xml:space="preserve">, </w:t>
      </w:r>
      <w:proofErr w:type="spellStart"/>
      <w:r w:rsidR="00F24E81">
        <w:t>Swinth</w:t>
      </w:r>
      <w:proofErr w:type="spellEnd"/>
      <w:r w:rsidR="00F24E81">
        <w:t xml:space="preserve">, Hoyt, &amp; </w:t>
      </w:r>
      <w:proofErr w:type="spellStart"/>
      <w:r w:rsidR="00F24E81">
        <w:t>Bailenson</w:t>
      </w:r>
      <w:proofErr w:type="spellEnd"/>
      <w:r w:rsidR="00F24E81">
        <w:rPr>
          <w:iCs/>
        </w:rPr>
        <w:t xml:space="preserve">, </w:t>
      </w:r>
      <w:r>
        <w:rPr>
          <w:iCs/>
        </w:rPr>
        <w:t>2002)</w:t>
      </w:r>
      <w:r w:rsidR="00585DE1">
        <w:rPr>
          <w:iCs/>
        </w:rPr>
        <w:t xml:space="preserve"> as a framework, we examined </w:t>
      </w:r>
      <w:r w:rsidR="00F05967">
        <w:rPr>
          <w:iCs/>
        </w:rPr>
        <w:t xml:space="preserve">whether avatars yield greater social influence than agents. </w:t>
      </w:r>
      <w:r>
        <w:rPr>
          <w:iCs/>
        </w:rPr>
        <w:t xml:space="preserve"> </w:t>
      </w:r>
      <w:r w:rsidR="00971CE8">
        <w:rPr>
          <w:iCs/>
        </w:rPr>
        <w:t xml:space="preserve">If </w:t>
      </w:r>
      <w:r w:rsidR="00051B6E">
        <w:rPr>
          <w:iCs/>
        </w:rPr>
        <w:t>avatars and agents</w:t>
      </w:r>
      <w:r w:rsidR="00971CE8">
        <w:rPr>
          <w:iCs/>
        </w:rPr>
        <w:t xml:space="preserve"> are perceived as equally infl</w:t>
      </w:r>
      <w:r w:rsidR="00B16CE9">
        <w:rPr>
          <w:iCs/>
        </w:rPr>
        <w:t xml:space="preserve">uential, then </w:t>
      </w:r>
      <w:r w:rsidR="00971CE8">
        <w:rPr>
          <w:iCs/>
        </w:rPr>
        <w:t xml:space="preserve">those designing and implementing HCI interfaces can </w:t>
      </w:r>
      <w:r w:rsidR="00253CE1">
        <w:rPr>
          <w:iCs/>
        </w:rPr>
        <w:t xml:space="preserve">select whichever is more convenient, efficient, or inexpensive. If the model of social influence in virtual environments is supported, however, </w:t>
      </w:r>
      <w:r w:rsidR="00F05967">
        <w:rPr>
          <w:iCs/>
        </w:rPr>
        <w:t xml:space="preserve">HCI designers and researchers </w:t>
      </w:r>
      <w:r w:rsidR="00253CE1">
        <w:rPr>
          <w:iCs/>
        </w:rPr>
        <w:t xml:space="preserve">would have to carefully consider the costs and benefits of using agents </w:t>
      </w:r>
      <w:r w:rsidR="009E472B">
        <w:rPr>
          <w:iCs/>
        </w:rPr>
        <w:t xml:space="preserve">instead of </w:t>
      </w:r>
      <w:r w:rsidR="00253CE1">
        <w:rPr>
          <w:iCs/>
        </w:rPr>
        <w:t>avatars. Although agents are often desirable, if they are less influential</w:t>
      </w:r>
      <w:r w:rsidR="00F76764">
        <w:rPr>
          <w:iCs/>
        </w:rPr>
        <w:t xml:space="preserve"> than avatars</w:t>
      </w:r>
      <w:r w:rsidR="00253CE1">
        <w:rPr>
          <w:iCs/>
        </w:rPr>
        <w:t>, then compliance may be significantly lower in persuasive virtual interactions.</w:t>
      </w:r>
    </w:p>
    <w:p w14:paraId="7F567164" w14:textId="77777777" w:rsidR="00104AA4" w:rsidRPr="003948B5" w:rsidRDefault="00104AA4" w:rsidP="00104AA4">
      <w:pPr>
        <w:spacing w:line="480" w:lineRule="auto"/>
        <w:ind w:firstLine="720"/>
        <w:rPr>
          <w:iCs/>
        </w:rPr>
      </w:pPr>
      <w:r>
        <w:rPr>
          <w:iCs/>
        </w:rPr>
        <w:t>To enrich the analyses</w:t>
      </w:r>
      <w:r w:rsidR="009E472B">
        <w:rPr>
          <w:iCs/>
        </w:rPr>
        <w:t xml:space="preserve"> and application of the findings</w:t>
      </w:r>
      <w:r>
        <w:rPr>
          <w:iCs/>
        </w:rPr>
        <w:t xml:space="preserve">, we also included </w:t>
      </w:r>
      <w:r w:rsidR="009E472B">
        <w:rPr>
          <w:iCs/>
        </w:rPr>
        <w:t xml:space="preserve">relevant </w:t>
      </w:r>
      <w:r>
        <w:rPr>
          <w:iCs/>
        </w:rPr>
        <w:t xml:space="preserve">moderators. First, because the level of immersion </w:t>
      </w:r>
      <w:r w:rsidR="00A1325F">
        <w:rPr>
          <w:iCs/>
        </w:rPr>
        <w:t>might</w:t>
      </w:r>
      <w:r>
        <w:rPr>
          <w:iCs/>
        </w:rPr>
        <w:t xml:space="preserve"> influence how people react to virtual environments, we examined whether differences existed between immersive (i.e., hardware that perceptually surrounds </w:t>
      </w:r>
      <w:r w:rsidR="007575B1">
        <w:rPr>
          <w:iCs/>
        </w:rPr>
        <w:t>users and responds to their natural movements</w:t>
      </w:r>
      <w:r>
        <w:rPr>
          <w:iCs/>
        </w:rPr>
        <w:t xml:space="preserve">) and desktop environments. We also investigated the strength of these responses based on the method of measurement, whether a dependent variable was an objective (behavioral) or subjective (self-report) measure. </w:t>
      </w:r>
      <w:r w:rsidR="00440E09">
        <w:rPr>
          <w:iCs/>
        </w:rPr>
        <w:t xml:space="preserve">Task type </w:t>
      </w:r>
      <w:r w:rsidR="00B16CE9">
        <w:rPr>
          <w:iCs/>
        </w:rPr>
        <w:t>may be</w:t>
      </w:r>
      <w:r>
        <w:rPr>
          <w:iCs/>
        </w:rPr>
        <w:t xml:space="preserve"> another important factor, so we compared </w:t>
      </w:r>
      <w:r w:rsidR="006F293B">
        <w:rPr>
          <w:iCs/>
        </w:rPr>
        <w:t>competitive</w:t>
      </w:r>
      <w:r w:rsidR="008B0E4A">
        <w:rPr>
          <w:iCs/>
        </w:rPr>
        <w:t>,</w:t>
      </w:r>
      <w:r w:rsidR="006F293B">
        <w:rPr>
          <w:iCs/>
        </w:rPr>
        <w:t xml:space="preserve"> </w:t>
      </w:r>
      <w:r w:rsidR="00D947E6">
        <w:rPr>
          <w:iCs/>
        </w:rPr>
        <w:t>cooperative</w:t>
      </w:r>
      <w:r w:rsidR="008B0E4A">
        <w:rPr>
          <w:iCs/>
        </w:rPr>
        <w:t>, and neutral</w:t>
      </w:r>
      <w:r>
        <w:rPr>
          <w:iCs/>
        </w:rPr>
        <w:t xml:space="preserve"> simulations. </w:t>
      </w:r>
      <w:r w:rsidR="00D947E6">
        <w:rPr>
          <w:iCs/>
        </w:rPr>
        <w:t xml:space="preserve">Because these studies all manipulated perceived control (i.e., whether the participant thought they were interacting with a person or a computer), we also examined actual control (i.e., whether the participant was actually interacting with a person or a </w:t>
      </w:r>
      <w:r w:rsidR="00D947E6">
        <w:rPr>
          <w:iCs/>
        </w:rPr>
        <w:lastRenderedPageBreak/>
        <w:t xml:space="preserve">computer). </w:t>
      </w:r>
      <w:r w:rsidR="006F293B">
        <w:rPr>
          <w:iCs/>
        </w:rPr>
        <w:t>These moderators will add further insight into how the agency of virtual representations affects their social influence.</w:t>
      </w:r>
    </w:p>
    <w:p w14:paraId="324905EF" w14:textId="77777777" w:rsidR="00104AA4" w:rsidRPr="00E762E8" w:rsidRDefault="00310304" w:rsidP="00503D1B">
      <w:pPr>
        <w:spacing w:line="480" w:lineRule="auto"/>
        <w:rPr>
          <w:b/>
        </w:rPr>
      </w:pPr>
      <w:r>
        <w:rPr>
          <w:b/>
        </w:rPr>
        <w:t>2. VIRTUAL REPRESENTATIONS: FORM AND FUNCTION</w:t>
      </w:r>
    </w:p>
    <w:p w14:paraId="547D75C6" w14:textId="0EB34186" w:rsidR="00104AA4" w:rsidRDefault="00104AA4" w:rsidP="00104AA4">
      <w:pPr>
        <w:spacing w:line="480" w:lineRule="auto"/>
      </w:pPr>
      <w:r>
        <w:tab/>
        <w:t xml:space="preserve"> </w:t>
      </w:r>
      <w:r w:rsidR="00853F58">
        <w:t xml:space="preserve">Virtual representations include avatars, agents, and hybrids that feature some aspects of computer and human control. </w:t>
      </w:r>
      <w:r w:rsidR="00B16CE9">
        <w:t>Avatars often</w:t>
      </w:r>
      <w:r>
        <w:t xml:space="preserve"> represent people in I</w:t>
      </w:r>
      <w:r w:rsidR="00056D58">
        <w:t>nternet chat</w:t>
      </w:r>
      <w:r>
        <w:t xml:space="preserve">, video </w:t>
      </w:r>
      <w:r w:rsidR="00056D58">
        <w:t>games</w:t>
      </w:r>
      <w:r w:rsidRPr="00F368D6">
        <w:t>,</w:t>
      </w:r>
      <w:r w:rsidR="009E472B">
        <w:t xml:space="preserve"> </w:t>
      </w:r>
      <w:r w:rsidR="00056D58">
        <w:t xml:space="preserve">social networking sites, </w:t>
      </w:r>
      <w:r w:rsidR="009E472B">
        <w:t xml:space="preserve">virtual worlds, </w:t>
      </w:r>
      <w:r>
        <w:t>and other mediated contexts</w:t>
      </w:r>
      <w:r w:rsidR="00056D58">
        <w:t xml:space="preserve"> (</w:t>
      </w:r>
      <w:proofErr w:type="spellStart"/>
      <w:r w:rsidR="00056D58">
        <w:t>Bailenson</w:t>
      </w:r>
      <w:proofErr w:type="spellEnd"/>
      <w:r w:rsidR="00720811">
        <w:t xml:space="preserve"> &amp; </w:t>
      </w:r>
      <w:proofErr w:type="spellStart"/>
      <w:r w:rsidR="00720811">
        <w:t>Blascovich</w:t>
      </w:r>
      <w:proofErr w:type="spellEnd"/>
      <w:r w:rsidR="00720811">
        <w:t>, 2011</w:t>
      </w:r>
      <w:r w:rsidR="00056D58">
        <w:t>)</w:t>
      </w:r>
      <w:r>
        <w:t xml:space="preserve">. </w:t>
      </w:r>
      <w:r w:rsidR="00B16CE9">
        <w:t>Agents</w:t>
      </w:r>
      <w:r>
        <w:t xml:space="preserve"> tend to appear as interactive characters in video games and virtual worlds or provide a social interface in realms such as online customer service</w:t>
      </w:r>
      <w:r w:rsidR="00B16CE9">
        <w:t xml:space="preserve"> (</w:t>
      </w:r>
      <w:proofErr w:type="spellStart"/>
      <w:r w:rsidR="006243E8">
        <w:t>Bickmore</w:t>
      </w:r>
      <w:proofErr w:type="spellEnd"/>
      <w:r w:rsidR="006243E8">
        <w:t xml:space="preserve"> &amp; </w:t>
      </w:r>
      <w:proofErr w:type="spellStart"/>
      <w:r w:rsidR="006243E8">
        <w:t>Cassell</w:t>
      </w:r>
      <w:proofErr w:type="spellEnd"/>
      <w:r w:rsidR="006243E8">
        <w:t xml:space="preserve">, 2005; </w:t>
      </w:r>
      <w:proofErr w:type="spellStart"/>
      <w:r w:rsidR="00B16CE9">
        <w:t>Cassell</w:t>
      </w:r>
      <w:proofErr w:type="spellEnd"/>
      <w:r w:rsidR="00585DE1">
        <w:t xml:space="preserve">, Sullivan, Prevost, &amp; Churchill, </w:t>
      </w:r>
      <w:r w:rsidR="007575B1">
        <w:t>2000)</w:t>
      </w:r>
      <w:r>
        <w:t xml:space="preserve">. </w:t>
      </w:r>
      <w:r w:rsidR="006F293B">
        <w:t xml:space="preserve">Avatar-agent hybrids also exist, capitalizing on the strengths of programmable features and algorithms while still </w:t>
      </w:r>
      <w:r w:rsidR="00E27966">
        <w:t xml:space="preserve">guided by </w:t>
      </w:r>
      <w:r w:rsidR="006F293B">
        <w:t>a human controller (</w:t>
      </w:r>
      <w:proofErr w:type="spellStart"/>
      <w:r w:rsidR="00FB3724">
        <w:t>Benford</w:t>
      </w:r>
      <w:proofErr w:type="spellEnd"/>
      <w:r w:rsidR="00FB3724">
        <w:t xml:space="preserve">, Bowers, </w:t>
      </w:r>
      <w:proofErr w:type="spellStart"/>
      <w:r w:rsidR="00FB3724">
        <w:t>Fahlén</w:t>
      </w:r>
      <w:proofErr w:type="spellEnd"/>
      <w:r w:rsidR="00FB3724">
        <w:t xml:space="preserve">, </w:t>
      </w:r>
      <w:proofErr w:type="spellStart"/>
      <w:r w:rsidR="00FB3724">
        <w:t>Greenhalgh</w:t>
      </w:r>
      <w:proofErr w:type="spellEnd"/>
      <w:r w:rsidR="00FB3724">
        <w:t xml:space="preserve">, &amp; </w:t>
      </w:r>
      <w:proofErr w:type="spellStart"/>
      <w:r w:rsidR="00FB3724">
        <w:t>Snowdon</w:t>
      </w:r>
      <w:proofErr w:type="spellEnd"/>
      <w:r w:rsidR="00FB3724">
        <w:t xml:space="preserve">, 1997; </w:t>
      </w:r>
      <w:r w:rsidR="006F293B">
        <w:t xml:space="preserve">Gerhard, Moore, &amp; Hobbs, 2001). </w:t>
      </w:r>
      <w:r>
        <w:t xml:space="preserve">With such broad applications, virtual representations serve many purposes and are often multi-functional within a given context (Fox, Arena, &amp; </w:t>
      </w:r>
      <w:proofErr w:type="spellStart"/>
      <w:r>
        <w:t>Bailenson</w:t>
      </w:r>
      <w:proofErr w:type="spellEnd"/>
      <w:r>
        <w:t xml:space="preserve">, 2009). </w:t>
      </w:r>
      <w:r w:rsidR="00F05967">
        <w:t>They often serve as conduits for verbal and nonverbal communication (</w:t>
      </w:r>
      <w:proofErr w:type="spellStart"/>
      <w:r w:rsidR="00F05967">
        <w:t>Bente</w:t>
      </w:r>
      <w:proofErr w:type="spellEnd"/>
      <w:r w:rsidR="00F05967">
        <w:t xml:space="preserve">, </w:t>
      </w:r>
      <w:r w:rsidR="00F05967">
        <w:rPr>
          <w:lang w:val="de-DE"/>
        </w:rPr>
        <w:t xml:space="preserve">Rüggenberg, Krämer, </w:t>
      </w:r>
      <w:r w:rsidR="00F05967" w:rsidRPr="0059122E">
        <w:rPr>
          <w:lang w:val="de-DE"/>
        </w:rPr>
        <w:t>&amp; Eschenburg</w:t>
      </w:r>
      <w:r w:rsidR="00F05967">
        <w:rPr>
          <w:lang w:val="de-DE"/>
        </w:rPr>
        <w:t xml:space="preserve">, 2008; </w:t>
      </w:r>
      <w:proofErr w:type="spellStart"/>
      <w:r w:rsidR="00F05967">
        <w:t>Gratch</w:t>
      </w:r>
      <w:proofErr w:type="spellEnd"/>
      <w:r w:rsidR="00F05967">
        <w:t>,</w:t>
      </w:r>
      <w:r w:rsidR="00F05967" w:rsidRPr="00D65568">
        <w:rPr>
          <w:rStyle w:val="Emphasis"/>
          <w:i w:val="0"/>
        </w:rPr>
        <w:t xml:space="preserve"> </w:t>
      </w:r>
      <w:proofErr w:type="spellStart"/>
      <w:r w:rsidR="00F05967">
        <w:rPr>
          <w:rStyle w:val="Emphasis"/>
          <w:i w:val="0"/>
        </w:rPr>
        <w:t>Rickel</w:t>
      </w:r>
      <w:proofErr w:type="spellEnd"/>
      <w:r w:rsidR="00F05967">
        <w:rPr>
          <w:rStyle w:val="Emphasis"/>
          <w:i w:val="0"/>
        </w:rPr>
        <w:t xml:space="preserve">, André, </w:t>
      </w:r>
      <w:proofErr w:type="spellStart"/>
      <w:r w:rsidR="00F05967">
        <w:rPr>
          <w:rStyle w:val="Emphasis"/>
          <w:i w:val="0"/>
        </w:rPr>
        <w:t>Cassell</w:t>
      </w:r>
      <w:proofErr w:type="spellEnd"/>
      <w:r w:rsidR="00F05967">
        <w:rPr>
          <w:rStyle w:val="Emphasis"/>
          <w:i w:val="0"/>
        </w:rPr>
        <w:t xml:space="preserve">, </w:t>
      </w:r>
      <w:proofErr w:type="spellStart"/>
      <w:r w:rsidR="00F05967">
        <w:rPr>
          <w:rStyle w:val="Emphasis"/>
          <w:i w:val="0"/>
        </w:rPr>
        <w:t>Petajan</w:t>
      </w:r>
      <w:proofErr w:type="spellEnd"/>
      <w:r w:rsidR="00F05967">
        <w:rPr>
          <w:rStyle w:val="Emphasis"/>
          <w:i w:val="0"/>
        </w:rPr>
        <w:t xml:space="preserve">, &amp; </w:t>
      </w:r>
      <w:proofErr w:type="spellStart"/>
      <w:r w:rsidR="00F05967">
        <w:rPr>
          <w:rStyle w:val="Emphasis"/>
          <w:i w:val="0"/>
        </w:rPr>
        <w:t>Badler</w:t>
      </w:r>
      <w:proofErr w:type="spellEnd"/>
      <w:r w:rsidR="00F05967">
        <w:rPr>
          <w:rStyle w:val="Emphasis"/>
          <w:i w:val="0"/>
        </w:rPr>
        <w:t xml:space="preserve">, 2002). </w:t>
      </w:r>
      <w:r w:rsidR="006243E8">
        <w:t>Compared</w:t>
      </w:r>
      <w:r w:rsidR="00EC5062">
        <w:t xml:space="preserve"> to other symbolic representations of people (e.g., names), virtual</w:t>
      </w:r>
      <w:r w:rsidR="006243E8">
        <w:t xml:space="preserve"> representations are </w:t>
      </w:r>
      <w:r w:rsidR="00EC5062">
        <w:t>able to behave in a human-like manner (</w:t>
      </w:r>
      <w:proofErr w:type="spellStart"/>
      <w:r w:rsidR="00EC5062">
        <w:t>Blascovich</w:t>
      </w:r>
      <w:proofErr w:type="spellEnd"/>
      <w:r w:rsidR="00EC5062">
        <w:t xml:space="preserve"> et al., 2002), giving them unique capabilities to influence users. </w:t>
      </w:r>
      <w:r>
        <w:tab/>
      </w:r>
      <w:r>
        <w:rPr>
          <w:rStyle w:val="Emphasis"/>
          <w:i w:val="0"/>
        </w:rPr>
        <w:t xml:space="preserve"> </w:t>
      </w:r>
    </w:p>
    <w:p w14:paraId="6C1C0B69" w14:textId="49E0D45B" w:rsidR="00104AA4" w:rsidRDefault="00104AA4" w:rsidP="00104AA4">
      <w:pPr>
        <w:spacing w:line="480" w:lineRule="auto"/>
      </w:pPr>
      <w:r>
        <w:tab/>
        <w:t xml:space="preserve"> </w:t>
      </w:r>
      <w:r w:rsidR="00F05967">
        <w:t>As such</w:t>
      </w:r>
      <w:r w:rsidR="0089258F">
        <w:t>, v</w:t>
      </w:r>
      <w:r>
        <w:t xml:space="preserve">irtual representations are often employed as a method of influence. They may function as interpersonal sources or as demonstrative models to inform or persuade a user. For example, they have been used to increase exercise behavior by illustrating weight loss on a self-resembling avatar </w:t>
      </w:r>
      <w:r w:rsidR="00592339">
        <w:t xml:space="preserve">(Fox &amp; </w:t>
      </w:r>
      <w:proofErr w:type="spellStart"/>
      <w:r w:rsidR="00592339">
        <w:t>Bailenson</w:t>
      </w:r>
      <w:proofErr w:type="spellEnd"/>
      <w:r w:rsidR="00592339">
        <w:t>, 2009</w:t>
      </w:r>
      <w:r>
        <w:t>); persuade people to assist in a scavenger hunt using sequential request techniques (</w:t>
      </w:r>
      <w:proofErr w:type="spellStart"/>
      <w:r>
        <w:t>Eastwick</w:t>
      </w:r>
      <w:proofErr w:type="spellEnd"/>
      <w:r>
        <w:t xml:space="preserve"> &amp; Gardner, 2009); promote learning and trust among students (J.-E. R. Lee et al., 2007); </w:t>
      </w:r>
      <w:r w:rsidR="00AD4639">
        <w:t>encourage environmental behaviors (</w:t>
      </w:r>
      <w:proofErr w:type="spellStart"/>
      <w:r w:rsidR="00AD4639">
        <w:t>Ahn</w:t>
      </w:r>
      <w:proofErr w:type="spellEnd"/>
      <w:r w:rsidR="00AD4639">
        <w:t xml:space="preserve">, Fox, Dale, &amp; </w:t>
      </w:r>
      <w:r w:rsidR="00AD4639">
        <w:lastRenderedPageBreak/>
        <w:t xml:space="preserve">Avant, in press); </w:t>
      </w:r>
      <w:r>
        <w:t>and create brand preference by affiliating a particular brand with a self-representation (</w:t>
      </w:r>
      <w:proofErr w:type="spellStart"/>
      <w:r>
        <w:t>Ahn</w:t>
      </w:r>
      <w:proofErr w:type="spellEnd"/>
      <w:r>
        <w:t xml:space="preserve"> &amp; </w:t>
      </w:r>
      <w:proofErr w:type="spellStart"/>
      <w:r>
        <w:t>Bailenson</w:t>
      </w:r>
      <w:proofErr w:type="spellEnd"/>
      <w:r>
        <w:t>, 2011). Agents and avatars have also been incorporated in studies of health monitoring (</w:t>
      </w:r>
      <w:proofErr w:type="spellStart"/>
      <w:r>
        <w:t>Skalski</w:t>
      </w:r>
      <w:proofErr w:type="spellEnd"/>
      <w:r>
        <w:t xml:space="preserve"> &amp; </w:t>
      </w:r>
      <w:proofErr w:type="spellStart"/>
      <w:r>
        <w:t>Tamborini</w:t>
      </w:r>
      <w:proofErr w:type="spellEnd"/>
      <w:r>
        <w:t xml:space="preserve">, 2007), </w:t>
      </w:r>
      <w:r w:rsidR="00154C10">
        <w:t>speech learning (</w:t>
      </w:r>
      <w:proofErr w:type="spellStart"/>
      <w:r w:rsidR="00154C10">
        <w:t>D’Mello</w:t>
      </w:r>
      <w:proofErr w:type="spellEnd"/>
      <w:r w:rsidR="00154C10">
        <w:t xml:space="preserve">, </w:t>
      </w:r>
      <w:proofErr w:type="spellStart"/>
      <w:r w:rsidR="00154C10">
        <w:t>Graesser</w:t>
      </w:r>
      <w:proofErr w:type="spellEnd"/>
      <w:r w:rsidR="00154C10">
        <w:t xml:space="preserve">, &amp; King, 2010), </w:t>
      </w:r>
      <w:r>
        <w:t>helping behavior (</w:t>
      </w:r>
      <w:proofErr w:type="spellStart"/>
      <w:r>
        <w:t>Gillath</w:t>
      </w:r>
      <w:proofErr w:type="spellEnd"/>
      <w:r>
        <w:t xml:space="preserve">, McCall, Shaver, &amp; </w:t>
      </w:r>
      <w:proofErr w:type="spellStart"/>
      <w:r>
        <w:t>Blascovich</w:t>
      </w:r>
      <w:proofErr w:type="spellEnd"/>
      <w:r>
        <w:t xml:space="preserve">, 2008), </w:t>
      </w:r>
      <w:r w:rsidR="00B246AA">
        <w:t xml:space="preserve">attitudes toward women (Fox, </w:t>
      </w:r>
      <w:proofErr w:type="spellStart"/>
      <w:r w:rsidR="00B246AA">
        <w:t>Bailenson</w:t>
      </w:r>
      <w:proofErr w:type="spellEnd"/>
      <w:r w:rsidR="00B246AA">
        <w:t xml:space="preserve">, &amp; </w:t>
      </w:r>
      <w:proofErr w:type="spellStart"/>
      <w:r w:rsidR="00B246AA">
        <w:t>Tricase</w:t>
      </w:r>
      <w:proofErr w:type="spellEnd"/>
      <w:r w:rsidR="00B246AA">
        <w:t>, 2013)</w:t>
      </w:r>
      <w:r w:rsidR="00950BA3">
        <w:t>,</w:t>
      </w:r>
      <w:r w:rsidR="00B246AA">
        <w:t xml:space="preserve"> </w:t>
      </w:r>
      <w:r>
        <w:t xml:space="preserve">and memories (Segovia &amp; </w:t>
      </w:r>
      <w:proofErr w:type="spellStart"/>
      <w:r>
        <w:t>Bailenson</w:t>
      </w:r>
      <w:proofErr w:type="spellEnd"/>
      <w:r>
        <w:t>, 2009). This research has demonstrated that, like human interactions, social interactions with agents and avatars can be used to modify users’ attitudes and behaviors.</w:t>
      </w:r>
      <w:r w:rsidR="00E728C9">
        <w:t xml:space="preserve"> In many studies, however, agency of these virtual representations is not clarified or manipulated. </w:t>
      </w:r>
    </w:p>
    <w:p w14:paraId="0AEEBD39" w14:textId="513F8611" w:rsidR="00104AA4" w:rsidRDefault="00104AA4" w:rsidP="00104AA4">
      <w:pPr>
        <w:spacing w:line="480" w:lineRule="auto"/>
        <w:ind w:firstLine="720"/>
      </w:pPr>
      <w:r>
        <w:t>Different traits of virtual representations may determine their effectiveness as persuasive tools. Agents and avatars can vary along many dimensions. For example, when representations appear more human-like in form (i.e., anthropomorphic), users may develop social expectations for subsequent interactions (N</w:t>
      </w:r>
      <w:r w:rsidR="00F00543">
        <w:t xml:space="preserve">owak &amp; </w:t>
      </w:r>
      <w:proofErr w:type="spellStart"/>
      <w:r w:rsidR="00F00543">
        <w:t>Biocca</w:t>
      </w:r>
      <w:proofErr w:type="spellEnd"/>
      <w:r w:rsidR="00F00543">
        <w:t>, 2003</w:t>
      </w:r>
      <w:r>
        <w:t xml:space="preserve">). Representations that demonstrate high behavioral realism, including interactivity and situational appropriateness, </w:t>
      </w:r>
      <w:r w:rsidR="00FB3724">
        <w:t xml:space="preserve">may </w:t>
      </w:r>
      <w:r>
        <w:t>facilitate more natural interactions and enhance the user’s experience (</w:t>
      </w:r>
      <w:proofErr w:type="spellStart"/>
      <w:r>
        <w:t>Blascovich</w:t>
      </w:r>
      <w:proofErr w:type="spellEnd"/>
      <w:r w:rsidR="00F24E81">
        <w:t xml:space="preserve"> et al.</w:t>
      </w:r>
      <w:r>
        <w:t xml:space="preserve">, 2002; </w:t>
      </w:r>
      <w:proofErr w:type="spellStart"/>
      <w:r>
        <w:t>Gratch</w:t>
      </w:r>
      <w:proofErr w:type="spellEnd"/>
      <w:r>
        <w:t xml:space="preserve"> et al., 2002). </w:t>
      </w:r>
      <w:commentRangeStart w:id="1"/>
      <w:r w:rsidR="00FB3724">
        <w:t xml:space="preserve">There may be a downside to realism, however; Mori (1970) hypothesized the uncanny valley, suggesting that technologies may reach a point of human likeness that makes users uncomfortable. </w:t>
      </w:r>
      <w:r w:rsidR="0068635C">
        <w:t xml:space="preserve">Recent research by </w:t>
      </w:r>
      <w:proofErr w:type="spellStart"/>
      <w:r w:rsidR="0068635C">
        <w:t>Tinwell</w:t>
      </w:r>
      <w:proofErr w:type="spellEnd"/>
      <w:r w:rsidR="0068635C">
        <w:t xml:space="preserve"> and colleagues (2011) has elaborated features of highly realistic human-like virtual representations that evoke negative reactions. These findings demonstrate that near-realism may have </w:t>
      </w:r>
      <w:commentRangeStart w:id="2"/>
      <w:r w:rsidR="0068635C">
        <w:t xml:space="preserve">drawbacks. </w:t>
      </w:r>
      <w:commentRangeEnd w:id="1"/>
      <w:r w:rsidR="00DA69FF">
        <w:rPr>
          <w:rStyle w:val="CommentReference"/>
          <w:rFonts w:eastAsia="SimSun"/>
          <w:lang w:val="x-none" w:eastAsia="zh-CN"/>
        </w:rPr>
        <w:commentReference w:id="1"/>
      </w:r>
      <w:commentRangeEnd w:id="2"/>
      <w:r w:rsidR="00F05967">
        <w:rPr>
          <w:rStyle w:val="CommentReference"/>
          <w:rFonts w:eastAsia="SimSun"/>
          <w:lang w:val="x-none" w:eastAsia="zh-CN"/>
        </w:rPr>
        <w:commentReference w:id="2"/>
      </w:r>
    </w:p>
    <w:p w14:paraId="03DDF3C6" w14:textId="3DB33A7B" w:rsidR="00104AA4" w:rsidRDefault="00104AA4" w:rsidP="00104AA4">
      <w:pPr>
        <w:spacing w:line="480" w:lineRule="auto"/>
        <w:ind w:firstLine="720"/>
      </w:pPr>
      <w:r>
        <w:t xml:space="preserve">These different aspects of representations may influence the impact of a representation and whether or not </w:t>
      </w:r>
      <w:r w:rsidR="0089258F">
        <w:t xml:space="preserve">users </w:t>
      </w:r>
      <w:r>
        <w:t xml:space="preserve">are likely to categorize and perceive it as a computer or a human. </w:t>
      </w:r>
      <w:r w:rsidR="0089258F">
        <w:t>Users</w:t>
      </w:r>
      <w:r>
        <w:t xml:space="preserve"> often react to virtual representations similarly to how they </w:t>
      </w:r>
      <w:r w:rsidR="00620B9A">
        <w:t xml:space="preserve">would </w:t>
      </w:r>
      <w:r>
        <w:t>react to people in the physical world on a psychological, physiological, and behavioral level (</w:t>
      </w:r>
      <w:proofErr w:type="spellStart"/>
      <w:r w:rsidR="009F4E8E">
        <w:t>Cassell</w:t>
      </w:r>
      <w:proofErr w:type="spellEnd"/>
      <w:r w:rsidR="009F4E8E">
        <w:t xml:space="preserve"> et al., 2000; </w:t>
      </w:r>
      <w:proofErr w:type="spellStart"/>
      <w:r w:rsidR="009F4E8E">
        <w:t>Eastwick</w:t>
      </w:r>
      <w:proofErr w:type="spellEnd"/>
      <w:r w:rsidR="009F4E8E">
        <w:t xml:space="preserve"> &amp; </w:t>
      </w:r>
      <w:r w:rsidR="009F4E8E">
        <w:lastRenderedPageBreak/>
        <w:t xml:space="preserve">Gardner, 2009; </w:t>
      </w:r>
      <w:r w:rsidR="0067242C">
        <w:t xml:space="preserve">Fox et al., 2013; </w:t>
      </w:r>
      <w:r w:rsidR="0031172C">
        <w:t xml:space="preserve">Gong &amp; </w:t>
      </w:r>
      <w:proofErr w:type="spellStart"/>
      <w:r w:rsidR="0031172C">
        <w:t>Nass</w:t>
      </w:r>
      <w:proofErr w:type="spellEnd"/>
      <w:r w:rsidR="0031172C">
        <w:t>, 2007; Hoy</w:t>
      </w:r>
      <w:r w:rsidR="00F24E81">
        <w:t xml:space="preserve">t, </w:t>
      </w:r>
      <w:proofErr w:type="spellStart"/>
      <w:r w:rsidR="00F24E81">
        <w:t>Blascovich</w:t>
      </w:r>
      <w:proofErr w:type="spellEnd"/>
      <w:r w:rsidR="00F24E81">
        <w:t xml:space="preserve">, &amp; </w:t>
      </w:r>
      <w:proofErr w:type="spellStart"/>
      <w:r w:rsidR="00F24E81">
        <w:t>Swinth</w:t>
      </w:r>
      <w:proofErr w:type="spellEnd"/>
      <w:r w:rsidR="00F24E81">
        <w:t>, 2003</w:t>
      </w:r>
      <w:r>
        <w:t xml:space="preserve">). Thus, it is important to determine whether </w:t>
      </w:r>
      <w:r w:rsidR="00E728C9">
        <w:t>variables</w:t>
      </w:r>
      <w:r>
        <w:t xml:space="preserve"> such as agency </w:t>
      </w:r>
      <w:r w:rsidR="008821DD">
        <w:t xml:space="preserve">affect </w:t>
      </w:r>
      <w:r>
        <w:t>how people respond to virtual representations</w:t>
      </w:r>
      <w:r w:rsidR="008821DD">
        <w:t xml:space="preserve"> and how influential virtual representations are</w:t>
      </w:r>
      <w:r>
        <w:t>.</w:t>
      </w:r>
      <w:r>
        <w:tab/>
      </w:r>
    </w:p>
    <w:p w14:paraId="74DDB204" w14:textId="77777777" w:rsidR="00104AA4" w:rsidRPr="00503C4F" w:rsidRDefault="00310304" w:rsidP="00503D1B">
      <w:pPr>
        <w:spacing w:line="480" w:lineRule="auto"/>
        <w:rPr>
          <w:b/>
        </w:rPr>
      </w:pPr>
      <w:r>
        <w:rPr>
          <w:b/>
        </w:rPr>
        <w:t xml:space="preserve">3. THEORETICAL </w:t>
      </w:r>
      <w:commentRangeStart w:id="3"/>
      <w:commentRangeStart w:id="4"/>
      <w:r>
        <w:rPr>
          <w:b/>
        </w:rPr>
        <w:t>EXPL</w:t>
      </w:r>
      <w:commentRangeStart w:id="5"/>
      <w:r>
        <w:rPr>
          <w:b/>
        </w:rPr>
        <w:t>ANATIONS</w:t>
      </w:r>
      <w:commentRangeEnd w:id="5"/>
      <w:r w:rsidR="00794186">
        <w:rPr>
          <w:rStyle w:val="CommentReference"/>
          <w:rFonts w:eastAsia="SimSun"/>
          <w:lang w:val="x-none" w:eastAsia="zh-CN"/>
        </w:rPr>
        <w:commentReference w:id="5"/>
      </w:r>
      <w:commentRangeEnd w:id="3"/>
      <w:r w:rsidR="002363FD">
        <w:rPr>
          <w:rStyle w:val="CommentReference"/>
          <w:rFonts w:eastAsia="SimSun"/>
          <w:lang w:val="x-none" w:eastAsia="zh-CN"/>
        </w:rPr>
        <w:commentReference w:id="3"/>
      </w:r>
      <w:commentRangeEnd w:id="4"/>
      <w:r w:rsidR="00271343">
        <w:rPr>
          <w:rStyle w:val="CommentReference"/>
          <w:rFonts w:eastAsia="SimSun"/>
          <w:lang w:val="x-none" w:eastAsia="zh-CN"/>
        </w:rPr>
        <w:commentReference w:id="4"/>
      </w:r>
    </w:p>
    <w:p w14:paraId="78034168" w14:textId="77777777" w:rsidR="00104AA4" w:rsidRDefault="00104AA4" w:rsidP="00104AA4">
      <w:pPr>
        <w:spacing w:line="480" w:lineRule="auto"/>
        <w:ind w:firstLine="720"/>
      </w:pPr>
      <w:proofErr w:type="spellStart"/>
      <w:r>
        <w:t>Allport</w:t>
      </w:r>
      <w:proofErr w:type="spellEnd"/>
      <w:r>
        <w:t xml:space="preserve"> (1985) suggested that human actions and psychological experiences are shaped by the actual, imagined, and implied presence of others; that is, people behave in accordance with some degree of </w:t>
      </w:r>
      <w:r w:rsidRPr="00E77E1C">
        <w:rPr>
          <w:i/>
        </w:rPr>
        <w:t>social influence</w:t>
      </w:r>
      <w:r>
        <w:t xml:space="preserve"> (Bond &amp; Titus, 1983; </w:t>
      </w:r>
      <w:proofErr w:type="spellStart"/>
      <w:r>
        <w:t>Zajonc</w:t>
      </w:r>
      <w:proofErr w:type="spellEnd"/>
      <w:r>
        <w:t>, 1965). Social influence has been broadly defined to include changes in an individual’s cognitions, attitudes, physiological responses, and behaviors resulting from the belief that another person is present (</w:t>
      </w:r>
      <w:proofErr w:type="spellStart"/>
      <w:r>
        <w:t>Allport</w:t>
      </w:r>
      <w:proofErr w:type="spellEnd"/>
      <w:r>
        <w:t xml:space="preserve">, 1985; </w:t>
      </w:r>
      <w:proofErr w:type="spellStart"/>
      <w:r>
        <w:t>Cialdini</w:t>
      </w:r>
      <w:proofErr w:type="spellEnd"/>
      <w:r>
        <w:t xml:space="preserve">, 2008).  For example, people may litter freely when they feel no one is watching, but if they feel another person is watching or if they notice a surveillance camera, they may not engage in this socially undesirable behavior for fear of the judgment or action of others. </w:t>
      </w:r>
    </w:p>
    <w:p w14:paraId="2FF119A9" w14:textId="77777777" w:rsidR="0068635C" w:rsidRDefault="00104AA4" w:rsidP="00104AA4">
      <w:pPr>
        <w:spacing w:line="480" w:lineRule="auto"/>
        <w:ind w:firstLine="720"/>
      </w:pPr>
      <w:r>
        <w:t xml:space="preserve">Media technologies add a new dynamic to the process of social influence. Agents and avatars, although they are digital, mediated representations, symbolize the presence of another </w:t>
      </w:r>
      <w:r w:rsidR="007575B1">
        <w:t xml:space="preserve">entity </w:t>
      </w:r>
      <w:r>
        <w:t xml:space="preserve">(either computer or human); thus, there are two ways that social influence may play out. If people do not distinguish a computer-controlled agent from a human-controlled avatar and both constitute a form of </w:t>
      </w:r>
      <w:r w:rsidRPr="00DD3183">
        <w:rPr>
          <w:i/>
        </w:rPr>
        <w:t>social presence</w:t>
      </w:r>
      <w:r>
        <w:t xml:space="preserve">, or the perception that another individual is in the environment (Lombard &amp; </w:t>
      </w:r>
      <w:proofErr w:type="spellStart"/>
      <w:r>
        <w:t>Ditton</w:t>
      </w:r>
      <w:proofErr w:type="spellEnd"/>
      <w:r>
        <w:t xml:space="preserve">, 1997), </w:t>
      </w:r>
      <w:proofErr w:type="gramStart"/>
      <w:r>
        <w:t>then</w:t>
      </w:r>
      <w:proofErr w:type="gramEnd"/>
      <w:r>
        <w:t xml:space="preserve"> social influence would be constant across conditions. If people distinguish between the two, we </w:t>
      </w:r>
      <w:r w:rsidR="0067242C">
        <w:t>expect</w:t>
      </w:r>
      <w:r>
        <w:t xml:space="preserve"> that a human-controlled avatar would elicit more presence than a computer-controlled agent; thus, social influence would be stronger in situations where an avatar was present as opposed to an agent. </w:t>
      </w:r>
    </w:p>
    <w:p w14:paraId="4F722B01" w14:textId="77777777" w:rsidR="004270E4" w:rsidRDefault="00853F58" w:rsidP="00104AA4">
      <w:pPr>
        <w:spacing w:line="480" w:lineRule="auto"/>
        <w:ind w:firstLine="720"/>
      </w:pPr>
      <w:r>
        <w:t xml:space="preserve">Other potential mechanisms that may explain the effect of agency on social influence are the processes of identification and social categorization. Identification occurs when a person </w:t>
      </w:r>
      <w:r>
        <w:lastRenderedPageBreak/>
        <w:t>feels similar to or the influential entity based on perceived similarity in background, goals, demographics, or other traits (</w:t>
      </w:r>
      <w:proofErr w:type="spellStart"/>
      <w:r>
        <w:t>Kelman</w:t>
      </w:r>
      <w:proofErr w:type="spellEnd"/>
      <w:r>
        <w:t xml:space="preserve">, 1961). </w:t>
      </w:r>
      <w:r w:rsidR="00565E40">
        <w:t>When</w:t>
      </w:r>
      <w:r>
        <w:t xml:space="preserve"> perceiving virtual representations, people may identify more with an avatar because </w:t>
      </w:r>
      <w:r w:rsidR="00835D34">
        <w:t>of its humanness</w:t>
      </w:r>
      <w:r>
        <w:t>. Alternatively, other cues</w:t>
      </w:r>
      <w:r w:rsidR="00C97AE7">
        <w:t xml:space="preserve"> of similarity may override perceived agency, and whether or not the entity is human or computer-controlled may be less important in determining influence. For example, photorealistic virtual selves (i.e., virtual do</w:t>
      </w:r>
      <w:r w:rsidR="004270E4">
        <w:t>ppelgä</w:t>
      </w:r>
      <w:r w:rsidR="00C97AE7">
        <w:t>ngers) have been found to influence exercise</w:t>
      </w:r>
      <w:r w:rsidR="004270E4">
        <w:t xml:space="preserve"> behaviors</w:t>
      </w:r>
      <w:r w:rsidR="00C97AE7">
        <w:t xml:space="preserve"> in both studies where they were controlled by a computer and studies where they were controlled by a human (Fox &amp; </w:t>
      </w:r>
      <w:proofErr w:type="spellStart"/>
      <w:r w:rsidR="00C97AE7">
        <w:t>Bailenson</w:t>
      </w:r>
      <w:proofErr w:type="spellEnd"/>
      <w:r w:rsidR="00C97AE7">
        <w:t xml:space="preserve">, 2009). </w:t>
      </w:r>
    </w:p>
    <w:p w14:paraId="69E8B18F" w14:textId="77777777" w:rsidR="00853F58" w:rsidRDefault="004270E4" w:rsidP="00104AA4">
      <w:pPr>
        <w:spacing w:line="480" w:lineRule="auto"/>
        <w:ind w:firstLine="720"/>
      </w:pPr>
      <w:r>
        <w:t>Social categorization may also occur, wherein others are evaluated based on salient indicators of group membership and then categorized accordingly (</w:t>
      </w:r>
      <w:proofErr w:type="spellStart"/>
      <w:r>
        <w:t>Tajfel</w:t>
      </w:r>
      <w:proofErr w:type="spellEnd"/>
      <w:r>
        <w:t xml:space="preserve"> &amp; Turner, 1979).</w:t>
      </w:r>
      <w:r w:rsidR="00CC2F2C">
        <w:t xml:space="preserve"> </w:t>
      </w:r>
      <w:r w:rsidR="00835D34">
        <w:t>A</w:t>
      </w:r>
      <w:r>
        <w:t xml:space="preserve">gents would be considered a member of </w:t>
      </w:r>
      <w:proofErr w:type="gramStart"/>
      <w:r>
        <w:t>an ou</w:t>
      </w:r>
      <w:r w:rsidR="00E63881">
        <w:t>t</w:t>
      </w:r>
      <w:r>
        <w:t>group</w:t>
      </w:r>
      <w:proofErr w:type="gramEnd"/>
      <w:r>
        <w:t>, whereas avatars would be included in the same category as the human self. As a fellow ingroup member, the avatar would then be more influential than an outgroup member (</w:t>
      </w:r>
      <w:proofErr w:type="spellStart"/>
      <w:r w:rsidR="009648DB">
        <w:t>Tajfel</w:t>
      </w:r>
      <w:proofErr w:type="spellEnd"/>
      <w:r w:rsidR="009648DB">
        <w:t xml:space="preserve"> &amp; Turner, 1979</w:t>
      </w:r>
      <w:r>
        <w:t>). Again, it is possible that other features of representations make other social categories salient, however, so it is not certain that perceptions of ingroup and outgroup will be based solely on perceived agency.</w:t>
      </w:r>
    </w:p>
    <w:p w14:paraId="1EF09FE1" w14:textId="467AE5AA" w:rsidR="00104AA4" w:rsidRDefault="0067242C" w:rsidP="00892FAF">
      <w:pPr>
        <w:spacing w:line="480" w:lineRule="auto"/>
        <w:ind w:firstLine="720"/>
      </w:pPr>
      <w:r>
        <w:t xml:space="preserve">One perspective </w:t>
      </w:r>
      <w:r w:rsidR="001C6949">
        <w:t xml:space="preserve">argues that people do not make such </w:t>
      </w:r>
      <w:r w:rsidR="00835D34">
        <w:t>distinctions between humans and computers</w:t>
      </w:r>
      <w:r w:rsidR="001C6949">
        <w:t>, however</w:t>
      </w:r>
      <w:r w:rsidR="00104AA4">
        <w:t xml:space="preserve">. </w:t>
      </w:r>
      <w:r w:rsidR="002D15BF">
        <w:t>A</w:t>
      </w:r>
      <w:r w:rsidR="00703242">
        <w:t xml:space="preserve">ccording to </w:t>
      </w:r>
      <w:r w:rsidR="002D15BF">
        <w:t>the computers as social actors framework</w:t>
      </w:r>
      <w:r w:rsidR="00703242">
        <w:t xml:space="preserve"> (derived from the media equation)</w:t>
      </w:r>
      <w:r w:rsidR="00104AA4">
        <w:t xml:space="preserve">, </w:t>
      </w:r>
      <w:r w:rsidR="00703242">
        <w:t xml:space="preserve">humans are not evolved to </w:t>
      </w:r>
      <w:r w:rsidR="00835D34">
        <w:t>differentiate</w:t>
      </w:r>
      <w:r w:rsidR="00E63881">
        <w:t xml:space="preserve"> (</w:t>
      </w:r>
      <w:proofErr w:type="spellStart"/>
      <w:r w:rsidR="00E63881">
        <w:t>Nass</w:t>
      </w:r>
      <w:proofErr w:type="spellEnd"/>
      <w:r w:rsidR="00E63881">
        <w:t xml:space="preserve"> &amp; Moon, 2000)</w:t>
      </w:r>
      <w:r w:rsidR="00703242">
        <w:t>. Instead, humans behave “mindlessly”</w:t>
      </w:r>
      <w:r w:rsidR="00835D34">
        <w:t xml:space="preserve"> and interact with </w:t>
      </w:r>
      <w:r w:rsidR="00CC2F2C">
        <w:t>computers</w:t>
      </w:r>
      <w:r w:rsidR="00835D34">
        <w:t xml:space="preserve"> in a </w:t>
      </w:r>
      <w:r w:rsidR="00104AA4">
        <w:t>“fundamentally social and natural”</w:t>
      </w:r>
      <w:r w:rsidR="00835D34">
        <w:t xml:space="preserve"> way</w:t>
      </w:r>
      <w:r w:rsidR="00104AA4">
        <w:t xml:space="preserve"> (Reeves &amp; </w:t>
      </w:r>
      <w:proofErr w:type="spellStart"/>
      <w:r w:rsidR="00104AA4">
        <w:t>Nass</w:t>
      </w:r>
      <w:proofErr w:type="spellEnd"/>
      <w:r w:rsidR="00104AA4">
        <w:t>, 1996, p. 5).</w:t>
      </w:r>
      <w:r w:rsidR="00703242">
        <w:t xml:space="preserve"> </w:t>
      </w:r>
      <w:r w:rsidR="00104AA4">
        <w:t xml:space="preserve">If a computer demonstrates social behavior, people do not exert the cognitive effort to determine how to </w:t>
      </w:r>
      <w:r w:rsidR="00835D34">
        <w:t>react to</w:t>
      </w:r>
      <w:r w:rsidR="00104AA4">
        <w:t xml:space="preserve"> a social machine; rather, they respond to computers in a manner similar to how they </w:t>
      </w:r>
      <w:r w:rsidR="0049213A">
        <w:t xml:space="preserve">would </w:t>
      </w:r>
      <w:r w:rsidR="00104AA4">
        <w:t xml:space="preserve">respond to people (E.-J. </w:t>
      </w:r>
      <w:proofErr w:type="gramStart"/>
      <w:r w:rsidR="00104AA4">
        <w:t xml:space="preserve">Lee, 2010; </w:t>
      </w:r>
      <w:proofErr w:type="spellStart"/>
      <w:r w:rsidR="00104AA4">
        <w:t>Nass</w:t>
      </w:r>
      <w:proofErr w:type="spellEnd"/>
      <w:r w:rsidR="00104AA4">
        <w:t xml:space="preserve"> &amp; Moon, 2000).</w:t>
      </w:r>
      <w:proofErr w:type="gramEnd"/>
      <w:r w:rsidR="00104AA4">
        <w:t xml:space="preserve"> </w:t>
      </w:r>
    </w:p>
    <w:p w14:paraId="103247EB" w14:textId="77777777" w:rsidR="00104AA4" w:rsidRDefault="001C6949" w:rsidP="00892FAF">
      <w:pPr>
        <w:spacing w:line="480" w:lineRule="auto"/>
        <w:ind w:firstLine="720"/>
      </w:pPr>
      <w:r>
        <w:lastRenderedPageBreak/>
        <w:t xml:space="preserve">Although </w:t>
      </w:r>
      <w:r w:rsidR="00B246AA">
        <w:t>CASA has been extensively applied to understanding how people respond to devices and systems as a whole</w:t>
      </w:r>
      <w:r w:rsidR="00E63881">
        <w:t xml:space="preserve"> within physical environments </w:t>
      </w:r>
      <w:r w:rsidR="004065CD">
        <w:t>(e.g.,</w:t>
      </w:r>
      <w:r w:rsidR="00666E46">
        <w:t xml:space="preserve"> </w:t>
      </w:r>
      <w:proofErr w:type="spellStart"/>
      <w:r w:rsidR="00666E46">
        <w:t>Nass</w:t>
      </w:r>
      <w:proofErr w:type="spellEnd"/>
      <w:r>
        <w:t xml:space="preserve">, </w:t>
      </w:r>
      <w:proofErr w:type="spellStart"/>
      <w:r>
        <w:t>Fogg</w:t>
      </w:r>
      <w:proofErr w:type="spellEnd"/>
      <w:r>
        <w:t xml:space="preserve">, &amp; Moon, </w:t>
      </w:r>
      <w:r w:rsidR="00666E46">
        <w:t xml:space="preserve">1996; </w:t>
      </w:r>
      <w:proofErr w:type="spellStart"/>
      <w:r w:rsidR="00666E46">
        <w:t>Nass</w:t>
      </w:r>
      <w:proofErr w:type="spellEnd"/>
      <w:r>
        <w:t xml:space="preserve">, Moon, &amp; Green, </w:t>
      </w:r>
      <w:r w:rsidR="00666E46">
        <w:t>1997</w:t>
      </w:r>
      <w:r w:rsidR="004065CD">
        <w:t>)</w:t>
      </w:r>
      <w:r>
        <w:t xml:space="preserve">, considerably less research has examined its relevance for </w:t>
      </w:r>
      <w:r w:rsidR="00B246AA">
        <w:t xml:space="preserve">examining representations </w:t>
      </w:r>
      <w:r w:rsidR="004065CD">
        <w:t xml:space="preserve">within virtual environments </w:t>
      </w:r>
      <w:r w:rsidR="00B246AA">
        <w:t>(</w:t>
      </w:r>
      <w:r w:rsidR="00BA2DB9">
        <w:t xml:space="preserve">although see </w:t>
      </w:r>
      <w:r w:rsidR="004065CD">
        <w:rPr>
          <w:lang w:val="nl-NL"/>
        </w:rPr>
        <w:t xml:space="preserve">Appel, von der Pütten, </w:t>
      </w:r>
      <w:r w:rsidR="004065CD" w:rsidRPr="00924920">
        <w:rPr>
          <w:lang w:val="nl-NL"/>
        </w:rPr>
        <w:t xml:space="preserve">Krämer, </w:t>
      </w:r>
      <w:r w:rsidR="004065CD">
        <w:rPr>
          <w:lang w:val="nl-NL"/>
        </w:rPr>
        <w:t xml:space="preserve">&amp; </w:t>
      </w:r>
      <w:r w:rsidR="004065CD" w:rsidRPr="00924920">
        <w:rPr>
          <w:lang w:val="nl-NL"/>
        </w:rPr>
        <w:t>Gratch</w:t>
      </w:r>
      <w:r w:rsidR="004065CD">
        <w:rPr>
          <w:lang w:val="nl-NL"/>
        </w:rPr>
        <w:t xml:space="preserve">, 2012; </w:t>
      </w:r>
      <w:r w:rsidR="00B246AA">
        <w:rPr>
          <w:lang w:val="nl-NL"/>
        </w:rPr>
        <w:t>v</w:t>
      </w:r>
      <w:r w:rsidR="00B246AA" w:rsidRPr="004F4038">
        <w:rPr>
          <w:lang w:val="nl-NL"/>
        </w:rPr>
        <w:t>o</w:t>
      </w:r>
      <w:r w:rsidR="00B246AA">
        <w:rPr>
          <w:lang w:val="nl-NL"/>
        </w:rPr>
        <w:t xml:space="preserve">n der Pütten, Krämer, Gratch, </w:t>
      </w:r>
      <w:r w:rsidR="00B246AA" w:rsidRPr="004F4038">
        <w:rPr>
          <w:lang w:val="nl-NL"/>
        </w:rPr>
        <w:t>&amp; Kang</w:t>
      </w:r>
      <w:r w:rsidR="00B246AA">
        <w:rPr>
          <w:lang w:val="nl-NL"/>
        </w:rPr>
        <w:t>, 2010).</w:t>
      </w:r>
      <w:r w:rsidR="00B246AA">
        <w:t xml:space="preserve"> </w:t>
      </w:r>
      <w:r w:rsidRPr="0049213A">
        <w:t>In contrast</w:t>
      </w:r>
      <w:r w:rsidR="00250211" w:rsidRPr="00892FAF">
        <w:t>,</w:t>
      </w:r>
      <w:r w:rsidR="00250211">
        <w:t xml:space="preserve"> the model of social influence in virtual environments was developed specifically </w:t>
      </w:r>
      <w:r w:rsidR="00565E40">
        <w:t>considering</w:t>
      </w:r>
      <w:r w:rsidR="00250211">
        <w:t xml:space="preserve"> the effects of vi</w:t>
      </w:r>
      <w:r>
        <w:t>rtual representations</w:t>
      </w:r>
      <w:r w:rsidR="00104AA4" w:rsidRPr="004E526D">
        <w:t xml:space="preserve"> </w:t>
      </w:r>
      <w:r w:rsidR="00565E40">
        <w:t xml:space="preserve">and the affordances of virtual environments </w:t>
      </w:r>
      <w:r w:rsidR="00104AA4" w:rsidRPr="004E526D">
        <w:t>(</w:t>
      </w:r>
      <w:proofErr w:type="spellStart"/>
      <w:r w:rsidR="00104AA4" w:rsidRPr="004E526D">
        <w:t>Blascovich</w:t>
      </w:r>
      <w:proofErr w:type="spellEnd"/>
      <w:r w:rsidR="00104AA4" w:rsidRPr="004E526D">
        <w:t xml:space="preserve">, 2002; </w:t>
      </w:r>
      <w:proofErr w:type="spellStart"/>
      <w:r w:rsidR="00104AA4" w:rsidRPr="004E526D">
        <w:t>Blascovich</w:t>
      </w:r>
      <w:proofErr w:type="spellEnd"/>
      <w:r w:rsidR="00104AA4" w:rsidRPr="004E526D">
        <w:t xml:space="preserve"> et al., 2002). </w:t>
      </w:r>
      <w:r w:rsidR="00835D34">
        <w:t xml:space="preserve">This </w:t>
      </w:r>
      <w:r w:rsidR="00250211">
        <w:t xml:space="preserve">model suggests that users process and respond to a virtual representation based on whether they believe it is being controlled by a computer or by another person. </w:t>
      </w:r>
      <w:commentRangeStart w:id="6"/>
      <w:r w:rsidR="00104AA4">
        <w:t xml:space="preserve">Perceived agency is important because it affects the degree of social presence an individual feels and thus the likelihood of influence occurring; </w:t>
      </w:r>
      <w:proofErr w:type="spellStart"/>
      <w:r w:rsidR="00104AA4">
        <w:t>Blascovich</w:t>
      </w:r>
      <w:proofErr w:type="spellEnd"/>
      <w:r w:rsidR="00104AA4">
        <w:t xml:space="preserve"> et </w:t>
      </w:r>
      <w:commentRangeEnd w:id="6"/>
      <w:r w:rsidR="0049213A">
        <w:rPr>
          <w:rStyle w:val="CommentReference"/>
          <w:rFonts w:eastAsia="SimSun"/>
          <w:lang w:val="x-none" w:eastAsia="zh-CN"/>
        </w:rPr>
        <w:commentReference w:id="6"/>
      </w:r>
      <w:r w:rsidR="00104AA4">
        <w:t>al. posit that computers (agents) elicit less social presence than huma</w:t>
      </w:r>
      <w:r w:rsidR="00D15DC1">
        <w:t>ns (avatars). According to the</w:t>
      </w:r>
      <w:r w:rsidR="00104AA4">
        <w:t xml:space="preserve"> model, when greater social presence is experienced with a virtual representation, more social influence will occur because users will perceive and interact with the representation as they would with a real person. The feeling of social presence and the resulting social influence may be enhanced by several factors, including the richness of sensory information provided, the behavioral realism of the </w:t>
      </w:r>
      <w:proofErr w:type="spellStart"/>
      <w:r w:rsidR="00104AA4">
        <w:t>interactant</w:t>
      </w:r>
      <w:proofErr w:type="spellEnd"/>
      <w:r w:rsidR="00104AA4">
        <w:t>, and the self-relevance of the interaction (</w:t>
      </w:r>
      <w:proofErr w:type="spellStart"/>
      <w:r w:rsidR="00104AA4">
        <w:t>Blascovich</w:t>
      </w:r>
      <w:proofErr w:type="spellEnd"/>
      <w:r w:rsidR="00104AA4">
        <w:t xml:space="preserve"> et al., 2002).</w:t>
      </w:r>
    </w:p>
    <w:p w14:paraId="73FDB94A" w14:textId="77777777" w:rsidR="00104AA4" w:rsidRDefault="00CC2F2C" w:rsidP="00046AF7">
      <w:pPr>
        <w:spacing w:line="480" w:lineRule="auto"/>
        <w:ind w:firstLine="720"/>
      </w:pPr>
      <w:r>
        <w:t>S</w:t>
      </w:r>
      <w:r w:rsidR="00104AA4">
        <w:t xml:space="preserve">everal studies have indicated support for the model of social influence in virtual environments. </w:t>
      </w:r>
      <w:proofErr w:type="spellStart"/>
      <w:r w:rsidR="00104AA4">
        <w:t>Bailenson</w:t>
      </w:r>
      <w:proofErr w:type="spellEnd"/>
      <w:r w:rsidR="00104AA4">
        <w:t xml:space="preserve">, </w:t>
      </w:r>
      <w:proofErr w:type="spellStart"/>
      <w:r w:rsidR="00104AA4">
        <w:t>Blascovich</w:t>
      </w:r>
      <w:proofErr w:type="spellEnd"/>
      <w:r w:rsidR="00104AA4">
        <w:t xml:space="preserve">, </w:t>
      </w:r>
      <w:proofErr w:type="spellStart"/>
      <w:r w:rsidR="00104AA4">
        <w:t>Beall</w:t>
      </w:r>
      <w:proofErr w:type="spellEnd"/>
      <w:r w:rsidR="00104AA4">
        <w:t xml:space="preserve">, and Loomis (2003) </w:t>
      </w:r>
      <w:r>
        <w:t xml:space="preserve">found that participants maintained </w:t>
      </w:r>
      <w:r w:rsidR="00104AA4">
        <w:t xml:space="preserve">greater personal space with </w:t>
      </w:r>
      <w:r>
        <w:t>an</w:t>
      </w:r>
      <w:r w:rsidR="00104AA4">
        <w:t xml:space="preserve"> allegedly human-controlled avatar than with </w:t>
      </w:r>
      <w:r>
        <w:t>a</w:t>
      </w:r>
      <w:r w:rsidR="00104AA4">
        <w:t xml:space="preserve"> computer-controlled agent</w:t>
      </w:r>
      <w:r>
        <w:t>.</w:t>
      </w:r>
      <w:r w:rsidR="00104AA4">
        <w:t xml:space="preserve"> In </w:t>
      </w:r>
      <w:r w:rsidR="00720811">
        <w:t>another</w:t>
      </w:r>
      <w:r w:rsidR="00104AA4">
        <w:t xml:space="preserve"> study, Hoyt</w:t>
      </w:r>
      <w:r w:rsidR="0031172C">
        <w:t xml:space="preserve"> and colleagues </w:t>
      </w:r>
      <w:r w:rsidR="00104AA4">
        <w:t>(2003) asked participants to complete learned or novel tasks in the presence of two avatars, in the presence of two agents, or alone. When participants were told that the virtual human</w:t>
      </w:r>
      <w:r w:rsidR="00BF62E1">
        <w:t xml:space="preserve"> observers</w:t>
      </w:r>
      <w:r w:rsidR="00104AA4">
        <w:t xml:space="preserve"> were avatars, participants’ </w:t>
      </w:r>
      <w:r w:rsidR="00104AA4">
        <w:lastRenderedPageBreak/>
        <w:t>performance on novel tasks</w:t>
      </w:r>
      <w:r w:rsidR="00703242">
        <w:t xml:space="preserve"> suffered</w:t>
      </w:r>
      <w:r w:rsidR="00BF62E1">
        <w:t>.</w:t>
      </w:r>
      <w:r w:rsidR="00104AA4">
        <w:t xml:space="preserve"> </w:t>
      </w:r>
      <w:r w:rsidR="00BF62E1">
        <w:t>C</w:t>
      </w:r>
      <w:r w:rsidR="00104AA4">
        <w:t xml:space="preserve">ompleting the task in front of agents did not impact performance. The results from the avatar condition mirror studies wherein the presence of humans inhibited task performance, but agents showed no such effects. </w:t>
      </w:r>
      <w:r w:rsidR="00720811">
        <w:t>In light of these studies and the model</w:t>
      </w:r>
      <w:r w:rsidR="00703242">
        <w:t>, we anticipate that:</w:t>
      </w:r>
    </w:p>
    <w:p w14:paraId="67BA518E" w14:textId="77777777" w:rsidR="00250211" w:rsidRDefault="00250211" w:rsidP="00250211">
      <w:pPr>
        <w:spacing w:line="480" w:lineRule="auto"/>
        <w:ind w:firstLine="720"/>
      </w:pPr>
      <w:r>
        <w:t xml:space="preserve">H1: Avatars will yield greater influence than agents. </w:t>
      </w:r>
    </w:p>
    <w:p w14:paraId="71D79038" w14:textId="77777777" w:rsidR="00104AA4" w:rsidRDefault="00104AA4" w:rsidP="00104AA4">
      <w:pPr>
        <w:spacing w:line="480" w:lineRule="auto"/>
        <w:ind w:firstLine="720"/>
      </w:pPr>
      <w:r>
        <w:t>Results from other studies, however, find no differences between avatars and agents or find that agents yield stronger influence</w:t>
      </w:r>
      <w:r w:rsidR="009F4E8E">
        <w:t xml:space="preserve"> (e.g., Nowak &amp; </w:t>
      </w:r>
      <w:proofErr w:type="spellStart"/>
      <w:r w:rsidR="009F4E8E">
        <w:t>Biocca</w:t>
      </w:r>
      <w:proofErr w:type="spellEnd"/>
      <w:r w:rsidR="009F4E8E">
        <w:t xml:space="preserve">, 2003; Williams &amp; </w:t>
      </w:r>
      <w:proofErr w:type="spellStart"/>
      <w:r w:rsidR="009F4E8E">
        <w:t>Clippinger</w:t>
      </w:r>
      <w:proofErr w:type="spellEnd"/>
      <w:r w:rsidR="009F4E8E">
        <w:t xml:space="preserve">, 2002; </w:t>
      </w:r>
      <w:proofErr w:type="spellStart"/>
      <w:r w:rsidR="009F4E8E">
        <w:t>Zadro</w:t>
      </w:r>
      <w:proofErr w:type="spellEnd"/>
      <w:r w:rsidR="009F4E8E">
        <w:t>, Williams, &amp; Richardson, 2004).</w:t>
      </w:r>
      <w:r w:rsidR="00F24E81">
        <w:t xml:space="preserve"> </w:t>
      </w:r>
      <w:r>
        <w:t xml:space="preserve">Given the mixed findings, a meta-analysis seemed a prudent method to identify any consistencies across the literature. Additionally, because these studies span several domains (e.g., learning, ostracism, and aggression), employ different hardware setups (e.g., video games, desktop-based virtual worlds, and fully immersive virtual environments), and </w:t>
      </w:r>
      <w:r w:rsidR="00BF62E1">
        <w:t>use different outcome variables</w:t>
      </w:r>
      <w:r>
        <w:t xml:space="preserve"> (e.g., self-report questionnaires, behaviors, and physiological measures), several </w:t>
      </w:r>
      <w:r w:rsidR="00BF62E1">
        <w:t>moderators</w:t>
      </w:r>
      <w:r>
        <w:t xml:space="preserve"> were also investigated. </w:t>
      </w:r>
    </w:p>
    <w:p w14:paraId="75C4BA2A" w14:textId="77777777" w:rsidR="00104AA4" w:rsidRDefault="00310304" w:rsidP="00503D1B">
      <w:pPr>
        <w:spacing w:line="480" w:lineRule="auto"/>
        <w:rPr>
          <w:b/>
        </w:rPr>
      </w:pPr>
      <w:r>
        <w:rPr>
          <w:b/>
        </w:rPr>
        <w:t>4. VARIABLES OF INTEREST</w:t>
      </w:r>
    </w:p>
    <w:p w14:paraId="1726C6FC" w14:textId="77777777" w:rsidR="00034932" w:rsidRDefault="00AF314B" w:rsidP="008821DD">
      <w:pPr>
        <w:spacing w:line="480" w:lineRule="auto"/>
        <w:ind w:firstLine="720"/>
      </w:pPr>
      <w:r>
        <w:t xml:space="preserve">Many factors may determine how influential agents and avatars are in virtual environments. </w:t>
      </w:r>
      <w:r w:rsidR="008821DD">
        <w:t xml:space="preserve">We chose to examine </w:t>
      </w:r>
      <w:r>
        <w:t xml:space="preserve">several </w:t>
      </w:r>
      <w:r w:rsidR="008821DD">
        <w:t>moderating varia</w:t>
      </w:r>
      <w:r>
        <w:t xml:space="preserve">bles that were of interest in regards to theory, design, and future avenues of research on agency. We selected variables that could be consistently identified across studies in the sample and accurately coded based on the information provided in the </w:t>
      </w:r>
      <w:r w:rsidR="00835D34">
        <w:t>description of the method</w:t>
      </w:r>
      <w:r>
        <w:t>.</w:t>
      </w:r>
    </w:p>
    <w:p w14:paraId="45AC7069" w14:textId="77777777" w:rsidR="00A1325F" w:rsidRDefault="00310304" w:rsidP="00AA577F">
      <w:pPr>
        <w:spacing w:line="480" w:lineRule="auto"/>
      </w:pPr>
      <w:r>
        <w:rPr>
          <w:b/>
        </w:rPr>
        <w:t xml:space="preserve">4.1 </w:t>
      </w:r>
      <w:r w:rsidR="00A1325F" w:rsidRPr="0072711E">
        <w:rPr>
          <w:b/>
        </w:rPr>
        <w:t>Level of Immersion</w:t>
      </w:r>
    </w:p>
    <w:p w14:paraId="03615533" w14:textId="77777777" w:rsidR="00926D49" w:rsidRDefault="00104AA4" w:rsidP="00104AA4">
      <w:pPr>
        <w:spacing w:line="480" w:lineRule="auto"/>
        <w:ind w:firstLine="720"/>
      </w:pPr>
      <w:r>
        <w:t xml:space="preserve">The model </w:t>
      </w:r>
      <w:r w:rsidR="00926D49">
        <w:t xml:space="preserve">of social influence in virtual environments </w:t>
      </w:r>
      <w:r>
        <w:t>suggests that if a user is interacting with a more perceptually realistic representation, the differences between avatars and agents w</w:t>
      </w:r>
      <w:r w:rsidR="00835D34">
        <w:t>ill</w:t>
      </w:r>
      <w:r>
        <w:t xml:space="preserve"> </w:t>
      </w:r>
      <w:r>
        <w:lastRenderedPageBreak/>
        <w:t xml:space="preserve">be minimized. In other words, if an agent is high in realism, then the user is influenced less by the fact that it is controlled by a computer than if an agent is unrealistic. </w:t>
      </w:r>
    </w:p>
    <w:p w14:paraId="480E2BF7" w14:textId="77777777" w:rsidR="00AF314B" w:rsidRDefault="00104AA4" w:rsidP="00046AF7">
      <w:pPr>
        <w:spacing w:line="480" w:lineRule="auto"/>
        <w:ind w:firstLine="720"/>
      </w:pPr>
      <w:r>
        <w:t>Given that fully immersive environments allow participants to move in a natural manner and mimic the depth and motion cues of the physical environment, agents and avatars encountered within them may be considered more realistic than those observed in a two-dimensional desktop envir</w:t>
      </w:r>
      <w:r w:rsidR="00F24E81">
        <w:t>onment</w:t>
      </w:r>
      <w:r>
        <w:t>. Indeed, previous research has indicated that stimuli presented in three-dimensional immersive environments may be more compelling and influential than those presented in typical two-dimensional desktop environments (</w:t>
      </w:r>
      <w:proofErr w:type="spellStart"/>
      <w:r>
        <w:t>Bailenson</w:t>
      </w:r>
      <w:proofErr w:type="spellEnd"/>
      <w:r>
        <w:t xml:space="preserve">, Patel, Nielsen, </w:t>
      </w:r>
      <w:proofErr w:type="spellStart"/>
      <w:r>
        <w:t>Bajcsy</w:t>
      </w:r>
      <w:proofErr w:type="spellEnd"/>
      <w:r>
        <w:t xml:space="preserve">, Jung, &amp; </w:t>
      </w:r>
      <w:proofErr w:type="spellStart"/>
      <w:r>
        <w:t>Kurillo</w:t>
      </w:r>
      <w:proofErr w:type="spellEnd"/>
      <w:r>
        <w:t xml:space="preserve">, 2008; </w:t>
      </w:r>
      <w:proofErr w:type="spellStart"/>
      <w:r w:rsidR="00384D2A">
        <w:t>Bystrom</w:t>
      </w:r>
      <w:proofErr w:type="spellEnd"/>
      <w:r w:rsidR="00384D2A">
        <w:t xml:space="preserve"> &amp; Barfield, 1999; </w:t>
      </w:r>
      <w:proofErr w:type="spellStart"/>
      <w:r>
        <w:t>Persky</w:t>
      </w:r>
      <w:proofErr w:type="spellEnd"/>
      <w:r>
        <w:t xml:space="preserve"> &amp; </w:t>
      </w:r>
      <w:proofErr w:type="spellStart"/>
      <w:r>
        <w:t>Blascovich</w:t>
      </w:r>
      <w:proofErr w:type="spellEnd"/>
      <w:r>
        <w:t>, 2007). Thus, this model would predict greater differences between avatars and agents in desktop environments as opposed to fully immersive environments, where realism would make agency less of a factor.</w:t>
      </w:r>
    </w:p>
    <w:p w14:paraId="62B98389" w14:textId="77777777" w:rsidR="00104AA4" w:rsidRDefault="00104AA4" w:rsidP="000B4C10">
      <w:pPr>
        <w:spacing w:line="480" w:lineRule="auto"/>
        <w:ind w:firstLine="720"/>
      </w:pPr>
      <w:r>
        <w:t xml:space="preserve">H2: Studies conducted in immersive virtual environments will demonstrate smaller differences in the effects of agency than studies conducted in desktop environments. </w:t>
      </w:r>
      <w:r>
        <w:tab/>
      </w:r>
    </w:p>
    <w:p w14:paraId="01F812B0" w14:textId="77777777" w:rsidR="00104AA4" w:rsidRPr="0072711E" w:rsidRDefault="00310304" w:rsidP="000B4C10">
      <w:pPr>
        <w:spacing w:line="480" w:lineRule="auto"/>
        <w:ind w:firstLine="720"/>
        <w:rPr>
          <w:b/>
        </w:rPr>
      </w:pPr>
      <w:r>
        <w:rPr>
          <w:b/>
        </w:rPr>
        <w:t xml:space="preserve">4.2 </w:t>
      </w:r>
      <w:r w:rsidR="00104AA4">
        <w:rPr>
          <w:b/>
        </w:rPr>
        <w:t>Type of Measure</w:t>
      </w:r>
    </w:p>
    <w:p w14:paraId="24F19D57" w14:textId="57459CD1" w:rsidR="003720AF" w:rsidRDefault="00104AA4" w:rsidP="00104AA4">
      <w:pPr>
        <w:spacing w:line="480" w:lineRule="auto"/>
      </w:pPr>
      <w:r>
        <w:tab/>
        <w:t>The dependent variables included in these studies can be categorized as subjective or objective measures. Subjective measures are those that are self-reported and rely on the participant to provide accurate assessments of their experiences. Thus, these measures are believed to be less reliable because they are subject to participants’ biases.</w:t>
      </w:r>
      <w:r w:rsidRPr="00F8038B">
        <w:t xml:space="preserve"> </w:t>
      </w:r>
      <w:r>
        <w:t xml:space="preserve">Objective measures include behavioral data </w:t>
      </w:r>
      <w:r w:rsidR="00D77861">
        <w:t>collected</w:t>
      </w:r>
      <w:r>
        <w:t xml:space="preserve"> by the experimenter. </w:t>
      </w:r>
    </w:p>
    <w:p w14:paraId="642DDD4F" w14:textId="77777777" w:rsidR="00104AA4" w:rsidRDefault="003720AF" w:rsidP="00EA363C">
      <w:pPr>
        <w:spacing w:line="480" w:lineRule="auto"/>
        <w:ind w:firstLine="720"/>
      </w:pPr>
      <w:r>
        <w:t>A</w:t>
      </w:r>
      <w:r w:rsidR="002D6FB6">
        <w:t xml:space="preserve">mong HCI scholars, </w:t>
      </w:r>
      <w:r>
        <w:t>t</w:t>
      </w:r>
      <w:r w:rsidR="00104AA4">
        <w:t xml:space="preserve">here is particular concern about the differences in subjective and objective measures in virtual environments (Slater, 2004). </w:t>
      </w:r>
      <w:r w:rsidR="00FC5735">
        <w:t xml:space="preserve">For practical purposes, it is important for researchers studying agency to determine whether some measures are more sensitive than others for identifying differences in social influence. </w:t>
      </w:r>
      <w:r w:rsidR="00104AA4">
        <w:t xml:space="preserve">For example, </w:t>
      </w:r>
      <w:proofErr w:type="spellStart"/>
      <w:r w:rsidR="00104AA4">
        <w:t>Bailenson</w:t>
      </w:r>
      <w:proofErr w:type="spellEnd"/>
      <w:r w:rsidR="00104AA4">
        <w:t xml:space="preserve"> and colleagues </w:t>
      </w:r>
      <w:r w:rsidR="00104AA4">
        <w:lastRenderedPageBreak/>
        <w:t xml:space="preserve">(2004) demonstrated that behavioral measures could be sensitive enough to pick up responses to digital representations, such as personal distance, that self-reports could not. </w:t>
      </w:r>
      <w:r w:rsidR="006929E9">
        <w:t xml:space="preserve">In a meta-analysis on realism, however, Yee, </w:t>
      </w:r>
      <w:proofErr w:type="spellStart"/>
      <w:r w:rsidR="006929E9">
        <w:t>Bailenson</w:t>
      </w:r>
      <w:proofErr w:type="spellEnd"/>
      <w:r w:rsidR="006929E9">
        <w:t xml:space="preserve">, and </w:t>
      </w:r>
      <w:proofErr w:type="spellStart"/>
      <w:r w:rsidR="006929E9">
        <w:t>Rickertson</w:t>
      </w:r>
      <w:proofErr w:type="spellEnd"/>
      <w:r w:rsidR="006929E9">
        <w:t xml:space="preserve"> (2007) found that effect sizes were greater for subjective measures than objective measures. Given the mixed findings, we </w:t>
      </w:r>
      <w:r w:rsidR="00E27966">
        <w:t>ask</w:t>
      </w:r>
      <w:r w:rsidR="006929E9">
        <w:t>:</w:t>
      </w:r>
    </w:p>
    <w:p w14:paraId="4E901436" w14:textId="708F5EE7" w:rsidR="00104AA4" w:rsidRDefault="00104AA4" w:rsidP="00104AA4">
      <w:pPr>
        <w:spacing w:line="480" w:lineRule="auto"/>
      </w:pPr>
      <w:r>
        <w:tab/>
      </w:r>
      <w:r w:rsidR="006929E9">
        <w:t>RQ1</w:t>
      </w:r>
      <w:r>
        <w:t xml:space="preserve">: </w:t>
      </w:r>
      <w:r w:rsidR="006929E9">
        <w:t xml:space="preserve">Will </w:t>
      </w:r>
      <w:r w:rsidR="00D4505F">
        <w:t>agency effects on social influence vary</w:t>
      </w:r>
      <w:r>
        <w:t xml:space="preserve"> </w:t>
      </w:r>
      <w:r w:rsidR="00D4505F">
        <w:t>between</w:t>
      </w:r>
      <w:r w:rsidR="00D4505F">
        <w:t xml:space="preserve"> </w:t>
      </w:r>
      <w:r>
        <w:t xml:space="preserve">objective variables </w:t>
      </w:r>
      <w:r w:rsidR="00D4505F">
        <w:t>and</w:t>
      </w:r>
      <w:r>
        <w:t xml:space="preserve"> </w:t>
      </w:r>
    </w:p>
    <w:p w14:paraId="086446C5" w14:textId="0A2BDBD7" w:rsidR="00104AA4" w:rsidRDefault="00104AA4" w:rsidP="00104AA4">
      <w:pPr>
        <w:spacing w:line="480" w:lineRule="auto"/>
      </w:pPr>
      <w:r>
        <w:tab/>
      </w:r>
      <w:r w:rsidR="00D4505F">
        <w:tab/>
      </w:r>
      <w:proofErr w:type="gramStart"/>
      <w:r>
        <w:t>subjective</w:t>
      </w:r>
      <w:proofErr w:type="gramEnd"/>
      <w:r>
        <w:t xml:space="preserve"> variables</w:t>
      </w:r>
      <w:r w:rsidR="006929E9">
        <w:t>?</w:t>
      </w:r>
      <w:r>
        <w:t xml:space="preserve"> </w:t>
      </w:r>
    </w:p>
    <w:p w14:paraId="09FB9D4E" w14:textId="77777777" w:rsidR="00104AA4" w:rsidRPr="0072711E" w:rsidRDefault="00310304" w:rsidP="00104AA4">
      <w:pPr>
        <w:spacing w:line="480" w:lineRule="auto"/>
        <w:rPr>
          <w:b/>
        </w:rPr>
      </w:pPr>
      <w:r>
        <w:rPr>
          <w:b/>
        </w:rPr>
        <w:t xml:space="preserve">4.3 </w:t>
      </w:r>
      <w:r w:rsidR="00440E09">
        <w:rPr>
          <w:b/>
        </w:rPr>
        <w:t>Task Type</w:t>
      </w:r>
    </w:p>
    <w:p w14:paraId="14CE737C" w14:textId="55D14EFB" w:rsidR="00957C7B" w:rsidRDefault="00104AA4" w:rsidP="00104AA4">
      <w:pPr>
        <w:spacing w:line="480" w:lineRule="auto"/>
      </w:pPr>
      <w:r>
        <w:tab/>
        <w:t xml:space="preserve">The </w:t>
      </w:r>
      <w:r w:rsidR="00440E09">
        <w:t>type of task completed in the VE</w:t>
      </w:r>
      <w:r>
        <w:t xml:space="preserve"> may also affect the levels of social influence elicited by different agents of control. Several of the included studies used gaming </w:t>
      </w:r>
      <w:r w:rsidR="00BE7E35">
        <w:t xml:space="preserve">tasks </w:t>
      </w:r>
      <w:r>
        <w:t>to test agency effects (</w:t>
      </w:r>
      <w:r w:rsidR="00926D49">
        <w:t xml:space="preserve">e.g., </w:t>
      </w:r>
      <w:proofErr w:type="spellStart"/>
      <w:r>
        <w:t>Eastin</w:t>
      </w:r>
      <w:proofErr w:type="spellEnd"/>
      <w:r>
        <w:t xml:space="preserve">, 2006; </w:t>
      </w:r>
      <w:proofErr w:type="spellStart"/>
      <w:r>
        <w:t>Ravaja</w:t>
      </w:r>
      <w:proofErr w:type="spellEnd"/>
      <w:r>
        <w:t xml:space="preserve">, 2009; Williams &amp; </w:t>
      </w:r>
      <w:proofErr w:type="spellStart"/>
      <w:r>
        <w:t>Clippinger</w:t>
      </w:r>
      <w:proofErr w:type="spellEnd"/>
      <w:r>
        <w:t xml:space="preserve">, 2002). </w:t>
      </w:r>
      <w:r w:rsidR="00F7512F">
        <w:t xml:space="preserve">Within </w:t>
      </w:r>
      <w:r w:rsidR="00B15529">
        <w:t>these gaming</w:t>
      </w:r>
      <w:r w:rsidR="00F7512F">
        <w:t xml:space="preserve"> </w:t>
      </w:r>
      <w:r w:rsidR="00BE7E35">
        <w:t>tasks</w:t>
      </w:r>
      <w:r w:rsidR="00F7512F">
        <w:t>, users are asked to compete or cooperate with an avatar (i.e., another player) or a computer agent to achieve a goal.</w:t>
      </w:r>
      <w:r w:rsidR="00957C7B">
        <w:t xml:space="preserve"> </w:t>
      </w:r>
      <w:r w:rsidR="00E21978">
        <w:t xml:space="preserve">The </w:t>
      </w:r>
      <w:r w:rsidR="0002176F">
        <w:t>effect</w:t>
      </w:r>
      <w:r w:rsidR="00E21978">
        <w:t xml:space="preserve"> of interactions</w:t>
      </w:r>
      <w:r w:rsidR="007B5CCD">
        <w:t xml:space="preserve"> during</w:t>
      </w:r>
      <w:r w:rsidR="00E21978">
        <w:t xml:space="preserve"> competitive or cooperative tasks is likely to differ from</w:t>
      </w:r>
      <w:r w:rsidR="00957C7B">
        <w:t xml:space="preserve"> neutral scenarios on dependent variables such as physiological response, aggression, or perceptions of the agent/avatar. </w:t>
      </w:r>
      <w:r w:rsidR="008A54F6">
        <w:t xml:space="preserve">In competitive </w:t>
      </w:r>
      <w:r w:rsidR="00BE7E35">
        <w:t>tasks</w:t>
      </w:r>
      <w:r w:rsidR="008A54F6">
        <w:t xml:space="preserve">, users may also feel that more is at stake when playing against another person as opposed to a computer because of the potential social consequences (e.g., bragging rights or sharing the defeat/victory among a wider social circle; </w:t>
      </w:r>
      <w:proofErr w:type="spellStart"/>
      <w:r w:rsidR="008A54F6">
        <w:t>Weibel</w:t>
      </w:r>
      <w:proofErr w:type="spellEnd"/>
      <w:r w:rsidR="008A54F6">
        <w:t xml:space="preserve">, </w:t>
      </w:r>
      <w:proofErr w:type="spellStart"/>
      <w:r w:rsidR="008A54F6">
        <w:t>Wissmath</w:t>
      </w:r>
      <w:proofErr w:type="spellEnd"/>
      <w:r w:rsidR="008A54F6">
        <w:t xml:space="preserve">, </w:t>
      </w:r>
      <w:proofErr w:type="spellStart"/>
      <w:r w:rsidR="008A54F6">
        <w:t>Habegger</w:t>
      </w:r>
      <w:proofErr w:type="spellEnd"/>
      <w:r w:rsidR="008A54F6">
        <w:t xml:space="preserve">, Steiner, &amp; </w:t>
      </w:r>
      <w:proofErr w:type="spellStart"/>
      <w:r w:rsidR="008A54F6">
        <w:t>Groner</w:t>
      </w:r>
      <w:proofErr w:type="spellEnd"/>
      <w:r w:rsidR="008A54F6">
        <w:t>, 2008). Additionally, c</w:t>
      </w:r>
      <w:r w:rsidR="00E60B0C">
        <w:t>ompetition may encourage users to categorize their competitors as outgroup members</w:t>
      </w:r>
      <w:r w:rsidR="008A54F6">
        <w:t xml:space="preserve"> (which may augment an agent’s outgroup status as a computer)</w:t>
      </w:r>
      <w:r w:rsidR="00E60B0C">
        <w:t>, whereas cooperation encourages users to categorize their collaborators as ingroup members (</w:t>
      </w:r>
      <w:r w:rsidR="008A54F6">
        <w:t xml:space="preserve">which may discount an agent’s outgroup status; </w:t>
      </w:r>
      <w:proofErr w:type="spellStart"/>
      <w:r w:rsidR="00E60B0C">
        <w:t>Tajfel</w:t>
      </w:r>
      <w:proofErr w:type="spellEnd"/>
      <w:r w:rsidR="00E60B0C">
        <w:t xml:space="preserve"> &amp; Turner, 1973). </w:t>
      </w:r>
      <w:r w:rsidR="00E94201">
        <w:t xml:space="preserve">Thus, we would expect competitive </w:t>
      </w:r>
      <w:r w:rsidR="00BE7E35">
        <w:t xml:space="preserve">tasks </w:t>
      </w:r>
      <w:r w:rsidR="00E94201">
        <w:t xml:space="preserve">to show </w:t>
      </w:r>
      <w:r w:rsidR="008A54F6">
        <w:t xml:space="preserve">a greater difference than cooperative </w:t>
      </w:r>
      <w:r w:rsidR="00BE7E35">
        <w:t>tasks</w:t>
      </w:r>
      <w:r w:rsidR="008A54F6">
        <w:t>.</w:t>
      </w:r>
      <w:r w:rsidR="00E94201">
        <w:t xml:space="preserve"> </w:t>
      </w:r>
    </w:p>
    <w:p w14:paraId="4F310DB9" w14:textId="77777777" w:rsidR="00104AA4" w:rsidRDefault="00957C7B" w:rsidP="00EA363C">
      <w:pPr>
        <w:spacing w:line="480" w:lineRule="auto"/>
        <w:ind w:firstLine="720"/>
      </w:pPr>
      <w:r>
        <w:lastRenderedPageBreak/>
        <w:t xml:space="preserve">Having a goal to accomplish </w:t>
      </w:r>
      <w:r w:rsidR="008A54F6">
        <w:t xml:space="preserve">in competitive and cooperative </w:t>
      </w:r>
      <w:r w:rsidR="00E27966">
        <w:t xml:space="preserve">tasks </w:t>
      </w:r>
      <w:r>
        <w:t>likely bolsters the self-relevance of the task because the outcome is contingent on the user’s performance (</w:t>
      </w:r>
      <w:proofErr w:type="spellStart"/>
      <w:r>
        <w:t>moreso</w:t>
      </w:r>
      <w:proofErr w:type="spellEnd"/>
      <w:r>
        <w:t xml:space="preserve"> in the competitive task than the cooperative task, as the cooperative task relies on the performance of other collaborators as well). The model of </w:t>
      </w:r>
      <w:r w:rsidR="00E27966">
        <w:t xml:space="preserve">social </w:t>
      </w:r>
      <w:r>
        <w:t>influence in virtual environments states that the higher the self-relevance of the task, the more agency matters (</w:t>
      </w:r>
      <w:proofErr w:type="spellStart"/>
      <w:r>
        <w:t>Blascovich</w:t>
      </w:r>
      <w:proofErr w:type="spellEnd"/>
      <w:r>
        <w:t xml:space="preserve"> et al., 2002). That is, if the task is high in self-relevance, the model predicts that avatars will be much more influential than agents, and the observed effect size for this difference would be larger. </w:t>
      </w:r>
    </w:p>
    <w:p w14:paraId="27E85C75" w14:textId="77777777" w:rsidR="008E45AF" w:rsidRDefault="00104AA4" w:rsidP="008E45AF">
      <w:pPr>
        <w:spacing w:line="480" w:lineRule="auto"/>
      </w:pPr>
      <w:r>
        <w:tab/>
        <w:t>H</w:t>
      </w:r>
      <w:r w:rsidR="008E45AF">
        <w:t>3</w:t>
      </w:r>
      <w:r>
        <w:t xml:space="preserve">: </w:t>
      </w:r>
      <w:r w:rsidR="008E45AF">
        <w:t xml:space="preserve">Competitive </w:t>
      </w:r>
      <w:r w:rsidR="00BE7E35">
        <w:t xml:space="preserve">tasks </w:t>
      </w:r>
      <w:r w:rsidR="008E45AF">
        <w:t xml:space="preserve">will show the greatest differences in agency, followed by </w:t>
      </w:r>
    </w:p>
    <w:p w14:paraId="182FBDB6" w14:textId="77777777" w:rsidR="00104AA4" w:rsidRDefault="008E45AF" w:rsidP="008E45AF">
      <w:pPr>
        <w:spacing w:line="480" w:lineRule="auto"/>
      </w:pPr>
      <w:r>
        <w:tab/>
      </w:r>
      <w:proofErr w:type="gramStart"/>
      <w:r>
        <w:t>cooperative</w:t>
      </w:r>
      <w:proofErr w:type="gramEnd"/>
      <w:r>
        <w:t xml:space="preserve"> </w:t>
      </w:r>
      <w:r w:rsidR="00BE7E35">
        <w:t>tasks</w:t>
      </w:r>
      <w:r>
        <w:t xml:space="preserve">, and neutral </w:t>
      </w:r>
      <w:r w:rsidR="00BE7E35">
        <w:t xml:space="preserve">tasks </w:t>
      </w:r>
      <w:r>
        <w:t xml:space="preserve">will show the smallest differences in agency. </w:t>
      </w:r>
    </w:p>
    <w:p w14:paraId="7A8DB459" w14:textId="77777777" w:rsidR="006B1BD2" w:rsidRPr="00EA363C" w:rsidRDefault="006B1BD2" w:rsidP="00104AA4">
      <w:pPr>
        <w:spacing w:line="480" w:lineRule="auto"/>
        <w:rPr>
          <w:b/>
        </w:rPr>
      </w:pPr>
      <w:r w:rsidRPr="00EA363C">
        <w:rPr>
          <w:b/>
        </w:rPr>
        <w:t>4.4 Actual Control</w:t>
      </w:r>
    </w:p>
    <w:p w14:paraId="294CB43E" w14:textId="77777777" w:rsidR="006B1BD2" w:rsidRDefault="006B1BD2" w:rsidP="001210EE">
      <w:pPr>
        <w:spacing w:line="480" w:lineRule="auto"/>
      </w:pPr>
      <w:r>
        <w:tab/>
      </w:r>
      <w:proofErr w:type="spellStart"/>
      <w:r w:rsidR="00926D49">
        <w:t>Blascovi</w:t>
      </w:r>
      <w:r w:rsidR="00B15529">
        <w:t>ch</w:t>
      </w:r>
      <w:proofErr w:type="spellEnd"/>
      <w:r w:rsidR="00B15529">
        <w:t xml:space="preserve"> et al. (2002) argue that perceived control </w:t>
      </w:r>
      <w:r w:rsidR="008E45AF">
        <w:t xml:space="preserve">affects social presence which determines how effective a virtual representation is at influencing a user. From a methodological and design standpoint, however, it is also important to consider actual control. If actual control has no impact, it may be sufficient for designers to focus on convincing people about perceived control and rely on agents. It may be, however, that despite conscious acknowledgement and perception that they are interacting with a human or computer, other cues from the stimulus are being interpreted and affecting levels of social influence. For example, if a user is </w:t>
      </w:r>
      <w:r w:rsidR="008A655E">
        <w:t xml:space="preserve">told they are interacting with another person, but the other person is actually a computer and “behaving” in a very sterile or programmed way that evokes a computer-controller, this may lead to diminished social presence and thus </w:t>
      </w:r>
      <w:r w:rsidR="0040208F">
        <w:t xml:space="preserve">less </w:t>
      </w:r>
      <w:r w:rsidR="008A655E">
        <w:t xml:space="preserve">social influence. </w:t>
      </w:r>
      <w:r w:rsidR="008E45AF">
        <w:t xml:space="preserve">Given that researchers who study agency typically have both </w:t>
      </w:r>
      <w:r w:rsidR="00E27966">
        <w:t>the agent and</w:t>
      </w:r>
      <w:r w:rsidR="008E45AF">
        <w:t xml:space="preserve"> avatar </w:t>
      </w:r>
      <w:r w:rsidR="00E27966">
        <w:t xml:space="preserve">conditions </w:t>
      </w:r>
      <w:r w:rsidR="008E45AF">
        <w:t xml:space="preserve">controlled by the same entity for purposes of experimental control, it is important to determine if actual control affects social influence as these researchers’ findings may need to be appropriately qualified and interpreted. </w:t>
      </w:r>
    </w:p>
    <w:p w14:paraId="7EAB7660" w14:textId="77777777" w:rsidR="008A655E" w:rsidRDefault="008A655E" w:rsidP="00EA363C">
      <w:pPr>
        <w:spacing w:line="480" w:lineRule="auto"/>
        <w:ind w:firstLine="720"/>
      </w:pPr>
      <w:r>
        <w:lastRenderedPageBreak/>
        <w:t>RQ2: Will actual control moderate the effect of perceived control on social influence?</w:t>
      </w:r>
    </w:p>
    <w:p w14:paraId="12E94880" w14:textId="77777777" w:rsidR="00104AA4" w:rsidRPr="0072711E" w:rsidRDefault="00310304" w:rsidP="00104AA4">
      <w:pPr>
        <w:spacing w:line="480" w:lineRule="auto"/>
        <w:rPr>
          <w:b/>
        </w:rPr>
      </w:pPr>
      <w:r>
        <w:rPr>
          <w:b/>
        </w:rPr>
        <w:t>4.</w:t>
      </w:r>
      <w:r w:rsidR="006B1BD2">
        <w:rPr>
          <w:b/>
        </w:rPr>
        <w:t>5</w:t>
      </w:r>
      <w:r>
        <w:rPr>
          <w:b/>
        </w:rPr>
        <w:t xml:space="preserve"> </w:t>
      </w:r>
      <w:r w:rsidR="00104AA4" w:rsidRPr="0072711E">
        <w:rPr>
          <w:b/>
        </w:rPr>
        <w:t>Time</w:t>
      </w:r>
    </w:p>
    <w:p w14:paraId="1A8F0149" w14:textId="77777777" w:rsidR="00176EFA" w:rsidRDefault="00104AA4" w:rsidP="00EA363C">
      <w:pPr>
        <w:spacing w:line="480" w:lineRule="auto"/>
      </w:pPr>
      <w:r>
        <w:tab/>
        <w:t xml:space="preserve">Technological platforms have evolved rapidly in the past two decades, from chunky, pixelated, stiffly animated depictions to highly lifelike, fluid, and interactive digital representations. It is possible that this evolution has yielded some fundamental differences in the depictions and thus perceptions of avatars and agents. Ivory and </w:t>
      </w:r>
      <w:proofErr w:type="spellStart"/>
      <w:r>
        <w:t>Kalyanaraman</w:t>
      </w:r>
      <w:proofErr w:type="spellEnd"/>
      <w:r>
        <w:t xml:space="preserve"> (2007) found that technologically advanced video games led to greater involvement, presence, and physiological arousal than less sophisticated games. Virtual environments are becoming increasingly compelling and representations are demonstrating greater behavioral realism as relevant technologies evolve (</w:t>
      </w:r>
      <w:proofErr w:type="spellStart"/>
      <w:r w:rsidR="001C6949">
        <w:t>Blascovich</w:t>
      </w:r>
      <w:proofErr w:type="spellEnd"/>
      <w:r w:rsidR="001C6949">
        <w:t xml:space="preserve"> et al., 2002</w:t>
      </w:r>
      <w:r>
        <w:t xml:space="preserve">). </w:t>
      </w:r>
      <w:r w:rsidR="00584DB5">
        <w:t xml:space="preserve">Thus, we </w:t>
      </w:r>
      <w:r w:rsidR="006B1BD2">
        <w:t xml:space="preserve">examined whether time was a significant factor and </w:t>
      </w:r>
      <w:r w:rsidR="008A655E">
        <w:t xml:space="preserve">whether it </w:t>
      </w:r>
      <w:r w:rsidR="006B1BD2">
        <w:t xml:space="preserve">should be included as a covariate in the analyses. </w:t>
      </w:r>
    </w:p>
    <w:p w14:paraId="7B311C7E" w14:textId="77777777" w:rsidR="00503D1B" w:rsidRDefault="00310304" w:rsidP="00104AA4">
      <w:pPr>
        <w:spacing w:line="480" w:lineRule="auto"/>
        <w:rPr>
          <w:b/>
        </w:rPr>
      </w:pPr>
      <w:r>
        <w:rPr>
          <w:b/>
        </w:rPr>
        <w:t>5. META-ANALYSIS</w:t>
      </w:r>
    </w:p>
    <w:p w14:paraId="261EF8D9" w14:textId="77777777" w:rsidR="00104AA4" w:rsidRDefault="00104AA4" w:rsidP="00104AA4">
      <w:pPr>
        <w:spacing w:line="480" w:lineRule="auto"/>
      </w:pPr>
      <w:r>
        <w:tab/>
        <w:t>Given the mixed findings observed in the literature review, a meta-analysis was proposed to draw some general insights about responses to agents and avatars. Meta-analysis is a method by which the data from several studies can be aggregated to create an overarching picture of what exists in the literature on a given topic (</w:t>
      </w:r>
      <w:r w:rsidR="008A655E">
        <w:t xml:space="preserve">Hunter, Schmidt, &amp; Jackson, 1982; </w:t>
      </w:r>
      <w:proofErr w:type="spellStart"/>
      <w:r>
        <w:t>Preiss</w:t>
      </w:r>
      <w:proofErr w:type="spellEnd"/>
      <w:r>
        <w:t xml:space="preserve"> &amp; Allen, 1995; Rosenthal &amp; </w:t>
      </w:r>
      <w:proofErr w:type="spellStart"/>
      <w:r>
        <w:t>DiMatteo</w:t>
      </w:r>
      <w:proofErr w:type="spellEnd"/>
      <w:r>
        <w:t xml:space="preserve">, 2001). Meta-analysis helps overcome a downfall of significance testing by accumulating related results, so that even small or nonsignificant effects are included. Collecting and combining data also allows for the investigation of potential mediator and moderator variables across a larger data set (Rosenthal &amp; </w:t>
      </w:r>
      <w:proofErr w:type="spellStart"/>
      <w:r>
        <w:t>DiMatteo</w:t>
      </w:r>
      <w:proofErr w:type="spellEnd"/>
      <w:r>
        <w:t>, 2001).</w:t>
      </w:r>
    </w:p>
    <w:p w14:paraId="0D3D660A" w14:textId="77777777" w:rsidR="00503D1B" w:rsidRDefault="00310304" w:rsidP="00104AA4">
      <w:pPr>
        <w:spacing w:line="480" w:lineRule="auto"/>
        <w:rPr>
          <w:b/>
        </w:rPr>
      </w:pPr>
      <w:r>
        <w:rPr>
          <w:b/>
        </w:rPr>
        <w:t>6</w:t>
      </w:r>
      <w:r w:rsidR="00503D1B">
        <w:rPr>
          <w:b/>
        </w:rPr>
        <w:t>. METHOD</w:t>
      </w:r>
    </w:p>
    <w:p w14:paraId="078052DF" w14:textId="77777777" w:rsidR="00104AA4" w:rsidRPr="004F4038" w:rsidRDefault="00310304" w:rsidP="00104AA4">
      <w:pPr>
        <w:spacing w:line="480" w:lineRule="auto"/>
        <w:rPr>
          <w:b/>
        </w:rPr>
      </w:pPr>
      <w:r>
        <w:rPr>
          <w:b/>
        </w:rPr>
        <w:t>6</w:t>
      </w:r>
      <w:r w:rsidR="00503D1B">
        <w:rPr>
          <w:b/>
        </w:rPr>
        <w:t xml:space="preserve">.1 </w:t>
      </w:r>
      <w:r w:rsidR="00104AA4" w:rsidRPr="004F4038">
        <w:rPr>
          <w:b/>
        </w:rPr>
        <w:t>Study Selection</w:t>
      </w:r>
    </w:p>
    <w:p w14:paraId="60F7E231" w14:textId="77777777" w:rsidR="00104AA4" w:rsidRDefault="00104AA4" w:rsidP="00104AA4">
      <w:pPr>
        <w:spacing w:line="480" w:lineRule="auto"/>
        <w:ind w:firstLine="720"/>
      </w:pPr>
      <w:r>
        <w:lastRenderedPageBreak/>
        <w:t>In the first round of study selection, w</w:t>
      </w:r>
      <w:r w:rsidRPr="00C76A9C">
        <w:t xml:space="preserve">e </w:t>
      </w:r>
      <w:r>
        <w:t>searched</w:t>
      </w:r>
      <w:r w:rsidRPr="00C76A9C">
        <w:t xml:space="preserve"> bibliographic indices relating to the fields of virtual reality, </w:t>
      </w:r>
      <w:r>
        <w:t xml:space="preserve">communication, </w:t>
      </w:r>
      <w:r w:rsidRPr="00C76A9C">
        <w:t>psyc</w:t>
      </w:r>
      <w:r>
        <w:t xml:space="preserve">hology, and video gaming. The databases used </w:t>
      </w:r>
      <w:r w:rsidRPr="00C76A9C">
        <w:t xml:space="preserve">included </w:t>
      </w:r>
      <w:proofErr w:type="spellStart"/>
      <w:r w:rsidRPr="00C76A9C">
        <w:t>ScienceDirect</w:t>
      </w:r>
      <w:proofErr w:type="spellEnd"/>
      <w:r w:rsidRPr="00C76A9C">
        <w:t>, Google Sch</w:t>
      </w:r>
      <w:r>
        <w:t xml:space="preserve">olar, Google Keyword, </w:t>
      </w:r>
      <w:proofErr w:type="spellStart"/>
      <w:r>
        <w:t>PsycInfo</w:t>
      </w:r>
      <w:proofErr w:type="spellEnd"/>
      <w:r>
        <w:t xml:space="preserve">, </w:t>
      </w:r>
      <w:proofErr w:type="spellStart"/>
      <w:r>
        <w:t>PsycArticles</w:t>
      </w:r>
      <w:proofErr w:type="spellEnd"/>
      <w:r>
        <w:t xml:space="preserve">, ISI Web of Knowledge, EBSCO Academic Search Complete, </w:t>
      </w:r>
      <w:r w:rsidR="003D0D8D">
        <w:t xml:space="preserve">Computers &amp; Applied Sciences Complete, </w:t>
      </w:r>
      <w:r w:rsidR="008A655E">
        <w:t xml:space="preserve">Computer Source, </w:t>
      </w:r>
      <w:proofErr w:type="spellStart"/>
      <w:r>
        <w:t>Proquest</w:t>
      </w:r>
      <w:proofErr w:type="spellEnd"/>
      <w:r>
        <w:t xml:space="preserve"> Dissertations &amp; Theses, and websites of individual </w:t>
      </w:r>
      <w:r w:rsidR="008A655E">
        <w:t xml:space="preserve">faculty or </w:t>
      </w:r>
      <w:r>
        <w:t xml:space="preserve">laboratories providing lists of publications. </w:t>
      </w:r>
      <w:r w:rsidRPr="00C76A9C">
        <w:t xml:space="preserve">In this initial pass, </w:t>
      </w:r>
      <w:r>
        <w:t>the following search terms were used:</w:t>
      </w:r>
      <w:r w:rsidRPr="00C76A9C">
        <w:t xml:space="preserve"> virtual </w:t>
      </w:r>
      <w:r>
        <w:t xml:space="preserve">world*, </w:t>
      </w:r>
      <w:r w:rsidRPr="00C76A9C">
        <w:t>digital wo</w:t>
      </w:r>
      <w:r>
        <w:t xml:space="preserve">rld*, virtual environment*, digital environment*, video game*, avatar*, embodied </w:t>
      </w:r>
      <w:proofErr w:type="spellStart"/>
      <w:r>
        <w:t>agen</w:t>
      </w:r>
      <w:proofErr w:type="spellEnd"/>
      <w:r>
        <w:t xml:space="preserve">*, virtual </w:t>
      </w:r>
      <w:proofErr w:type="spellStart"/>
      <w:r>
        <w:t>agen</w:t>
      </w:r>
      <w:proofErr w:type="spellEnd"/>
      <w:r>
        <w:t xml:space="preserve">*, computer </w:t>
      </w:r>
      <w:proofErr w:type="spellStart"/>
      <w:r>
        <w:t>agen</w:t>
      </w:r>
      <w:proofErr w:type="spellEnd"/>
      <w:r>
        <w:t>*, virtual human*, virtual representation*, computer control*, human control*, computer opponent</w:t>
      </w:r>
      <w:r w:rsidR="008D6E41">
        <w:t>, social influence model, media equation, and computers as social actors</w:t>
      </w:r>
      <w:r w:rsidRPr="00C76A9C">
        <w:t xml:space="preserve">. </w:t>
      </w:r>
      <w:r w:rsidR="00BC57DB">
        <w:t>O</w:t>
      </w:r>
      <w:r w:rsidR="00031A83">
        <w:t xml:space="preserve">nce an appropriate paper was identified, we searched </w:t>
      </w:r>
      <w:r w:rsidR="008A655E">
        <w:t xml:space="preserve">its references </w:t>
      </w:r>
      <w:r w:rsidR="00031A83">
        <w:t xml:space="preserve">for potentially related papers and also reverse searched to see which papers had cited this paper. </w:t>
      </w:r>
      <w:r>
        <w:t xml:space="preserve">We advertised on relevant </w:t>
      </w:r>
      <w:proofErr w:type="spellStart"/>
      <w:r>
        <w:t>listservs</w:t>
      </w:r>
      <w:proofErr w:type="spellEnd"/>
      <w:r>
        <w:t xml:space="preserve"> and contacted individual researchers </w:t>
      </w:r>
      <w:r w:rsidR="003D0D8D">
        <w:t xml:space="preserve">in several disciplines (e.g., computer science, psychology, communication, education) </w:t>
      </w:r>
      <w:r>
        <w:t>we thought might have or know of relevant work. These articles were skimmed to determine whether they reported a study that measured social influence</w:t>
      </w:r>
      <w:r w:rsidR="008A655E">
        <w:t xml:space="preserve"> (i.e., one in </w:t>
      </w:r>
      <w:r w:rsidR="00C66227">
        <w:t>which participants were led to believe that another entity was present, and changes in an individual’s cognitions, attitudes, physiological responses, and behaviors were measured and compared based on this presence</w:t>
      </w:r>
      <w:r w:rsidR="008A655E">
        <w:t>)</w:t>
      </w:r>
      <w:r>
        <w:t xml:space="preserve">. Following the suggestion of </w:t>
      </w:r>
      <w:proofErr w:type="spellStart"/>
      <w:r>
        <w:t>Preiss</w:t>
      </w:r>
      <w:proofErr w:type="spellEnd"/>
      <w:r>
        <w:t xml:space="preserve"> and Allen (1995), both published and unpublished papers were included. This</w:t>
      </w:r>
      <w:r w:rsidRPr="00C76A9C">
        <w:t xml:space="preserve"> </w:t>
      </w:r>
      <w:r>
        <w:t xml:space="preserve">initial </w:t>
      </w:r>
      <w:r w:rsidRPr="00C76A9C">
        <w:t xml:space="preserve">literature review yielded </w:t>
      </w:r>
      <w:r w:rsidR="00584DB5">
        <w:t>11</w:t>
      </w:r>
      <w:r w:rsidR="008A655E">
        <w:t>9</w:t>
      </w:r>
      <w:r>
        <w:t xml:space="preserve"> studies.</w:t>
      </w:r>
    </w:p>
    <w:p w14:paraId="20AD5FF3" w14:textId="77777777" w:rsidR="00104AA4" w:rsidRPr="004F4038" w:rsidRDefault="00310304" w:rsidP="00104AA4">
      <w:pPr>
        <w:spacing w:line="480" w:lineRule="auto"/>
        <w:rPr>
          <w:b/>
        </w:rPr>
      </w:pPr>
      <w:r>
        <w:rPr>
          <w:b/>
        </w:rPr>
        <w:t>6</w:t>
      </w:r>
      <w:r w:rsidR="00503D1B">
        <w:rPr>
          <w:b/>
        </w:rPr>
        <w:t xml:space="preserve">.2 </w:t>
      </w:r>
      <w:r w:rsidR="00104AA4" w:rsidRPr="004F4038">
        <w:rPr>
          <w:b/>
        </w:rPr>
        <w:t>Study Criteria</w:t>
      </w:r>
    </w:p>
    <w:p w14:paraId="3646A134" w14:textId="77777777" w:rsidR="00104AA4" w:rsidRDefault="00104AA4" w:rsidP="00104AA4">
      <w:pPr>
        <w:spacing w:line="480" w:lineRule="auto"/>
        <w:ind w:firstLine="720"/>
      </w:pPr>
      <w:r>
        <w:t xml:space="preserve">The next step was to filter out studies that did not adhere to the requirements for inclusion in the meta-analysis. Three criteria were established. 1) The studies’ dependent variables (DVs) had to be quantitative measures of </w:t>
      </w:r>
      <w:r w:rsidRPr="00C76A9C">
        <w:t>social influence</w:t>
      </w:r>
      <w:r>
        <w:t xml:space="preserve"> (e.g., presence or </w:t>
      </w:r>
      <w:r w:rsidRPr="00C76A9C">
        <w:t xml:space="preserve">affect ratings, physiological </w:t>
      </w:r>
      <w:r w:rsidRPr="00C76A9C">
        <w:lastRenderedPageBreak/>
        <w:t xml:space="preserve">measures, </w:t>
      </w:r>
      <w:r>
        <w:t>or interpersonal distance).</w:t>
      </w:r>
      <w:r w:rsidRPr="00C76A9C">
        <w:t xml:space="preserve"> Purely descriptive </w:t>
      </w:r>
      <w:r>
        <w:t>studies involving open-</w:t>
      </w:r>
      <w:r w:rsidRPr="00C76A9C">
        <w:t>ended self-reports or observational studies without quantitative coding schemes or dependent variables were removed.</w:t>
      </w:r>
      <w:r>
        <w:t xml:space="preserve"> 2) Furthermore, studies needed to have a visual representation of the avatar and agent. This representation could range from a video of </w:t>
      </w:r>
      <w:r w:rsidR="00584DB5">
        <w:t xml:space="preserve">a </w:t>
      </w:r>
      <w:r>
        <w:t xml:space="preserve">virtual hand played on a desktop computer to full-bodied ball-tossing virtual humans in an immersive environment; however, treatments without a visual representation (for example, a voice recording or a text passage that asked one to imagine a scenario) were excluded because we were interested in evaluating immersive </w:t>
      </w:r>
      <w:r w:rsidR="008A655E">
        <w:t xml:space="preserve">virtual </w:t>
      </w:r>
      <w:r>
        <w:t>environments</w:t>
      </w:r>
      <w:r w:rsidR="008A655E">
        <w:t xml:space="preserve"> (i.e., </w:t>
      </w:r>
      <w:r w:rsidR="00FC5735">
        <w:t xml:space="preserve">digitally rendered virtual spaces using </w:t>
      </w:r>
      <w:r w:rsidR="008A655E">
        <w:rPr>
          <w:iCs/>
        </w:rPr>
        <w:t>hardware that perceptually surrounds users and responds to their natural movements</w:t>
      </w:r>
      <w:r w:rsidR="00FC5735">
        <w:rPr>
          <w:iCs/>
        </w:rPr>
        <w:t>)</w:t>
      </w:r>
      <w:r w:rsidR="008A54F6">
        <w:rPr>
          <w:iCs/>
        </w:rPr>
        <w:t xml:space="preserve"> as a moderator</w:t>
      </w:r>
      <w:r>
        <w:t xml:space="preserve">, and it was difficult to ascertain </w:t>
      </w:r>
      <w:r w:rsidR="008A655E">
        <w:t xml:space="preserve">what constituted an IVE </w:t>
      </w:r>
      <w:r>
        <w:t xml:space="preserve">for non-visual sensory representations. To note, we did not identify any studies that manipulated agency without a visual representation; rather, these studies manipulated other variables, such as realism or anthropomorphism (e.g., studies of synthesized speech that examined how human-like a voice sounded such as Gong &amp; </w:t>
      </w:r>
      <w:proofErr w:type="spellStart"/>
      <w:r>
        <w:t>Nass</w:t>
      </w:r>
      <w:proofErr w:type="spellEnd"/>
      <w:r>
        <w:t>, 2007). 3) Finally</w:t>
      </w:r>
      <w:r w:rsidRPr="00C76A9C">
        <w:t xml:space="preserve">, studies </w:t>
      </w:r>
      <w:r>
        <w:t>that</w:t>
      </w:r>
      <w:r w:rsidRPr="00C76A9C">
        <w:t xml:space="preserve"> did not explicitly </w:t>
      </w:r>
      <w:r>
        <w:t>manipulate</w:t>
      </w:r>
      <w:r w:rsidRPr="00C76A9C">
        <w:t xml:space="preserve"> </w:t>
      </w:r>
      <w:r>
        <w:t xml:space="preserve">agency were removed. Experimental instructions were required to inform participants explicitly that the virtual representation was controlled by a human in one condition compared to another condition wherein participants were told the virtual representation was controlled by a computer. </w:t>
      </w:r>
      <w:r w:rsidR="00BC57DB">
        <w:t xml:space="preserve">Following </w:t>
      </w:r>
      <w:proofErr w:type="spellStart"/>
      <w:r w:rsidR="00BC57DB">
        <w:t>Blascovich’s</w:t>
      </w:r>
      <w:proofErr w:type="spellEnd"/>
      <w:r w:rsidR="00BC57DB">
        <w:t xml:space="preserve"> model, w</w:t>
      </w:r>
      <w:r>
        <w:t xml:space="preserve">e were specifically interested in whom or what the participant </w:t>
      </w:r>
      <w:r w:rsidR="00BC57DB">
        <w:rPr>
          <w:i/>
        </w:rPr>
        <w:t>perceived</w:t>
      </w:r>
      <w:r w:rsidR="00BC57DB" w:rsidRPr="004E33E6">
        <w:rPr>
          <w:i/>
        </w:rPr>
        <w:t xml:space="preserve"> </w:t>
      </w:r>
      <w:r>
        <w:t>controlled the</w:t>
      </w:r>
      <w:r w:rsidR="00BC57DB">
        <w:t xml:space="preserve"> virtual</w:t>
      </w:r>
      <w:r>
        <w:t xml:space="preserve"> representations, as opposed to whom or what </w:t>
      </w:r>
      <w:r w:rsidRPr="00C8638F">
        <w:rPr>
          <w:i/>
        </w:rPr>
        <w:t>actually</w:t>
      </w:r>
      <w:r>
        <w:t xml:space="preserve"> controlled the</w:t>
      </w:r>
      <w:r w:rsidR="00BC57DB">
        <w:t>m</w:t>
      </w:r>
      <w:r>
        <w:t>. That is, we tested the</w:t>
      </w:r>
      <w:r w:rsidRPr="00EA363C">
        <w:rPr>
          <w:i/>
        </w:rPr>
        <w:t xml:space="preserve"> perception</w:t>
      </w:r>
      <w:r>
        <w:t xml:space="preserve"> of agency</w:t>
      </w:r>
      <w:r w:rsidR="00FC5735">
        <w:t xml:space="preserve"> as the main IV and considered actual control as a moderator</w:t>
      </w:r>
      <w:r>
        <w:t xml:space="preserve">. In many of the studies, a computer controlled both conditions to ensure that the treatments would be equivalent. This process left </w:t>
      </w:r>
      <w:r w:rsidR="00477021">
        <w:t>36</w:t>
      </w:r>
      <w:r>
        <w:t xml:space="preserve"> studies. </w:t>
      </w:r>
    </w:p>
    <w:p w14:paraId="4EA31D02" w14:textId="77777777" w:rsidR="00807F1F" w:rsidRDefault="00807F1F" w:rsidP="00807F1F">
      <w:pPr>
        <w:spacing w:line="480" w:lineRule="auto"/>
        <w:ind w:firstLine="720"/>
      </w:pPr>
      <w:r>
        <w:t xml:space="preserve">In the third and final round, we made an inventory of the selected studies and their reported statistics. Minimally required statistics were means, standard deviations, and </w:t>
      </w:r>
      <w:r w:rsidRPr="00E12DAF">
        <w:rPr>
          <w:i/>
        </w:rPr>
        <w:t>n</w:t>
      </w:r>
      <w:r>
        <w:t xml:space="preserve">s per </w:t>
      </w:r>
      <w:r>
        <w:lastRenderedPageBreak/>
        <w:t xml:space="preserve">condition, or </w:t>
      </w:r>
      <w:r w:rsidRPr="00E12DAF">
        <w:rPr>
          <w:i/>
        </w:rPr>
        <w:t>t</w:t>
      </w:r>
      <w:r>
        <w:t xml:space="preserve"> values or </w:t>
      </w:r>
      <w:r>
        <w:rPr>
          <w:i/>
        </w:rPr>
        <w:t>F</w:t>
      </w:r>
      <w:r>
        <w:t xml:space="preserve"> values with degrees of freedom, or </w:t>
      </w:r>
      <w:r w:rsidRPr="00A02FE8">
        <w:rPr>
          <w:i/>
        </w:rPr>
        <w:t>r</w:t>
      </w:r>
      <w:r>
        <w:t xml:space="preserve"> values, or Cohen’s </w:t>
      </w:r>
      <w:r w:rsidRPr="00A02FE8">
        <w:rPr>
          <w:i/>
        </w:rPr>
        <w:t>d</w:t>
      </w:r>
      <w:r>
        <w:t xml:space="preserve"> values. For papers that did not report the minimal statistics needed for a formal meta-analysis, </w:t>
      </w:r>
      <w:r w:rsidRPr="00C76A9C">
        <w:t xml:space="preserve">we individually contacted the </w:t>
      </w:r>
      <w:r w:rsidR="00FC5735">
        <w:t xml:space="preserve">lead or corresponding </w:t>
      </w:r>
      <w:r w:rsidRPr="00C76A9C">
        <w:t>authors to gather those statistics.</w:t>
      </w:r>
      <w:r>
        <w:t xml:space="preserve"> The only case for which we were not able to obtain information was the </w:t>
      </w:r>
      <w:proofErr w:type="spellStart"/>
      <w:r>
        <w:t>Eastin</w:t>
      </w:r>
      <w:proofErr w:type="spellEnd"/>
      <w:r>
        <w:t xml:space="preserve"> and Griffiths (2006) studies, for which we assumed equal </w:t>
      </w:r>
      <w:r w:rsidRPr="00E12DAF">
        <w:rPr>
          <w:i/>
        </w:rPr>
        <w:t>n</w:t>
      </w:r>
      <w:r>
        <w:t>s across conditions. In the end, 32</w:t>
      </w:r>
      <w:r w:rsidRPr="00C76A9C">
        <w:t xml:space="preserve"> </w:t>
      </w:r>
      <w:r>
        <w:t xml:space="preserve">studies </w:t>
      </w:r>
      <w:r w:rsidRPr="00C76A9C">
        <w:t>provided enough data to be included in the formal meta-analysis.</w:t>
      </w:r>
      <w:r>
        <w:t xml:space="preserve"> These studies can be viewed in Figure 1.</w:t>
      </w:r>
    </w:p>
    <w:p w14:paraId="629CBCC0" w14:textId="77777777" w:rsidR="00807F1F" w:rsidRDefault="00807F1F" w:rsidP="00807F1F">
      <w:pPr>
        <w:spacing w:line="480" w:lineRule="auto"/>
        <w:jc w:val="center"/>
      </w:pPr>
      <w:r>
        <w:t>[Insert Figure 1 about here]</w:t>
      </w:r>
    </w:p>
    <w:p w14:paraId="32020896" w14:textId="77777777" w:rsidR="00807F1F" w:rsidRPr="007C6BEE" w:rsidRDefault="00807F1F" w:rsidP="00807F1F">
      <w:pPr>
        <w:spacing w:line="480" w:lineRule="auto"/>
        <w:ind w:firstLine="720"/>
      </w:pPr>
      <w:r w:rsidRPr="00C76A9C">
        <w:t xml:space="preserve">Of these </w:t>
      </w:r>
      <w:r w:rsidR="00635B88">
        <w:t>32</w:t>
      </w:r>
      <w:r w:rsidR="00635B88" w:rsidRPr="00C76A9C">
        <w:t xml:space="preserve"> </w:t>
      </w:r>
      <w:r w:rsidRPr="00C76A9C">
        <w:t xml:space="preserve">studies, the average year of publication was </w:t>
      </w:r>
      <w:r>
        <w:t>2007.13</w:t>
      </w:r>
      <w:r w:rsidRPr="00C76A9C">
        <w:t xml:space="preserve"> (</w:t>
      </w:r>
      <w:r w:rsidRPr="00EB3A13">
        <w:rPr>
          <w:i/>
        </w:rPr>
        <w:t xml:space="preserve">SD </w:t>
      </w:r>
      <w:r w:rsidRPr="00C76A9C">
        <w:t xml:space="preserve">= </w:t>
      </w:r>
      <w:r>
        <w:t>3.30</w:t>
      </w:r>
      <w:r w:rsidRPr="00C76A9C">
        <w:t xml:space="preserve">) with a median of </w:t>
      </w:r>
      <w:r>
        <w:t>2006</w:t>
      </w:r>
      <w:r w:rsidRPr="00C76A9C">
        <w:t xml:space="preserve">. The average sample size within each study was </w:t>
      </w:r>
      <w:r>
        <w:t>71</w:t>
      </w:r>
      <w:r w:rsidRPr="00C76A9C">
        <w:t xml:space="preserve"> </w:t>
      </w:r>
      <w:r>
        <w:t xml:space="preserve">participants </w:t>
      </w:r>
      <w:r w:rsidRPr="00C76A9C">
        <w:t>(</w:t>
      </w:r>
      <w:r w:rsidRPr="00EB3A13">
        <w:rPr>
          <w:i/>
        </w:rPr>
        <w:t>SD</w:t>
      </w:r>
      <w:r w:rsidRPr="00C76A9C">
        <w:t xml:space="preserve"> = </w:t>
      </w:r>
      <w:r>
        <w:t>44.8</w:t>
      </w:r>
      <w:r w:rsidR="00635B88">
        <w:t>0</w:t>
      </w:r>
      <w:r w:rsidRPr="00C76A9C">
        <w:t xml:space="preserve">). </w:t>
      </w:r>
      <w:r>
        <w:t>Twenty</w:t>
      </w:r>
      <w:r w:rsidRPr="00C76A9C">
        <w:t xml:space="preserve"> </w:t>
      </w:r>
      <w:r>
        <w:t xml:space="preserve">studies </w:t>
      </w:r>
      <w:r w:rsidRPr="00C76A9C">
        <w:t>were conducted in the U</w:t>
      </w:r>
      <w:r>
        <w:t>.</w:t>
      </w:r>
      <w:r w:rsidRPr="00C76A9C">
        <w:t>S</w:t>
      </w:r>
      <w:r>
        <w:t>.</w:t>
      </w:r>
      <w:r w:rsidRPr="00C76A9C">
        <w:t xml:space="preserve">, </w:t>
      </w:r>
      <w:r>
        <w:t>five in Europe, four from Singapore, two</w:t>
      </w:r>
      <w:r w:rsidRPr="00C76A9C">
        <w:t xml:space="preserve"> in Australia</w:t>
      </w:r>
      <w:r>
        <w:t>, and one in Canada</w:t>
      </w:r>
      <w:r w:rsidRPr="00C76A9C">
        <w:t xml:space="preserve">. </w:t>
      </w:r>
      <w:r>
        <w:t>Desktop equipment was used for 21 studies and</w:t>
      </w:r>
      <w:r w:rsidRPr="00C76A9C">
        <w:t xml:space="preserve"> </w:t>
      </w:r>
      <w:r w:rsidR="00FC5735">
        <w:t>11</w:t>
      </w:r>
      <w:r w:rsidR="00FC5735" w:rsidRPr="00C76A9C">
        <w:t xml:space="preserve"> </w:t>
      </w:r>
      <w:r>
        <w:t xml:space="preserve">studies </w:t>
      </w:r>
      <w:r w:rsidRPr="00C76A9C">
        <w:t xml:space="preserve">were conducted using immersive virtual </w:t>
      </w:r>
      <w:r>
        <w:t xml:space="preserve">environments. Sixteen studies </w:t>
      </w:r>
      <w:r w:rsidR="00BE7E35">
        <w:t>involved gaming tasks</w:t>
      </w:r>
      <w:r>
        <w:t xml:space="preserve"> and 16 studies </w:t>
      </w:r>
      <w:r w:rsidR="00BE7E35">
        <w:t>involved non-gaming tasks</w:t>
      </w:r>
      <w:r>
        <w:t xml:space="preserve">. Four studies </w:t>
      </w:r>
      <w:r w:rsidR="00635B88">
        <w:t xml:space="preserve">featured a cooperative </w:t>
      </w:r>
      <w:r w:rsidR="00BE7E35">
        <w:t>task</w:t>
      </w:r>
      <w:r>
        <w:t xml:space="preserve">, </w:t>
      </w:r>
      <w:r w:rsidR="00635B88">
        <w:t xml:space="preserve">11 </w:t>
      </w:r>
      <w:r>
        <w:t xml:space="preserve">studies </w:t>
      </w:r>
      <w:r w:rsidR="00635B88">
        <w:t xml:space="preserve">were </w:t>
      </w:r>
      <w:r>
        <w:t>competitive</w:t>
      </w:r>
      <w:r w:rsidR="00635B88">
        <w:t>, and o</w:t>
      </w:r>
      <w:r>
        <w:t xml:space="preserve">ne study had cooperative and competitive conditions which were separated when analyzing cooperation vs. competition and joined otherwise. In seven of the gaming studies, an actual human controlled the virtual representations, whereas in all but one of the 16 non-gaming studies the virtual representations were controlled by computers.  </w:t>
      </w:r>
    </w:p>
    <w:p w14:paraId="13103F7B" w14:textId="77777777" w:rsidR="00807F1F" w:rsidRPr="004F4038" w:rsidRDefault="00807F1F" w:rsidP="00807F1F">
      <w:pPr>
        <w:spacing w:line="480" w:lineRule="auto"/>
        <w:rPr>
          <w:b/>
        </w:rPr>
      </w:pPr>
      <w:r>
        <w:rPr>
          <w:b/>
        </w:rPr>
        <w:t xml:space="preserve">6.3 </w:t>
      </w:r>
      <w:r w:rsidRPr="004F4038">
        <w:rPr>
          <w:b/>
        </w:rPr>
        <w:t>Effect Size Calculations</w:t>
      </w:r>
    </w:p>
    <w:p w14:paraId="7160151E" w14:textId="77777777" w:rsidR="00807F1F" w:rsidRDefault="00807F1F" w:rsidP="00807F1F">
      <w:pPr>
        <w:spacing w:line="480" w:lineRule="auto"/>
        <w:ind w:firstLine="720"/>
      </w:pPr>
      <w:r>
        <w:t xml:space="preserve">We compiled a datasheet with all of the studies and their dependent variables. For each DV, measures were coded for the method of collection as either objective or subjective. </w:t>
      </w:r>
      <w:r w:rsidRPr="00601143">
        <w:rPr>
          <w:i/>
        </w:rPr>
        <w:t>Objective</w:t>
      </w:r>
      <w:r>
        <w:t xml:space="preserve"> measures consisted of interaction behavior (e.g., gaze or interpersonal distance); cognitive markers, such as memory; and physiological responses, such as heart rate or skin conductance. </w:t>
      </w:r>
      <w:r w:rsidRPr="00601143">
        <w:rPr>
          <w:i/>
        </w:rPr>
        <w:t xml:space="preserve">Subjective </w:t>
      </w:r>
      <w:r>
        <w:t xml:space="preserve">measures included self-report measures assessing the participant’s </w:t>
      </w:r>
      <w:r>
        <w:lastRenderedPageBreak/>
        <w:t xml:space="preserve">affective state, experience of presence, or attitudes toward the agent or avatar. Next, means, standard deviations, </w:t>
      </w:r>
      <w:r w:rsidRPr="00EB3A13">
        <w:rPr>
          <w:i/>
        </w:rPr>
        <w:t>t</w:t>
      </w:r>
      <w:r>
        <w:t>-values,</w:t>
      </w:r>
      <w:r w:rsidRPr="00EB3A13">
        <w:rPr>
          <w:i/>
        </w:rPr>
        <w:t xml:space="preserve"> p</w:t>
      </w:r>
      <w:r>
        <w:t>-values, and number of participants were included where available. I</w:t>
      </w:r>
      <w:r w:rsidRPr="00C76A9C">
        <w:t xml:space="preserve">f there </w:t>
      </w:r>
      <w:r>
        <w:t>was</w:t>
      </w:r>
      <w:r w:rsidRPr="00C76A9C">
        <w:t xml:space="preserve"> more than </w:t>
      </w:r>
      <w:r>
        <w:t>one condition representing a level of agency (e.g., if an avatar was controlled by a friend in one condition, but a stranger in another),</w:t>
      </w:r>
      <w:r w:rsidRPr="00C76A9C">
        <w:t xml:space="preserve"> we </w:t>
      </w:r>
      <w:r>
        <w:t xml:space="preserve">combined them using averages weighted by the respective </w:t>
      </w:r>
      <w:r w:rsidRPr="00E12DAF">
        <w:rPr>
          <w:i/>
        </w:rPr>
        <w:t>n</w:t>
      </w:r>
      <w:r>
        <w:t xml:space="preserve">. </w:t>
      </w:r>
    </w:p>
    <w:p w14:paraId="0E170C06" w14:textId="77777777" w:rsidR="00807F1F" w:rsidRDefault="00807F1F" w:rsidP="00807F1F">
      <w:pPr>
        <w:widowControl w:val="0"/>
        <w:autoSpaceDE w:val="0"/>
        <w:autoSpaceDN w:val="0"/>
        <w:adjustRightInd w:val="0"/>
        <w:spacing w:line="480" w:lineRule="auto"/>
        <w:ind w:firstLine="720"/>
      </w:pPr>
      <w:r>
        <w:t xml:space="preserve">We calculated effect sizes </w:t>
      </w:r>
      <w:r w:rsidRPr="00E25653">
        <w:t xml:space="preserve">based on the </w:t>
      </w:r>
      <w:r>
        <w:t>seminal work by Rosenthal and</w:t>
      </w:r>
      <w:r w:rsidRPr="00E25653">
        <w:t xml:space="preserve"> </w:t>
      </w:r>
      <w:proofErr w:type="spellStart"/>
      <w:r w:rsidRPr="00E25653">
        <w:t>DiMatteo</w:t>
      </w:r>
      <w:proofErr w:type="spellEnd"/>
      <w:r w:rsidRPr="00E25653">
        <w:t xml:space="preserve"> (2001).</w:t>
      </w:r>
      <w:r>
        <w:t xml:space="preserve"> </w:t>
      </w:r>
      <w:r w:rsidRPr="00E25653">
        <w:t>The effect size</w:t>
      </w:r>
      <w:r>
        <w:t xml:space="preserve"> </w:t>
      </w:r>
      <w:r w:rsidRPr="00E25653">
        <w:rPr>
          <w:i/>
          <w:iCs/>
        </w:rPr>
        <w:t xml:space="preserve">r </w:t>
      </w:r>
      <w:r w:rsidRPr="00E25653">
        <w:t>is a measure of the impact that a</w:t>
      </w:r>
      <w:r>
        <w:t xml:space="preserve"> </w:t>
      </w:r>
      <w:r w:rsidRPr="00E25653">
        <w:t xml:space="preserve">manipulation has on a dependent variable. </w:t>
      </w:r>
      <w:r>
        <w:t>The squared value,</w:t>
      </w:r>
      <w:r w:rsidRPr="00E25653">
        <w:t xml:space="preserve"> </w:t>
      </w:r>
      <w:r w:rsidRPr="00E25653">
        <w:rPr>
          <w:i/>
        </w:rPr>
        <w:t>r</w:t>
      </w:r>
      <w:r w:rsidRPr="00E25653">
        <w:rPr>
          <w:i/>
          <w:vertAlign w:val="superscript"/>
        </w:rPr>
        <w:t>2</w:t>
      </w:r>
      <w:r>
        <w:t xml:space="preserve">, </w:t>
      </w:r>
      <w:r w:rsidRPr="00E25653">
        <w:t>shows the amount of variance in the</w:t>
      </w:r>
      <w:r>
        <w:t xml:space="preserve"> </w:t>
      </w:r>
      <w:r w:rsidRPr="00E25653">
        <w:t>dependent measure that can be accounted for by the</w:t>
      </w:r>
      <w:r>
        <w:t xml:space="preserve"> </w:t>
      </w:r>
      <w:r w:rsidRPr="00E25653">
        <w:t xml:space="preserve">manipulation. For example, an </w:t>
      </w:r>
      <w:r w:rsidRPr="00E25653">
        <w:rPr>
          <w:i/>
        </w:rPr>
        <w:t>r</w:t>
      </w:r>
      <w:r w:rsidRPr="00E25653">
        <w:rPr>
          <w:i/>
          <w:vertAlign w:val="superscript"/>
        </w:rPr>
        <w:t>2</w:t>
      </w:r>
      <w:r w:rsidRPr="00E25653">
        <w:t xml:space="preserve"> of .15 means that 15% of</w:t>
      </w:r>
      <w:r>
        <w:t xml:space="preserve"> </w:t>
      </w:r>
      <w:r w:rsidRPr="00E25653">
        <w:t>the variance in the dependent measure can be explained by</w:t>
      </w:r>
      <w:r>
        <w:t xml:space="preserve"> </w:t>
      </w:r>
      <w:r w:rsidRPr="00E25653">
        <w:t>the relevant</w:t>
      </w:r>
      <w:r>
        <w:t xml:space="preserve"> manipulation (e.g., level of agency)</w:t>
      </w:r>
      <w:r w:rsidRPr="00E25653">
        <w:t>. For each DV, we calculated an effect</w:t>
      </w:r>
      <w:r>
        <w:t xml:space="preserve"> </w:t>
      </w:r>
      <w:r w:rsidRPr="00E25653">
        <w:t xml:space="preserve">size </w:t>
      </w:r>
      <w:r w:rsidRPr="00E25653">
        <w:rPr>
          <w:i/>
          <w:iCs/>
        </w:rPr>
        <w:t xml:space="preserve">r </w:t>
      </w:r>
      <w:r w:rsidRPr="00E25653">
        <w:t>value</w:t>
      </w:r>
      <w:r>
        <w:t xml:space="preserve"> based on the</w:t>
      </w:r>
      <w:r w:rsidRPr="00E25653">
        <w:t xml:space="preserve"> </w:t>
      </w:r>
      <w:r w:rsidRPr="00E25653">
        <w:rPr>
          <w:i/>
          <w:iCs/>
        </w:rPr>
        <w:t xml:space="preserve">t </w:t>
      </w:r>
      <w:r w:rsidRPr="00E25653">
        <w:t xml:space="preserve">value </w:t>
      </w:r>
      <w:r>
        <w:t>and</w:t>
      </w:r>
      <w:r w:rsidRPr="00E25653">
        <w:t xml:space="preserve"> the</w:t>
      </w:r>
      <w:r>
        <w:t xml:space="preserve"> </w:t>
      </w:r>
      <w:r w:rsidRPr="00E25653">
        <w:t xml:space="preserve">degrees of freedom. If the </w:t>
      </w:r>
      <w:r w:rsidRPr="00E25653">
        <w:rPr>
          <w:i/>
          <w:iCs/>
        </w:rPr>
        <w:t xml:space="preserve">t </w:t>
      </w:r>
      <w:r w:rsidRPr="00E25653">
        <w:t xml:space="preserve">value </w:t>
      </w:r>
      <w:r>
        <w:t>wa</w:t>
      </w:r>
      <w:r w:rsidRPr="00E25653">
        <w:t>s not reported, means</w:t>
      </w:r>
      <w:r>
        <w:t>,</w:t>
      </w:r>
      <w:r w:rsidRPr="00E25653">
        <w:t xml:space="preserve"> standard deviations</w:t>
      </w:r>
      <w:r>
        <w:t>, and</w:t>
      </w:r>
      <w:r w:rsidRPr="00E25653">
        <w:t xml:space="preserve"> the number of cases in each condition </w:t>
      </w:r>
      <w:r>
        <w:t>were used to derive</w:t>
      </w:r>
      <w:r w:rsidRPr="00E25653">
        <w:t xml:space="preserve"> the </w:t>
      </w:r>
      <w:r w:rsidRPr="00E25653">
        <w:rPr>
          <w:i/>
          <w:iCs/>
        </w:rPr>
        <w:t xml:space="preserve">t </w:t>
      </w:r>
      <w:r>
        <w:t>value and subsequently t</w:t>
      </w:r>
      <w:r w:rsidRPr="00E25653">
        <w:t xml:space="preserve">he </w:t>
      </w:r>
      <w:r w:rsidRPr="00E25653">
        <w:rPr>
          <w:i/>
          <w:iCs/>
        </w:rPr>
        <w:t xml:space="preserve">r </w:t>
      </w:r>
      <w:r w:rsidRPr="00E25653">
        <w:t xml:space="preserve">value. </w:t>
      </w:r>
    </w:p>
    <w:p w14:paraId="2534F9DA" w14:textId="77777777" w:rsidR="00807F1F" w:rsidRDefault="00807F1F" w:rsidP="00807F1F">
      <w:pPr>
        <w:widowControl w:val="0"/>
        <w:autoSpaceDE w:val="0"/>
        <w:autoSpaceDN w:val="0"/>
        <w:adjustRightInd w:val="0"/>
        <w:spacing w:line="480" w:lineRule="auto"/>
        <w:ind w:firstLine="720"/>
      </w:pPr>
      <w:r>
        <w:t xml:space="preserve">In cases where statistics to calculate the </w:t>
      </w:r>
      <w:r w:rsidRPr="002A0180">
        <w:rPr>
          <w:i/>
        </w:rPr>
        <w:t>r</w:t>
      </w:r>
      <w:r>
        <w:t xml:space="preserve"> value were missing, we coded two values for </w:t>
      </w:r>
      <w:r w:rsidRPr="002A0180">
        <w:rPr>
          <w:i/>
        </w:rPr>
        <w:t>r</w:t>
      </w:r>
      <w:r>
        <w:t xml:space="preserve">. Following Rosenthal (1991), first we coded </w:t>
      </w:r>
      <w:r w:rsidRPr="00601143">
        <w:rPr>
          <w:i/>
        </w:rPr>
        <w:t>r</w:t>
      </w:r>
      <w:r>
        <w:t xml:space="preserve"> as zero (</w:t>
      </w:r>
      <w:r w:rsidRPr="00370CB1">
        <w:rPr>
          <w:i/>
        </w:rPr>
        <w:t>zero-coded</w:t>
      </w:r>
      <w:r>
        <w:t>). This process avoids inflated results due to publication bias of significant effects and is an effective, albeit conservative, method of ensuring inclusion of the wide range of findings. Additionally, following Sherry (2001), we calculated a less conservative estimate using the maximum non-significant effect size (</w:t>
      </w:r>
      <w:r w:rsidRPr="00370CB1">
        <w:rPr>
          <w:i/>
        </w:rPr>
        <w:t>max-coded</w:t>
      </w:r>
      <w:r>
        <w:t xml:space="preserve">), which allowed us to account for all of the studies. The maximum non-significant effect size is based on the sample size of the study and gives the </w:t>
      </w:r>
      <w:r w:rsidRPr="00E67842">
        <w:rPr>
          <w:i/>
        </w:rPr>
        <w:t>r</w:t>
      </w:r>
      <w:r>
        <w:t xml:space="preserve"> value at the boundary of significance. The true effect size of a non-significant DV is somewhere between zero and the maximum non-significant effect size</w:t>
      </w:r>
      <w:r w:rsidR="00BC57DB">
        <w:t>. I</w:t>
      </w:r>
      <w:r>
        <w:t xml:space="preserve">n the Results, we report aggregates for both approaches. </w:t>
      </w:r>
    </w:p>
    <w:p w14:paraId="7C61F875" w14:textId="77777777" w:rsidR="00807F1F" w:rsidRDefault="00807F1F" w:rsidP="00807F1F">
      <w:pPr>
        <w:widowControl w:val="0"/>
        <w:autoSpaceDE w:val="0"/>
        <w:autoSpaceDN w:val="0"/>
        <w:adjustRightInd w:val="0"/>
        <w:spacing w:line="480" w:lineRule="auto"/>
        <w:ind w:firstLine="720"/>
      </w:pPr>
      <w:r>
        <w:t xml:space="preserve">The sign of the </w:t>
      </w:r>
      <w:r w:rsidRPr="00903DE5">
        <w:rPr>
          <w:i/>
        </w:rPr>
        <w:t>r</w:t>
      </w:r>
      <w:r>
        <w:t xml:space="preserve"> value signifies the direction of the effect. We ensured that the </w:t>
      </w:r>
      <w:r w:rsidRPr="00903DE5">
        <w:rPr>
          <w:i/>
        </w:rPr>
        <w:t>r</w:t>
      </w:r>
      <w:r>
        <w:t xml:space="preserve"> value </w:t>
      </w:r>
      <w:r>
        <w:lastRenderedPageBreak/>
        <w:t xml:space="preserve">was positive in cases where the avatar condition yielded stronger responses on the DV than the agent condition. The </w:t>
      </w:r>
      <w:r w:rsidRPr="00903DE5">
        <w:rPr>
          <w:i/>
        </w:rPr>
        <w:t>r</w:t>
      </w:r>
      <w:r>
        <w:t xml:space="preserve"> value was negative if the agent condition yielded stronger responses on the DV than the avatar condition. </w:t>
      </w:r>
    </w:p>
    <w:p w14:paraId="55859FA8" w14:textId="59CFCB00" w:rsidR="00807F1F" w:rsidRDefault="00807F1F" w:rsidP="00807F1F">
      <w:pPr>
        <w:widowControl w:val="0"/>
        <w:autoSpaceDE w:val="0"/>
        <w:autoSpaceDN w:val="0"/>
        <w:adjustRightInd w:val="0"/>
        <w:spacing w:line="480" w:lineRule="auto"/>
        <w:ind w:firstLine="720"/>
      </w:pPr>
      <w:r>
        <w:t xml:space="preserve"> The surveyed studies reported more than one DV of social influence. Because the types of DVs differed considerably, including emotional and affective responses, presence ratings, behavioral effects, and physiological indices, we conducted an analysis with DV as the unit of analysis.</w:t>
      </w:r>
      <w:r w:rsidR="00F967ED">
        <w:t xml:space="preserve"> Doing so allowed us to include these diverse effects without ignoring the variance caused by the wide range of DV types. Furthermore, we could investigate the effect of DV type as a moderator of effect size. We also conducted analyses using study as the unit of analysis, which enabled us to confirm our DV</w:t>
      </w:r>
      <w:r w:rsidR="00222105">
        <w:t xml:space="preserve"> </w:t>
      </w:r>
      <w:r w:rsidR="00F967ED">
        <w:t xml:space="preserve">level results and check for possible violations of assumptions of independence in the DV level analysis. No violations were observed. </w:t>
      </w:r>
    </w:p>
    <w:p w14:paraId="024AD351" w14:textId="77777777" w:rsidR="00807F1F" w:rsidRPr="004F4038" w:rsidRDefault="00807F1F" w:rsidP="00807F1F">
      <w:pPr>
        <w:autoSpaceDE w:val="0"/>
        <w:autoSpaceDN w:val="0"/>
        <w:adjustRightInd w:val="0"/>
        <w:spacing w:line="480" w:lineRule="auto"/>
        <w:rPr>
          <w:b/>
        </w:rPr>
      </w:pPr>
      <w:r>
        <w:rPr>
          <w:b/>
        </w:rPr>
        <w:t xml:space="preserve">6.4 </w:t>
      </w:r>
      <w:r w:rsidRPr="004F4038">
        <w:rPr>
          <w:b/>
        </w:rPr>
        <w:t>Statistical Analyses</w:t>
      </w:r>
    </w:p>
    <w:p w14:paraId="0B997164" w14:textId="77777777" w:rsidR="00807F1F" w:rsidRDefault="00807F1F" w:rsidP="00807F1F">
      <w:pPr>
        <w:autoSpaceDE w:val="0"/>
        <w:autoSpaceDN w:val="0"/>
        <w:adjustRightInd w:val="0"/>
        <w:spacing w:line="480" w:lineRule="auto"/>
        <w:ind w:firstLine="720"/>
      </w:pPr>
      <w:r>
        <w:t>All</w:t>
      </w:r>
      <w:r w:rsidRPr="0035264B">
        <w:t xml:space="preserve"> </w:t>
      </w:r>
      <w:r>
        <w:t xml:space="preserve">of </w:t>
      </w:r>
      <w:r w:rsidRPr="0035264B">
        <w:t xml:space="preserve">the calculated </w:t>
      </w:r>
      <w:r w:rsidRPr="0035264B">
        <w:rPr>
          <w:i/>
        </w:rPr>
        <w:t xml:space="preserve">r </w:t>
      </w:r>
      <w:r>
        <w:t>values were weighted by sample size to ensure that studies with more participants were given stronger weight (</w:t>
      </w:r>
      <w:r w:rsidRPr="00665CE7">
        <w:rPr>
          <w:bCs/>
        </w:rPr>
        <w:t>Hunter</w:t>
      </w:r>
      <w:r w:rsidRPr="00665CE7">
        <w:t xml:space="preserve">, </w:t>
      </w:r>
      <w:r w:rsidRPr="00665CE7">
        <w:rPr>
          <w:bCs/>
        </w:rPr>
        <w:t>Schmidt</w:t>
      </w:r>
      <w:r w:rsidRPr="00665CE7">
        <w:t xml:space="preserve">, &amp; </w:t>
      </w:r>
      <w:r w:rsidRPr="00665CE7">
        <w:rPr>
          <w:bCs/>
        </w:rPr>
        <w:t>Jackson</w:t>
      </w:r>
      <w:r>
        <w:rPr>
          <w:bCs/>
        </w:rPr>
        <w:t xml:space="preserve">, </w:t>
      </w:r>
      <w:r w:rsidRPr="00665CE7">
        <w:t>1982)</w:t>
      </w:r>
      <w:r>
        <w:t xml:space="preserve">. Subsequently, weighted </w:t>
      </w:r>
      <w:r w:rsidRPr="00DD6455">
        <w:rPr>
          <w:i/>
        </w:rPr>
        <w:t>r</w:t>
      </w:r>
      <w:r>
        <w:t xml:space="preserve"> values were transformed to Fisher’s </w:t>
      </w:r>
      <w:r w:rsidRPr="005102C4">
        <w:rPr>
          <w:i/>
        </w:rPr>
        <w:t>Z</w:t>
      </w:r>
      <w:r w:rsidRPr="0035264B">
        <w:t xml:space="preserve"> values. A</w:t>
      </w:r>
      <w:r>
        <w:t>ccording to Rosenthal and</w:t>
      </w:r>
      <w:r w:rsidRPr="0035264B">
        <w:t xml:space="preserve"> </w:t>
      </w:r>
      <w:proofErr w:type="spellStart"/>
      <w:r w:rsidRPr="0035264B">
        <w:t>DiMatteo</w:t>
      </w:r>
      <w:proofErr w:type="spellEnd"/>
      <w:r w:rsidRPr="0035264B">
        <w:t xml:space="preserve"> (2001), </w:t>
      </w:r>
      <w:r>
        <w:t xml:space="preserve">Fisher’s </w:t>
      </w:r>
      <w:r w:rsidRPr="005102C4">
        <w:rPr>
          <w:i/>
        </w:rPr>
        <w:t>Z</w:t>
      </w:r>
      <w:r w:rsidRPr="005102C4">
        <w:rPr>
          <w:i/>
          <w:iCs/>
        </w:rPr>
        <w:t xml:space="preserve"> </w:t>
      </w:r>
      <w:r w:rsidRPr="0035264B">
        <w:t xml:space="preserve">transformation </w:t>
      </w:r>
      <w:r>
        <w:t xml:space="preserve">must be performed on </w:t>
      </w:r>
      <w:r w:rsidRPr="00B256E1">
        <w:rPr>
          <w:i/>
        </w:rPr>
        <w:t>r</w:t>
      </w:r>
      <w:r>
        <w:t xml:space="preserve"> values </w:t>
      </w:r>
      <w:r w:rsidRPr="0035264B">
        <w:t xml:space="preserve">because the </w:t>
      </w:r>
      <w:r w:rsidRPr="0035264B">
        <w:rPr>
          <w:i/>
          <w:iCs/>
        </w:rPr>
        <w:t xml:space="preserve">r </w:t>
      </w:r>
      <w:r w:rsidRPr="0035264B">
        <w:t>distribution does not follow a normal distribution.</w:t>
      </w:r>
      <w:r>
        <w:t xml:space="preserve"> After aggregation, the averaged Fisher’s </w:t>
      </w:r>
      <w:r w:rsidRPr="005102C4">
        <w:rPr>
          <w:i/>
        </w:rPr>
        <w:t>Z</w:t>
      </w:r>
      <w:r>
        <w:t xml:space="preserve"> values were transformed back to </w:t>
      </w:r>
      <w:r w:rsidRPr="0035264B">
        <w:rPr>
          <w:i/>
        </w:rPr>
        <w:t>r</w:t>
      </w:r>
      <w:r>
        <w:t xml:space="preserve"> values. Only </w:t>
      </w:r>
      <w:r w:rsidRPr="000E3E82">
        <w:rPr>
          <w:i/>
        </w:rPr>
        <w:t>r</w:t>
      </w:r>
      <w:r>
        <w:t xml:space="preserve"> values are reported in the Results section. Figure 1 contains the </w:t>
      </w:r>
      <w:r w:rsidRPr="0035264B">
        <w:rPr>
          <w:i/>
        </w:rPr>
        <w:t>r</w:t>
      </w:r>
      <w:r>
        <w:t xml:space="preserve"> and weighted </w:t>
      </w:r>
      <w:r w:rsidRPr="00FF3261">
        <w:rPr>
          <w:i/>
        </w:rPr>
        <w:t>r</w:t>
      </w:r>
      <w:r>
        <w:t xml:space="preserve"> values for every DV from each study. </w:t>
      </w:r>
    </w:p>
    <w:p w14:paraId="189FCE31" w14:textId="77777777" w:rsidR="00807F1F" w:rsidRDefault="00F967ED" w:rsidP="00807F1F">
      <w:pPr>
        <w:autoSpaceDE w:val="0"/>
        <w:autoSpaceDN w:val="0"/>
        <w:adjustRightInd w:val="0"/>
        <w:spacing w:line="480" w:lineRule="auto"/>
        <w:ind w:firstLine="720"/>
      </w:pPr>
      <w:r>
        <w:t>First</w:t>
      </w:r>
      <w:r w:rsidR="00807F1F">
        <w:t xml:space="preserve">, the grand mean and variance of </w:t>
      </w:r>
      <w:r w:rsidR="00807F1F" w:rsidRPr="00FE5791">
        <w:rPr>
          <w:i/>
        </w:rPr>
        <w:t>r</w:t>
      </w:r>
      <w:r w:rsidR="00807F1F">
        <w:t xml:space="preserve"> was calculated. The first source of variance around the mean </w:t>
      </w:r>
      <w:r w:rsidR="00807F1F" w:rsidRPr="00FE5791">
        <w:rPr>
          <w:i/>
        </w:rPr>
        <w:t>r</w:t>
      </w:r>
      <w:r w:rsidR="00807F1F">
        <w:t xml:space="preserve"> is sampling error variance (Hunter et al., 1982). If, after subtraction of the sampling error variance, there is still unexplained variance left, there may be moderator variables </w:t>
      </w:r>
      <w:r w:rsidR="00807F1F">
        <w:lastRenderedPageBreak/>
        <w:t xml:space="preserve">that can account for this variance. Our subsequent steps in the analysis then focused on testing the moderator variables we coded in the datasheet through categorical or regression analyses. </w:t>
      </w:r>
    </w:p>
    <w:p w14:paraId="45B5F57F" w14:textId="77777777" w:rsidR="00807F1F" w:rsidRDefault="00807F1F" w:rsidP="00807F1F">
      <w:pPr>
        <w:autoSpaceDE w:val="0"/>
        <w:autoSpaceDN w:val="0"/>
        <w:adjustRightInd w:val="0"/>
        <w:spacing w:line="480" w:lineRule="auto"/>
        <w:ind w:firstLine="720"/>
      </w:pPr>
      <w:r>
        <w:t xml:space="preserve">Finally, we assessed the </w:t>
      </w:r>
      <w:r w:rsidRPr="00553787">
        <w:rPr>
          <w:i/>
        </w:rPr>
        <w:t>n</w:t>
      </w:r>
      <w:r>
        <w:t>-</w:t>
      </w:r>
      <w:r w:rsidRPr="00C3790A">
        <w:rPr>
          <w:i/>
        </w:rPr>
        <w:t>r</w:t>
      </w:r>
      <w:r>
        <w:t xml:space="preserve"> correlation to see if we were likely to have a publication bias in our sample. Because studies tend to report only significant effects, and effects are more likely to be significant with larger samples, a negative correlation between </w:t>
      </w:r>
      <w:r>
        <w:rPr>
          <w:i/>
        </w:rPr>
        <w:t>n</w:t>
      </w:r>
      <w:r>
        <w:t xml:space="preserve"> and </w:t>
      </w:r>
      <w:r w:rsidRPr="006118C1">
        <w:rPr>
          <w:i/>
        </w:rPr>
        <w:t>r</w:t>
      </w:r>
      <w:r>
        <w:t xml:space="preserve"> is often found in meta-analyses (</w:t>
      </w:r>
      <w:r w:rsidRPr="00665CE7">
        <w:t xml:space="preserve">Levine, Asada, </w:t>
      </w:r>
      <w:r>
        <w:t xml:space="preserve">&amp; </w:t>
      </w:r>
      <w:r w:rsidRPr="00665CE7">
        <w:t>Carpenter</w:t>
      </w:r>
      <w:r>
        <w:t xml:space="preserve">, 2009). The </w:t>
      </w:r>
      <w:r w:rsidRPr="00553787">
        <w:rPr>
          <w:i/>
        </w:rPr>
        <w:t>n</w:t>
      </w:r>
      <w:r>
        <w:t>-</w:t>
      </w:r>
      <w:r w:rsidRPr="006118C1">
        <w:rPr>
          <w:i/>
        </w:rPr>
        <w:t>r</w:t>
      </w:r>
      <w:r>
        <w:t xml:space="preserve"> correlation </w:t>
      </w:r>
      <w:r w:rsidR="00477021">
        <w:t>can be interpreted as evidence of</w:t>
      </w:r>
      <w:r>
        <w:t xml:space="preserve"> publication bias in a sample of s</w:t>
      </w:r>
      <w:r w:rsidR="00477021">
        <w:t>tudies, although it is more sensitive in certain conditions</w:t>
      </w:r>
      <w:r w:rsidR="00B61F06">
        <w:t xml:space="preserve">. </w:t>
      </w:r>
      <w:r w:rsidR="00FC5735">
        <w:t xml:space="preserve">The purpose of the </w:t>
      </w:r>
      <w:r w:rsidR="00FC5735" w:rsidRPr="00EA363C">
        <w:rPr>
          <w:i/>
        </w:rPr>
        <w:t>n-r</w:t>
      </w:r>
      <w:r w:rsidR="00FC5735">
        <w:t xml:space="preserve"> correlation is not to invalidate the meta-analysis, but rather provide an indication of </w:t>
      </w:r>
      <w:r w:rsidR="00322E68">
        <w:t>the generalizability of the findings.</w:t>
      </w:r>
      <w:r w:rsidR="00477021">
        <w:t xml:space="preserve"> </w:t>
      </w:r>
    </w:p>
    <w:p w14:paraId="7097F392" w14:textId="77777777" w:rsidR="00807F1F" w:rsidRDefault="00807F1F" w:rsidP="00807F1F">
      <w:pPr>
        <w:spacing w:line="480" w:lineRule="auto"/>
        <w:rPr>
          <w:b/>
        </w:rPr>
      </w:pPr>
      <w:r>
        <w:rPr>
          <w:b/>
        </w:rPr>
        <w:t>7. RESULTS</w:t>
      </w:r>
    </w:p>
    <w:p w14:paraId="106815E3" w14:textId="77777777" w:rsidR="00807F1F" w:rsidRDefault="00807F1F" w:rsidP="00807F1F">
      <w:pPr>
        <w:spacing w:line="480" w:lineRule="auto"/>
        <w:ind w:firstLine="720"/>
      </w:pPr>
      <w:r>
        <w:t xml:space="preserve">In addition to using zero-coded and max-coded data based on missing </w:t>
      </w:r>
      <w:r w:rsidRPr="00370CB1">
        <w:rPr>
          <w:i/>
        </w:rPr>
        <w:t>r</w:t>
      </w:r>
      <w:r>
        <w:t xml:space="preserve"> values, we weighted the </w:t>
      </w:r>
      <w:r w:rsidRPr="00C749B3">
        <w:rPr>
          <w:i/>
        </w:rPr>
        <w:t>r</w:t>
      </w:r>
      <w:r>
        <w:t xml:space="preserve"> values by the size of the </w:t>
      </w:r>
      <w:r w:rsidRPr="00553787">
        <w:rPr>
          <w:i/>
        </w:rPr>
        <w:t>N</w:t>
      </w:r>
      <w:r>
        <w:t xml:space="preserve"> of each study. In the end, we had four sets of effect sizes: zero-coded </w:t>
      </w:r>
      <w:proofErr w:type="spellStart"/>
      <w:r>
        <w:t>unweighted</w:t>
      </w:r>
      <w:proofErr w:type="spellEnd"/>
      <w:r>
        <w:t xml:space="preserve"> </w:t>
      </w:r>
      <w:proofErr w:type="gramStart"/>
      <w:r w:rsidRPr="00C749B3">
        <w:rPr>
          <w:i/>
        </w:rPr>
        <w:t>r</w:t>
      </w:r>
      <w:r>
        <w:t>’s</w:t>
      </w:r>
      <w:proofErr w:type="gramEnd"/>
      <w:r>
        <w:t xml:space="preserve">, zero-coded weighted </w:t>
      </w:r>
      <w:r w:rsidRPr="00C749B3">
        <w:rPr>
          <w:i/>
        </w:rPr>
        <w:t>r</w:t>
      </w:r>
      <w:r>
        <w:t xml:space="preserve">’s, max-coded </w:t>
      </w:r>
      <w:proofErr w:type="spellStart"/>
      <w:r>
        <w:t>unweighted</w:t>
      </w:r>
      <w:proofErr w:type="spellEnd"/>
      <w:r>
        <w:t xml:space="preserve"> </w:t>
      </w:r>
      <w:r w:rsidRPr="00C749B3">
        <w:rPr>
          <w:i/>
        </w:rPr>
        <w:t>r</w:t>
      </w:r>
      <w:r>
        <w:t xml:space="preserve">’s, and max-coded weighted </w:t>
      </w:r>
      <w:r w:rsidRPr="00C749B3">
        <w:rPr>
          <w:i/>
        </w:rPr>
        <w:t>r</w:t>
      </w:r>
      <w:r>
        <w:t>’s. We ran all analyses for each set.</w:t>
      </w:r>
    </w:p>
    <w:p w14:paraId="041C6409" w14:textId="7F01934F" w:rsidR="00807F1F" w:rsidRDefault="00271343" w:rsidP="00807F1F">
      <w:pPr>
        <w:spacing w:line="480" w:lineRule="auto"/>
        <w:ind w:firstLine="720"/>
      </w:pPr>
      <w:r>
        <w:t>First, we examined whether</w:t>
      </w:r>
      <w:r w:rsidR="00807F1F">
        <w:t xml:space="preserve"> there was an overall effect of agency</w:t>
      </w:r>
      <w:r w:rsidR="00440E09">
        <w:t xml:space="preserve"> in which avatars were more influential than agents</w:t>
      </w:r>
      <w:r w:rsidR="00807F1F">
        <w:t xml:space="preserve"> (H1). We computed Fisher’s </w:t>
      </w:r>
      <w:r w:rsidR="00807F1F" w:rsidRPr="005102C4">
        <w:rPr>
          <w:i/>
        </w:rPr>
        <w:t>Z</w:t>
      </w:r>
      <w:r w:rsidR="00807F1F">
        <w:t xml:space="preserve"> values from the </w:t>
      </w:r>
      <w:r w:rsidR="00807F1F" w:rsidRPr="0068269D">
        <w:rPr>
          <w:i/>
        </w:rPr>
        <w:t>r</w:t>
      </w:r>
      <w:r w:rsidR="00807F1F">
        <w:t xml:space="preserve"> values of each DV and submitted all sets of Fisher’s </w:t>
      </w:r>
      <w:r w:rsidR="00807F1F" w:rsidRPr="00436D6A">
        <w:rPr>
          <w:i/>
        </w:rPr>
        <w:t xml:space="preserve">Z </w:t>
      </w:r>
      <w:r w:rsidR="00807F1F">
        <w:t xml:space="preserve">values to a one-sample </w:t>
      </w:r>
      <w:r w:rsidR="00807F1F" w:rsidRPr="005102C4">
        <w:rPr>
          <w:i/>
        </w:rPr>
        <w:t>t</w:t>
      </w:r>
      <w:r w:rsidR="00807F1F">
        <w:t xml:space="preserve">-test to see if they differed from zero. </w:t>
      </w:r>
      <w:r>
        <w:t>For all sets, w</w:t>
      </w:r>
      <w:r w:rsidR="00807F1F">
        <w:t xml:space="preserve">e found a significant overall effect of agency such that avatars were more influential than agents. H1 was supported. All inferential statistics and means are reported in Figure 2. Conducting the analyses over the average effect size per study instead of over the effect size for all DVs also gave significant overall effects for all sets of </w:t>
      </w:r>
      <w:proofErr w:type="gramStart"/>
      <w:r w:rsidR="00807F1F" w:rsidRPr="00383AAA">
        <w:rPr>
          <w:i/>
        </w:rPr>
        <w:t>r</w:t>
      </w:r>
      <w:r w:rsidR="00807F1F">
        <w:t>’s</w:t>
      </w:r>
      <w:proofErr w:type="gramEnd"/>
      <w:r w:rsidR="00807F1F">
        <w:t>. See Figure 3.</w:t>
      </w:r>
    </w:p>
    <w:p w14:paraId="50365415" w14:textId="77777777" w:rsidR="00807F1F" w:rsidRDefault="00807F1F" w:rsidP="00807F1F">
      <w:pPr>
        <w:spacing w:line="480" w:lineRule="auto"/>
        <w:jc w:val="center"/>
      </w:pPr>
      <w:r>
        <w:t>[Insert Figures 2 &amp; 3 about here.]</w:t>
      </w:r>
    </w:p>
    <w:p w14:paraId="4F4486EA" w14:textId="77777777" w:rsidR="00807F1F" w:rsidRDefault="00807F1F" w:rsidP="00807F1F">
      <w:pPr>
        <w:spacing w:line="480" w:lineRule="auto"/>
        <w:ind w:firstLine="720"/>
      </w:pPr>
      <w:r>
        <w:lastRenderedPageBreak/>
        <w:t xml:space="preserve">We were also interested in possible factors that influenced the effect sizes. Following Hunter et al. (1982), we first subtracted the sampling error variance from the total variance. The resulting variance was greater than zero for each of the four sets of </w:t>
      </w:r>
      <w:r w:rsidRPr="00C85F87">
        <w:rPr>
          <w:i/>
        </w:rPr>
        <w:t>r</w:t>
      </w:r>
      <w:r>
        <w:t xml:space="preserve"> values. Hence, there were likely to be moderator variables to explain part of the variance in the data. </w:t>
      </w:r>
    </w:p>
    <w:p w14:paraId="12F89E52" w14:textId="77777777" w:rsidR="00807F1F" w:rsidRDefault="00807F1F" w:rsidP="00807F1F">
      <w:pPr>
        <w:spacing w:line="480" w:lineRule="auto"/>
        <w:ind w:firstLine="720"/>
      </w:pPr>
      <w:r>
        <w:t xml:space="preserve">Then, we tested the effect of </w:t>
      </w:r>
      <w:r w:rsidR="00322E68">
        <w:t>Year of Publication</w:t>
      </w:r>
      <w:r>
        <w:t xml:space="preserve"> on the effect of agency. We regressed </w:t>
      </w:r>
      <w:r w:rsidR="00322E68">
        <w:t>Y</w:t>
      </w:r>
      <w:r>
        <w:t xml:space="preserve">ear on the four sets of </w:t>
      </w:r>
      <w:r w:rsidRPr="007056E1">
        <w:rPr>
          <w:i/>
        </w:rPr>
        <w:t>r</w:t>
      </w:r>
      <w:r>
        <w:t xml:space="preserve"> values and found a significant effects for all sets (</w:t>
      </w:r>
      <w:r>
        <w:rPr>
          <w:i/>
        </w:rPr>
        <w:t xml:space="preserve">p </w:t>
      </w:r>
      <w:r>
        <w:t xml:space="preserve">&lt; .01), as can be viewed in Figure </w:t>
      </w:r>
      <w:r w:rsidR="00477021">
        <w:t>4</w:t>
      </w:r>
      <w:r>
        <w:t xml:space="preserve">. The regression coefficients B and β for </w:t>
      </w:r>
      <w:r w:rsidR="00322E68">
        <w:t>Y</w:t>
      </w:r>
      <w:r>
        <w:t xml:space="preserve">ear were negative for all sets, indicating that the effect size of agents versus avatars became smaller over </w:t>
      </w:r>
      <w:r w:rsidR="00322E68">
        <w:t>time</w:t>
      </w:r>
      <w:r>
        <w:t xml:space="preserve">. To make sure findings in subsequent analyses were not driven by </w:t>
      </w:r>
      <w:r w:rsidR="00322E68">
        <w:t>Year of Publication</w:t>
      </w:r>
      <w:r>
        <w:t xml:space="preserve"> as a possible confounding factor, we controlled for </w:t>
      </w:r>
      <w:r w:rsidR="00322E68">
        <w:t>Year of Publication</w:t>
      </w:r>
      <w:r>
        <w:t xml:space="preserve"> by including it as a covariate.</w:t>
      </w:r>
      <w:r w:rsidR="00440E09">
        <w:t xml:space="preserve"> H1 was </w:t>
      </w:r>
      <w:r w:rsidR="00F967ED">
        <w:t xml:space="preserve">again </w:t>
      </w:r>
      <w:r w:rsidR="00440E09">
        <w:t>supported; avatars were found to be more influential than agents.</w:t>
      </w:r>
    </w:p>
    <w:p w14:paraId="66DE6510" w14:textId="77777777" w:rsidR="00807F1F" w:rsidRDefault="00807F1F" w:rsidP="00807F1F">
      <w:pPr>
        <w:spacing w:line="480" w:lineRule="auto"/>
        <w:jc w:val="center"/>
      </w:pPr>
      <w:r>
        <w:t xml:space="preserve">[Insert Figure </w:t>
      </w:r>
      <w:r w:rsidR="00477021">
        <w:t>4</w:t>
      </w:r>
      <w:r>
        <w:t xml:space="preserve"> about here.]</w:t>
      </w:r>
    </w:p>
    <w:p w14:paraId="7CD7F645" w14:textId="77777777" w:rsidR="00807F1F" w:rsidRDefault="00807F1F" w:rsidP="00807F1F">
      <w:pPr>
        <w:spacing w:line="480" w:lineRule="auto"/>
        <w:ind w:firstLine="720"/>
      </w:pPr>
      <w:r>
        <w:t xml:space="preserve">Subsequently, we examined the effects of Immersion and DV type by submitting the Fisher’s </w:t>
      </w:r>
      <w:r w:rsidRPr="005102C4">
        <w:rPr>
          <w:i/>
        </w:rPr>
        <w:t>Z</w:t>
      </w:r>
      <w:r>
        <w:t xml:space="preserve"> values of each of the four sets to an ANOVA with these as between-DV factors. </w:t>
      </w:r>
      <w:r w:rsidR="00440E09">
        <w:t xml:space="preserve">We expected desktop environments to show greater differences in agency than immersive environments (H2) and wanted to determine if there were differences between subjective and objective dependent variables. </w:t>
      </w:r>
      <w:r w:rsidR="00322E68">
        <w:t>Year of Publication</w:t>
      </w:r>
      <w:r>
        <w:t xml:space="preserve"> was controlled for by including it as a covariate. Neither the main effect for Immersion nor the main effect for DV type was significant, but results showed significant effects for the interaction between Immersion and DV type for the max-coded sets</w:t>
      </w:r>
      <w:r w:rsidR="00862AD1">
        <w:t xml:space="preserve"> (see</w:t>
      </w:r>
      <w:r>
        <w:t xml:space="preserve"> Figure </w:t>
      </w:r>
      <w:r w:rsidR="00477021">
        <w:t>5</w:t>
      </w:r>
      <w:r w:rsidR="00862AD1">
        <w:t>)</w:t>
      </w:r>
      <w:r>
        <w:t xml:space="preserve">. </w:t>
      </w:r>
      <w:r w:rsidR="00862AD1">
        <w:t>Figure 6 shows m</w:t>
      </w:r>
      <w:r>
        <w:t xml:space="preserve">eans and SEs. Pairwise comparisons with </w:t>
      </w:r>
      <w:proofErr w:type="spellStart"/>
      <w:r>
        <w:t>Bonferroni</w:t>
      </w:r>
      <w:proofErr w:type="spellEnd"/>
      <w:r>
        <w:t xml:space="preserve"> corrections showed that the </w:t>
      </w:r>
      <w:r w:rsidRPr="002F5C21">
        <w:rPr>
          <w:i/>
        </w:rPr>
        <w:t xml:space="preserve">r </w:t>
      </w:r>
      <w:r>
        <w:t xml:space="preserve">value was significantly higher in the Desktop-Objective condition than in the Desktop-Subjective condition with </w:t>
      </w:r>
      <w:r w:rsidRPr="00E93050">
        <w:rPr>
          <w:i/>
        </w:rPr>
        <w:t>p</w:t>
      </w:r>
      <w:r>
        <w:t xml:space="preserve"> &lt; .05 for the max-coded set and </w:t>
      </w:r>
      <w:r w:rsidRPr="00EA363C">
        <w:rPr>
          <w:i/>
        </w:rPr>
        <w:t>p</w:t>
      </w:r>
      <w:r>
        <w:t xml:space="preserve"> = .07 for the weighted max-coded set. No other significant differences were found.  </w:t>
      </w:r>
    </w:p>
    <w:p w14:paraId="040F9EA5" w14:textId="77777777" w:rsidR="00807F1F" w:rsidRDefault="00807F1F" w:rsidP="00807F1F">
      <w:pPr>
        <w:spacing w:line="480" w:lineRule="auto"/>
        <w:jc w:val="center"/>
      </w:pPr>
      <w:r>
        <w:lastRenderedPageBreak/>
        <w:t xml:space="preserve">[Insert Figures </w:t>
      </w:r>
      <w:r w:rsidR="003A542E">
        <w:t>5</w:t>
      </w:r>
      <w:r>
        <w:t xml:space="preserve"> &amp; </w:t>
      </w:r>
      <w:r w:rsidR="003A542E">
        <w:t>6</w:t>
      </w:r>
      <w:r>
        <w:t xml:space="preserve"> about here.]</w:t>
      </w:r>
    </w:p>
    <w:p w14:paraId="6645D0DE" w14:textId="7B12F85E" w:rsidR="00807F1F" w:rsidRDefault="00807F1F" w:rsidP="00807F1F">
      <w:pPr>
        <w:spacing w:line="480" w:lineRule="auto"/>
        <w:ind w:firstLine="720"/>
      </w:pPr>
      <w:r>
        <w:t xml:space="preserve">Next, we investigated the effect of </w:t>
      </w:r>
      <w:r w:rsidR="00440E09">
        <w:t xml:space="preserve">Task Type </w:t>
      </w:r>
      <w:r>
        <w:t xml:space="preserve">on agency. </w:t>
      </w:r>
      <w:r w:rsidR="00440E09">
        <w:t xml:space="preserve">We anticipated that agency effects would be greatest in competitive environments, followed by cooperative environments and then neutral environments (H3). </w:t>
      </w:r>
      <w:r>
        <w:t xml:space="preserve">We submitted the Fisher’s </w:t>
      </w:r>
      <w:r w:rsidRPr="003B1E65">
        <w:rPr>
          <w:i/>
        </w:rPr>
        <w:t>Z</w:t>
      </w:r>
      <w:r>
        <w:t xml:space="preserve"> values of all four sets to an ANOVA with </w:t>
      </w:r>
      <w:r w:rsidR="00440E09">
        <w:t xml:space="preserve">Task Type </w:t>
      </w:r>
      <w:r>
        <w:t xml:space="preserve">as a between-DV factor and Year of </w:t>
      </w:r>
      <w:r w:rsidR="00322E68">
        <w:t xml:space="preserve">Publication </w:t>
      </w:r>
      <w:r>
        <w:t>as a covariate</w:t>
      </w:r>
      <w:r w:rsidR="00271343">
        <w:t>. We found</w:t>
      </w:r>
      <w:r>
        <w:t xml:space="preserve"> a significant effect of</w:t>
      </w:r>
      <w:r w:rsidR="00440E09">
        <w:t xml:space="preserve"> Task Type</w:t>
      </w:r>
      <w:r>
        <w:t xml:space="preserve"> for the </w:t>
      </w:r>
      <w:proofErr w:type="spellStart"/>
      <w:r>
        <w:t>unweighted</w:t>
      </w:r>
      <w:proofErr w:type="spellEnd"/>
      <w:r>
        <w:t xml:space="preserve"> sets and the weighted zero-coded set, as can be viewed in Figure </w:t>
      </w:r>
      <w:r w:rsidR="003A542E">
        <w:t>7</w:t>
      </w:r>
      <w:r>
        <w:t xml:space="preserve">. </w:t>
      </w:r>
      <w:r w:rsidR="00271343">
        <w:t>P</w:t>
      </w:r>
      <w:r>
        <w:t xml:space="preserve">airwise comparisons using </w:t>
      </w:r>
      <w:proofErr w:type="spellStart"/>
      <w:r>
        <w:t>Bonfer</w:t>
      </w:r>
      <w:r w:rsidR="00322E68">
        <w:t>r</w:t>
      </w:r>
      <w:r>
        <w:t>oni</w:t>
      </w:r>
      <w:proofErr w:type="spellEnd"/>
      <w:r>
        <w:t xml:space="preserve"> corrections</w:t>
      </w:r>
      <w:r w:rsidR="00271343">
        <w:t xml:space="preserve"> revealed that f</w:t>
      </w:r>
      <w:r>
        <w:t xml:space="preserve">or the </w:t>
      </w:r>
      <w:proofErr w:type="spellStart"/>
      <w:r>
        <w:t>unweighted</w:t>
      </w:r>
      <w:proofErr w:type="spellEnd"/>
      <w:r>
        <w:t xml:space="preserve"> sets, </w:t>
      </w:r>
      <w:r w:rsidRPr="00AF793F">
        <w:rPr>
          <w:i/>
        </w:rPr>
        <w:t>r</w:t>
      </w:r>
      <w:r>
        <w:t xml:space="preserve"> values were higher in both gaming </w:t>
      </w:r>
      <w:r w:rsidR="00E27966">
        <w:t>tasks</w:t>
      </w:r>
      <w:r>
        <w:t xml:space="preserve"> compared to the non-gaming </w:t>
      </w:r>
      <w:r w:rsidR="00E27966">
        <w:t xml:space="preserve">task </w:t>
      </w:r>
      <w:r>
        <w:t>(</w:t>
      </w:r>
      <w:r>
        <w:rPr>
          <w:i/>
        </w:rPr>
        <w:t xml:space="preserve">p </w:t>
      </w:r>
      <w:r>
        <w:t>&lt; .05). Cooperative and competitive gaming did not significantly differ. The same pattern was found for the weighted zero-coded set, although this was only marginally significant (</w:t>
      </w:r>
      <w:r>
        <w:rPr>
          <w:i/>
        </w:rPr>
        <w:t xml:space="preserve">p </w:t>
      </w:r>
      <w:r>
        <w:t>&lt; .10). A similar pattern was found for the weighted max-coded set, although this was not significant. H</w:t>
      </w:r>
      <w:r w:rsidR="00440E09">
        <w:t>3</w:t>
      </w:r>
      <w:r>
        <w:t xml:space="preserve"> was partially supported. Means and SEs are depicted in Figure </w:t>
      </w:r>
      <w:r w:rsidR="003A542E">
        <w:t>8</w:t>
      </w:r>
      <w:r>
        <w:t>.</w:t>
      </w:r>
    </w:p>
    <w:p w14:paraId="1F6AC5F1" w14:textId="77777777" w:rsidR="00807F1F" w:rsidRDefault="00807F1F" w:rsidP="00807F1F">
      <w:pPr>
        <w:spacing w:line="480" w:lineRule="auto"/>
        <w:jc w:val="center"/>
      </w:pPr>
      <w:r>
        <w:t xml:space="preserve">[Insert Figures </w:t>
      </w:r>
      <w:r w:rsidR="003A542E">
        <w:t>7</w:t>
      </w:r>
      <w:r>
        <w:t xml:space="preserve"> &amp; </w:t>
      </w:r>
      <w:r w:rsidR="003A542E">
        <w:t>8</w:t>
      </w:r>
      <w:r>
        <w:t xml:space="preserve"> about here.]</w:t>
      </w:r>
    </w:p>
    <w:p w14:paraId="5E387A9A" w14:textId="77777777" w:rsidR="00807F1F" w:rsidRDefault="00807F1F" w:rsidP="00807F1F">
      <w:pPr>
        <w:spacing w:line="480" w:lineRule="auto"/>
        <w:ind w:firstLine="720"/>
      </w:pPr>
      <w:r>
        <w:t xml:space="preserve">Furthermore, we also tested whether Actual </w:t>
      </w:r>
      <w:r w:rsidR="00322E68">
        <w:t>C</w:t>
      </w:r>
      <w:r>
        <w:t xml:space="preserve">ontrol (by </w:t>
      </w:r>
      <w:r w:rsidR="00322E68">
        <w:t>a computer or human</w:t>
      </w:r>
      <w:r w:rsidR="007045A0">
        <w:t>; RQ2</w:t>
      </w:r>
      <w:r>
        <w:t xml:space="preserve">) of the virtual representation made any difference on the effect of the perceived control. We submitted the Fisher’s </w:t>
      </w:r>
      <w:r w:rsidRPr="003B1E65">
        <w:rPr>
          <w:i/>
        </w:rPr>
        <w:t>Z</w:t>
      </w:r>
      <w:r>
        <w:t xml:space="preserve"> values of all four sets to an ANOVA with Actual </w:t>
      </w:r>
      <w:r w:rsidR="00322E68">
        <w:t>C</w:t>
      </w:r>
      <w:r>
        <w:t xml:space="preserve">ontrol as a between-DV factor and Year of </w:t>
      </w:r>
      <w:r w:rsidR="00322E68">
        <w:t>Publication</w:t>
      </w:r>
      <w:r>
        <w:t xml:space="preserve"> as a covariate. The results showed a significant effect for all four sets. Effects when actual control was done by humans were larger than when actual control was done by </w:t>
      </w:r>
      <w:r w:rsidR="00322E68">
        <w:t>computers</w:t>
      </w:r>
      <w:r>
        <w:t>. See Figures 9 and 10 for descriptive and inferential statistics.</w:t>
      </w:r>
    </w:p>
    <w:p w14:paraId="37C44DCC" w14:textId="77777777" w:rsidR="003A542E" w:rsidRDefault="003A542E" w:rsidP="00EA363C">
      <w:pPr>
        <w:spacing w:line="480" w:lineRule="auto"/>
        <w:jc w:val="center"/>
      </w:pPr>
      <w:r>
        <w:t>[Insert Figures 9 &amp; 10 about here.]</w:t>
      </w:r>
    </w:p>
    <w:p w14:paraId="00E95B83" w14:textId="77777777" w:rsidR="00807F1F" w:rsidRDefault="00807F1F" w:rsidP="00807F1F">
      <w:pPr>
        <w:spacing w:line="480" w:lineRule="auto"/>
        <w:ind w:firstLine="720"/>
      </w:pPr>
      <w:r>
        <w:t xml:space="preserve">Finally, we investigated the </w:t>
      </w:r>
      <w:r w:rsidRPr="003536EE">
        <w:rPr>
          <w:i/>
        </w:rPr>
        <w:t>n-r</w:t>
      </w:r>
      <w:r>
        <w:t xml:space="preserve"> correlation as a measure of publication bias. We correlated the </w:t>
      </w:r>
      <w:r>
        <w:rPr>
          <w:i/>
        </w:rPr>
        <w:t>n</w:t>
      </w:r>
      <w:r>
        <w:t xml:space="preserve"> of each study with the average </w:t>
      </w:r>
      <w:r w:rsidRPr="00B971D0">
        <w:rPr>
          <w:i/>
        </w:rPr>
        <w:t>r</w:t>
      </w:r>
      <w:r>
        <w:t xml:space="preserve"> of both the zero-coded and max-coded set of that study. Results indicated significant negative correlations between </w:t>
      </w:r>
      <w:r>
        <w:rPr>
          <w:i/>
        </w:rPr>
        <w:t>n</w:t>
      </w:r>
      <w:r>
        <w:t xml:space="preserve"> and </w:t>
      </w:r>
      <w:r w:rsidRPr="00B971D0">
        <w:rPr>
          <w:i/>
        </w:rPr>
        <w:t>r</w:t>
      </w:r>
      <w:r>
        <w:t xml:space="preserve"> in the zero-coded </w:t>
      </w:r>
      <w:r>
        <w:lastRenderedPageBreak/>
        <w:t>set (</w:t>
      </w:r>
      <w:r w:rsidRPr="00B971D0">
        <w:rPr>
          <w:i/>
        </w:rPr>
        <w:t xml:space="preserve">r </w:t>
      </w:r>
      <w:r w:rsidRPr="006E456D">
        <w:t>= -.</w:t>
      </w:r>
      <w:r>
        <w:t>37</w:t>
      </w:r>
      <w:r w:rsidRPr="00B971D0">
        <w:t>,</w:t>
      </w:r>
      <w:r w:rsidRPr="00B971D0">
        <w:rPr>
          <w:i/>
        </w:rPr>
        <w:t xml:space="preserve"> p </w:t>
      </w:r>
      <w:r w:rsidRPr="006E456D">
        <w:t>&lt; .05</w:t>
      </w:r>
      <w:r>
        <w:t>) as well as the max coded set (</w:t>
      </w:r>
      <w:r w:rsidRPr="00B971D0">
        <w:rPr>
          <w:i/>
        </w:rPr>
        <w:t xml:space="preserve">r </w:t>
      </w:r>
      <w:r w:rsidRPr="006E456D">
        <w:t>= -.4</w:t>
      </w:r>
      <w:r>
        <w:t>2</w:t>
      </w:r>
      <w:r w:rsidRPr="00B971D0">
        <w:t>,</w:t>
      </w:r>
      <w:r w:rsidRPr="00B971D0">
        <w:rPr>
          <w:i/>
        </w:rPr>
        <w:t xml:space="preserve"> p </w:t>
      </w:r>
      <w:r w:rsidRPr="006E456D">
        <w:t>&lt; .05</w:t>
      </w:r>
      <w:r>
        <w:t xml:space="preserve">). These findings </w:t>
      </w:r>
      <w:r w:rsidR="001E176D">
        <w:t xml:space="preserve">indicate </w:t>
      </w:r>
      <w:r>
        <w:t xml:space="preserve">it is likely that some studies were not uncovered in our analysis. </w:t>
      </w:r>
    </w:p>
    <w:p w14:paraId="1368603F" w14:textId="77777777" w:rsidR="00503D1B" w:rsidRDefault="00310304" w:rsidP="00924920">
      <w:pPr>
        <w:spacing w:line="480" w:lineRule="auto"/>
        <w:rPr>
          <w:b/>
        </w:rPr>
      </w:pPr>
      <w:r>
        <w:rPr>
          <w:b/>
        </w:rPr>
        <w:t>8</w:t>
      </w:r>
      <w:r w:rsidR="00503D1B">
        <w:rPr>
          <w:b/>
        </w:rPr>
        <w:t>. DISCUSSION</w:t>
      </w:r>
    </w:p>
    <w:p w14:paraId="26411872" w14:textId="77777777" w:rsidR="00104AA4" w:rsidRPr="00924920" w:rsidRDefault="00310304" w:rsidP="00924920">
      <w:pPr>
        <w:spacing w:line="480" w:lineRule="auto"/>
        <w:rPr>
          <w:rFonts w:eastAsia="Batang" w:cs="Batang"/>
          <w:b/>
          <w:lang w:eastAsia="ko-KR"/>
        </w:rPr>
      </w:pPr>
      <w:r>
        <w:rPr>
          <w:rFonts w:eastAsia="Batang" w:cs="Batang"/>
          <w:b/>
          <w:lang w:eastAsia="ko-KR"/>
        </w:rPr>
        <w:t>8</w:t>
      </w:r>
      <w:r w:rsidR="00503D1B">
        <w:rPr>
          <w:rFonts w:eastAsia="Batang" w:cs="Batang"/>
          <w:b/>
          <w:lang w:eastAsia="ko-KR"/>
        </w:rPr>
        <w:t xml:space="preserve">.1 </w:t>
      </w:r>
      <w:r w:rsidR="00104AA4" w:rsidRPr="00924920">
        <w:rPr>
          <w:rFonts w:eastAsia="Batang" w:cs="Batang"/>
          <w:b/>
          <w:lang w:eastAsia="ko-KR"/>
        </w:rPr>
        <w:t>Summary of Findings</w:t>
      </w:r>
    </w:p>
    <w:p w14:paraId="2A539E4D" w14:textId="56150FC1" w:rsidR="00104AA4" w:rsidRDefault="00104AA4" w:rsidP="00104AA4">
      <w:pPr>
        <w:spacing w:line="480" w:lineRule="auto"/>
        <w:ind w:firstLine="720"/>
        <w:rPr>
          <w:rFonts w:eastAsia="Batang" w:cs="Batang"/>
          <w:lang w:eastAsia="ko-KR"/>
        </w:rPr>
      </w:pPr>
      <w:r>
        <w:rPr>
          <w:rFonts w:eastAsia="Batang" w:cs="Batang"/>
          <w:lang w:eastAsia="ko-KR"/>
        </w:rPr>
        <w:t>Results of our meta-analyses largely supported our hypotheses</w:t>
      </w:r>
      <w:r w:rsidR="00BD7669">
        <w:rPr>
          <w:rFonts w:eastAsia="Batang" w:cs="Batang"/>
          <w:lang w:eastAsia="ko-KR"/>
        </w:rPr>
        <w:t xml:space="preserve"> regarding the effects of agency on social influence. </w:t>
      </w:r>
      <w:r>
        <w:rPr>
          <w:rFonts w:eastAsia="Batang" w:cs="Batang"/>
          <w:lang w:eastAsia="ko-KR"/>
        </w:rPr>
        <w:t xml:space="preserve">Most importantly, results </w:t>
      </w:r>
      <w:r w:rsidR="001E176D">
        <w:rPr>
          <w:rFonts w:eastAsia="Batang" w:cs="Batang"/>
          <w:lang w:eastAsia="ko-KR"/>
        </w:rPr>
        <w:t xml:space="preserve">supported H1 </w:t>
      </w:r>
      <w:r>
        <w:rPr>
          <w:rFonts w:eastAsia="Batang" w:cs="Batang"/>
          <w:lang w:eastAsia="ko-KR"/>
        </w:rPr>
        <w:t xml:space="preserve">that avatars are more influential than agents in social interactions. Several moderators were involved in this relationship. </w:t>
      </w:r>
      <w:r w:rsidR="001E176D">
        <w:rPr>
          <w:rFonts w:eastAsia="Batang" w:cs="Batang"/>
          <w:lang w:eastAsia="ko-KR"/>
        </w:rPr>
        <w:t>In testing H2 and RQ1</w:t>
      </w:r>
      <w:r>
        <w:rPr>
          <w:rFonts w:eastAsia="Batang" w:cs="Batang"/>
          <w:lang w:eastAsia="ko-KR"/>
        </w:rPr>
        <w:t>,</w:t>
      </w:r>
      <w:r w:rsidR="001E176D">
        <w:rPr>
          <w:rFonts w:eastAsia="Batang" w:cs="Batang"/>
          <w:lang w:eastAsia="ko-KR"/>
        </w:rPr>
        <w:t xml:space="preserve"> we found</w:t>
      </w:r>
      <w:r>
        <w:rPr>
          <w:rFonts w:eastAsia="Batang" w:cs="Batang"/>
          <w:lang w:eastAsia="ko-KR"/>
        </w:rPr>
        <w:t xml:space="preserve"> the interaction between using a desktop system to present virtual representations and measuring the influence with objective measures (vs. subjective measures) </w:t>
      </w:r>
      <w:r w:rsidR="00A175B9">
        <w:rPr>
          <w:rFonts w:eastAsia="Batang" w:cs="Batang"/>
          <w:lang w:eastAsia="ko-KR"/>
        </w:rPr>
        <w:t xml:space="preserve">was </w:t>
      </w:r>
      <w:r>
        <w:rPr>
          <w:rFonts w:eastAsia="Batang" w:cs="Batang"/>
          <w:lang w:eastAsia="ko-KR"/>
        </w:rPr>
        <w:t xml:space="preserve">the most effective in detecting differences in how avatars and agents influence people. </w:t>
      </w:r>
      <w:r w:rsidR="001E176D">
        <w:rPr>
          <w:rFonts w:eastAsia="Batang" w:cs="Batang"/>
          <w:lang w:eastAsia="ko-KR"/>
        </w:rPr>
        <w:t>Thus, H2 was supported with objective, but not subjective, measures. The effect</w:t>
      </w:r>
      <w:r>
        <w:rPr>
          <w:rFonts w:eastAsia="Batang" w:cs="Batang"/>
          <w:lang w:eastAsia="ko-KR"/>
        </w:rPr>
        <w:t xml:space="preserve"> of agency is amplified within </w:t>
      </w:r>
      <w:r w:rsidR="00322E68">
        <w:rPr>
          <w:rFonts w:eastAsia="Batang" w:cs="Batang"/>
          <w:lang w:eastAsia="ko-KR"/>
        </w:rPr>
        <w:t xml:space="preserve">competitive and cooperative </w:t>
      </w:r>
      <w:r>
        <w:rPr>
          <w:rFonts w:eastAsia="Batang" w:cs="Batang"/>
          <w:lang w:eastAsia="ko-KR"/>
        </w:rPr>
        <w:t xml:space="preserve">rather than </w:t>
      </w:r>
      <w:r w:rsidR="008A54F6">
        <w:rPr>
          <w:rFonts w:eastAsia="Batang" w:cs="Batang"/>
          <w:lang w:eastAsia="ko-KR"/>
        </w:rPr>
        <w:t>neutral</w:t>
      </w:r>
      <w:r>
        <w:rPr>
          <w:rFonts w:eastAsia="Batang" w:cs="Batang"/>
          <w:lang w:eastAsia="ko-KR"/>
        </w:rPr>
        <w:t xml:space="preserve"> </w:t>
      </w:r>
      <w:r w:rsidR="00862AD1">
        <w:rPr>
          <w:rFonts w:eastAsia="Batang" w:cs="Batang"/>
          <w:lang w:eastAsia="ko-KR"/>
        </w:rPr>
        <w:t>tasks</w:t>
      </w:r>
      <w:r w:rsidR="001E176D">
        <w:rPr>
          <w:rFonts w:eastAsia="Batang" w:cs="Batang"/>
          <w:lang w:eastAsia="ko-KR"/>
        </w:rPr>
        <w:t>, partially supporting H3</w:t>
      </w:r>
      <w:r>
        <w:rPr>
          <w:rFonts w:eastAsia="Batang" w:cs="Batang"/>
          <w:lang w:eastAsia="ko-KR"/>
        </w:rPr>
        <w:t xml:space="preserve">. Finally, </w:t>
      </w:r>
      <w:r w:rsidR="001E176D">
        <w:rPr>
          <w:rFonts w:eastAsia="Batang" w:cs="Batang"/>
          <w:lang w:eastAsia="ko-KR"/>
        </w:rPr>
        <w:t xml:space="preserve">addressing RQ2, </w:t>
      </w:r>
      <w:r w:rsidR="00322E68">
        <w:rPr>
          <w:rFonts w:eastAsia="Batang" w:cs="Batang"/>
          <w:lang w:eastAsia="ko-KR"/>
        </w:rPr>
        <w:t xml:space="preserve">actual control </w:t>
      </w:r>
      <w:r>
        <w:rPr>
          <w:rFonts w:eastAsia="Batang" w:cs="Batang"/>
          <w:lang w:eastAsia="ko-KR"/>
        </w:rPr>
        <w:t>moderated the effect of agency</w:t>
      </w:r>
      <w:r w:rsidR="001E176D">
        <w:rPr>
          <w:rFonts w:eastAsia="Batang" w:cs="Batang"/>
          <w:lang w:eastAsia="ko-KR"/>
        </w:rPr>
        <w:t xml:space="preserve">: </w:t>
      </w:r>
      <w:r>
        <w:rPr>
          <w:rFonts w:eastAsia="Batang" w:cs="Batang"/>
          <w:lang w:eastAsia="ko-KR"/>
        </w:rPr>
        <w:t xml:space="preserve">social influence between avatars and agents </w:t>
      </w:r>
      <w:r w:rsidR="00322E68">
        <w:rPr>
          <w:rFonts w:eastAsia="Batang" w:cs="Batang"/>
          <w:lang w:eastAsia="ko-KR"/>
        </w:rPr>
        <w:t xml:space="preserve">was greater when the virtual representation was controlled by a human </w:t>
      </w:r>
      <w:r w:rsidR="00892FAF">
        <w:rPr>
          <w:rFonts w:eastAsia="Batang" w:cs="Batang"/>
          <w:lang w:eastAsia="ko-KR"/>
        </w:rPr>
        <w:t>rather than a</w:t>
      </w:r>
      <w:r w:rsidR="00322E68">
        <w:rPr>
          <w:rFonts w:eastAsia="Batang" w:cs="Batang"/>
          <w:lang w:eastAsia="ko-KR"/>
        </w:rPr>
        <w:t xml:space="preserve"> computer</w:t>
      </w:r>
      <w:r>
        <w:rPr>
          <w:rFonts w:eastAsia="Batang" w:cs="Batang"/>
          <w:lang w:eastAsia="ko-KR"/>
        </w:rPr>
        <w:t>.</w:t>
      </w:r>
    </w:p>
    <w:p w14:paraId="64ECB9BD" w14:textId="77777777" w:rsidR="00104AA4" w:rsidRDefault="00310304" w:rsidP="00BD0A9C">
      <w:pPr>
        <w:spacing w:line="480" w:lineRule="auto"/>
      </w:pPr>
      <w:commentRangeStart w:id="7"/>
      <w:r>
        <w:rPr>
          <w:rFonts w:eastAsia="Batang" w:cs="Batang"/>
          <w:b/>
          <w:lang w:eastAsia="ko-KR"/>
        </w:rPr>
        <w:t>8</w:t>
      </w:r>
      <w:r w:rsidR="00503D1B">
        <w:rPr>
          <w:rFonts w:eastAsia="Batang" w:cs="Batang"/>
          <w:b/>
          <w:lang w:eastAsia="ko-KR"/>
        </w:rPr>
        <w:t xml:space="preserve">.2 </w:t>
      </w:r>
      <w:r w:rsidR="008326EF">
        <w:rPr>
          <w:rFonts w:eastAsia="Batang" w:cs="Batang"/>
          <w:b/>
          <w:lang w:eastAsia="ko-KR"/>
        </w:rPr>
        <w:t xml:space="preserve">Theoretical </w:t>
      </w:r>
      <w:r w:rsidR="00104AA4" w:rsidRPr="009D581D">
        <w:rPr>
          <w:rFonts w:eastAsia="Batang" w:cs="Batang"/>
          <w:b/>
          <w:lang w:eastAsia="ko-KR"/>
        </w:rPr>
        <w:t>Implications</w:t>
      </w:r>
      <w:commentRangeEnd w:id="7"/>
      <w:r w:rsidR="00794186">
        <w:rPr>
          <w:rStyle w:val="CommentReference"/>
          <w:rFonts w:eastAsia="SimSun"/>
          <w:lang w:val="x-none" w:eastAsia="zh-CN"/>
        </w:rPr>
        <w:commentReference w:id="7"/>
      </w:r>
      <w:r w:rsidR="00104AA4">
        <w:tab/>
        <w:t xml:space="preserve"> </w:t>
      </w:r>
    </w:p>
    <w:p w14:paraId="689E6DF9" w14:textId="3866C98A" w:rsidR="00104AA4" w:rsidRDefault="00104AA4" w:rsidP="00104AA4">
      <w:pPr>
        <w:spacing w:line="480" w:lineRule="auto"/>
        <w:ind w:firstLine="720"/>
      </w:pPr>
      <w:r>
        <w:t xml:space="preserve">One of the most central findings from this meta-analysis </w:t>
      </w:r>
      <w:r w:rsidR="00892FAF">
        <w:t xml:space="preserve">supports </w:t>
      </w:r>
      <w:proofErr w:type="spellStart"/>
      <w:r w:rsidR="00892FAF">
        <w:t>Blascovich’s</w:t>
      </w:r>
      <w:proofErr w:type="spellEnd"/>
      <w:r w:rsidR="00892FAF">
        <w:t xml:space="preserve"> (2002) model:</w:t>
      </w:r>
      <w:r>
        <w:t xml:space="preserve"> when people perceived their virtual </w:t>
      </w:r>
      <w:proofErr w:type="spellStart"/>
      <w:r>
        <w:t>interactants</w:t>
      </w:r>
      <w:proofErr w:type="spellEnd"/>
      <w:r>
        <w:t xml:space="preserve"> to be human-controlled avatars, </w:t>
      </w:r>
      <w:r w:rsidR="00892FAF">
        <w:t>social influence was</w:t>
      </w:r>
      <w:r>
        <w:t xml:space="preserve"> significantly stronger than when they thought they were interacting with computer-controlled agents. Despite the acceleration of technical advancement, there is still nothing quite like the (perceived) human touch. </w:t>
      </w:r>
      <w:ins w:id="8" w:author="Grace Ahn" w:date="2014-01-30T22:24:00Z">
        <w:r w:rsidR="006857DF">
          <w:t xml:space="preserve">This implies that much of the classical </w:t>
        </w:r>
      </w:ins>
      <w:ins w:id="9" w:author="Grace Ahn" w:date="2014-01-30T22:26:00Z">
        <w:r w:rsidR="006857DF">
          <w:t>research on</w:t>
        </w:r>
      </w:ins>
      <w:ins w:id="10" w:author="Grace Ahn" w:date="2014-01-30T22:24:00Z">
        <w:r w:rsidR="006857DF">
          <w:t xml:space="preserve"> the social psychological influence on people </w:t>
        </w:r>
      </w:ins>
      <w:ins w:id="11" w:author="Grace Ahn" w:date="2014-01-30T22:25:00Z">
        <w:r w:rsidR="006857DF">
          <w:t>may carry</w:t>
        </w:r>
      </w:ins>
      <w:ins w:id="12" w:author="Grace Ahn" w:date="2014-01-30T22:24:00Z">
        <w:r w:rsidR="006857DF">
          <w:t xml:space="preserve"> over into virtual worlds</w:t>
        </w:r>
      </w:ins>
      <w:ins w:id="13" w:author="Grace Ahn" w:date="2014-01-30T22:27:00Z">
        <w:r w:rsidR="006857DF">
          <w:t xml:space="preserve"> regardless of the entity being represented by a virtual being, as long as the user perceives the controller of the </w:t>
        </w:r>
        <w:r w:rsidR="006857DF">
          <w:lastRenderedPageBreak/>
          <w:t>virtual representation to be human.</w:t>
        </w:r>
      </w:ins>
      <w:ins w:id="14" w:author="Grace Ahn" w:date="2014-01-30T22:28:00Z">
        <w:r w:rsidR="006857DF">
          <w:t xml:space="preserve"> </w:t>
        </w:r>
      </w:ins>
      <w:ins w:id="15" w:author="Jesse Fox" w:date="2014-02-02T11:02:00Z">
        <w:r w:rsidR="00D4505F">
          <w:t>O</w:t>
        </w:r>
      </w:ins>
      <w:ins w:id="16" w:author="Grace Ahn" w:date="2014-01-30T22:28:00Z">
        <w:del w:id="17" w:author="Jesse Fox" w:date="2014-02-02T11:02:00Z">
          <w:r w:rsidR="006857DF" w:rsidDel="00D4505F">
            <w:delText>However, o</w:delText>
          </w:r>
        </w:del>
        <w:proofErr w:type="gramStart"/>
        <w:r w:rsidR="006857DF">
          <w:t>ur</w:t>
        </w:r>
        <w:proofErr w:type="gramEnd"/>
        <w:r w:rsidR="006857DF">
          <w:t xml:space="preserve"> findings also suggest</w:t>
        </w:r>
      </w:ins>
      <w:ins w:id="18" w:author="Jesse Fox" w:date="2014-02-02T11:02:00Z">
        <w:r w:rsidR="00D4505F">
          <w:t>, however,</w:t>
        </w:r>
      </w:ins>
      <w:ins w:id="19" w:author="Grace Ahn" w:date="2014-01-30T22:28:00Z">
        <w:r w:rsidR="006857DF">
          <w:t xml:space="preserve"> that these classical understandings of social influence are conditioned </w:t>
        </w:r>
      </w:ins>
      <w:ins w:id="20" w:author="Grace Ahn" w:date="2014-01-30T22:29:00Z">
        <w:r w:rsidR="006857DF">
          <w:t xml:space="preserve">by several moderating variables </w:t>
        </w:r>
        <w:r w:rsidR="00392C6B">
          <w:t>unique to the context of virtual environments.</w:t>
        </w:r>
      </w:ins>
    </w:p>
    <w:p w14:paraId="20EDD79B" w14:textId="77777777" w:rsidR="00104AA4" w:rsidRDefault="00104AA4" w:rsidP="00104AA4">
      <w:pPr>
        <w:spacing w:line="480" w:lineRule="auto"/>
      </w:pPr>
      <w:r>
        <w:tab/>
      </w:r>
      <w:r w:rsidR="008A54F6">
        <w:t>This</w:t>
      </w:r>
      <w:r>
        <w:t xml:space="preserve"> study delved deeper into factors that influence the effect of agency and unveiled several moderators of the effect of perceived agency on social influence.</w:t>
      </w:r>
      <w:r w:rsidR="001E176D">
        <w:t xml:space="preserve"> Objective measures revealed greater differences in immersive virtual environments for agency than subjective measures. This finding leads to several questions about the cognitive processing taking place in the virtual environment: </w:t>
      </w:r>
      <w:r w:rsidR="00E600AE">
        <w:t>are our bodies and minds attending to the same cues? Are they reacting in different ways? A</w:t>
      </w:r>
      <w:r w:rsidR="001E176D">
        <w:t xml:space="preserve">re perceptions of agency stable? It is possible that users </w:t>
      </w:r>
      <w:r w:rsidR="005E4B43">
        <w:t>perceive avatars and agents differently in the moment than they do when reflecting upon the interaction later</w:t>
      </w:r>
      <w:r w:rsidR="00E600AE">
        <w:t>, which may explain some variation</w:t>
      </w:r>
      <w:r w:rsidR="00D77861">
        <w:t xml:space="preserve"> (</w:t>
      </w:r>
      <w:proofErr w:type="spellStart"/>
      <w:r w:rsidR="00D77861">
        <w:t>Takayama</w:t>
      </w:r>
      <w:proofErr w:type="spellEnd"/>
      <w:r w:rsidR="00D77861">
        <w:t>, 2012)</w:t>
      </w:r>
      <w:r w:rsidR="005E4B43">
        <w:t xml:space="preserve">. In that case, the model would predict that people would be more or less susceptible to </w:t>
      </w:r>
      <w:r w:rsidR="00D77861">
        <w:t>influence at different times</w:t>
      </w:r>
      <w:r w:rsidR="005E4B43">
        <w:t xml:space="preserve">. Going forward, researchers should identify different ways to probe cognitive processing of agency (e.g., through fMRI; </w:t>
      </w:r>
      <w:proofErr w:type="spellStart"/>
      <w:r w:rsidR="005E4B43">
        <w:t>Assaf</w:t>
      </w:r>
      <w:proofErr w:type="spellEnd"/>
      <w:r w:rsidR="005E4B43">
        <w:t xml:space="preserve"> et al., 2009) and also track perceptions and influence outcomes over time. </w:t>
      </w:r>
    </w:p>
    <w:p w14:paraId="5F75093B" w14:textId="77777777" w:rsidR="00351367" w:rsidRDefault="00104AA4" w:rsidP="005E4B43">
      <w:pPr>
        <w:spacing w:line="480" w:lineRule="auto"/>
        <w:ind w:firstLine="720"/>
      </w:pPr>
      <w:r>
        <w:t>Another moderating factor of agency effect</w:t>
      </w:r>
      <w:r w:rsidR="005E4B43">
        <w:t>s</w:t>
      </w:r>
      <w:r>
        <w:t xml:space="preserve"> was </w:t>
      </w:r>
      <w:r w:rsidR="00E27966">
        <w:t>task type</w:t>
      </w:r>
      <w:r>
        <w:t xml:space="preserve">. Our analysis </w:t>
      </w:r>
      <w:r w:rsidR="007305F7">
        <w:t xml:space="preserve">revealed that </w:t>
      </w:r>
      <w:r>
        <w:t xml:space="preserve">in the </w:t>
      </w:r>
      <w:proofErr w:type="spellStart"/>
      <w:r>
        <w:t>unweighted</w:t>
      </w:r>
      <w:proofErr w:type="spellEnd"/>
      <w:r>
        <w:t xml:space="preserve"> half of our datasets, experiments conducted </w:t>
      </w:r>
      <w:r w:rsidR="00E27966">
        <w:t xml:space="preserve">using </w:t>
      </w:r>
      <w:r w:rsidR="007045A0">
        <w:t xml:space="preserve">competitive or cooperative </w:t>
      </w:r>
      <w:r w:rsidR="00E27966">
        <w:t xml:space="preserve">tasks </w:t>
      </w:r>
      <w:r>
        <w:t xml:space="preserve">obtained higher agency effects compared to those conducted with </w:t>
      </w:r>
      <w:r w:rsidR="00E94201">
        <w:t xml:space="preserve">neutral, </w:t>
      </w:r>
      <w:r>
        <w:t xml:space="preserve">non-gaming ones. </w:t>
      </w:r>
      <w:r w:rsidR="007045A0">
        <w:t xml:space="preserve">It is interesting that competition and cooperation did not differ; it may be that given both </w:t>
      </w:r>
      <w:r w:rsidR="00E27966">
        <w:t>task</w:t>
      </w:r>
      <w:r w:rsidR="007045A0">
        <w:t xml:space="preserve">s </w:t>
      </w:r>
      <w:r w:rsidR="008E4D6C">
        <w:t>feature</w:t>
      </w:r>
      <w:r w:rsidR="007045A0">
        <w:t xml:space="preserve"> goals, perceived agency became more important</w:t>
      </w:r>
      <w:r w:rsidR="00892FAF">
        <w:t xml:space="preserve"> than a neutral task</w:t>
      </w:r>
      <w:r w:rsidR="007045A0">
        <w:t xml:space="preserve">. </w:t>
      </w:r>
      <w:r w:rsidR="008E4D6C">
        <w:t>G</w:t>
      </w:r>
      <w:r w:rsidR="007045A0">
        <w:t>oals may heighten the experience of self-relevance, which may magnify agency effects on social influence (</w:t>
      </w:r>
      <w:proofErr w:type="spellStart"/>
      <w:r w:rsidR="007045A0">
        <w:t>Blascovich</w:t>
      </w:r>
      <w:proofErr w:type="spellEnd"/>
      <w:r w:rsidR="007045A0">
        <w:t xml:space="preserve"> et al., 2002).</w:t>
      </w:r>
    </w:p>
    <w:p w14:paraId="27F017EB" w14:textId="77777777" w:rsidR="00104AA4" w:rsidRPr="00C41B9E" w:rsidRDefault="005E4B43" w:rsidP="00025CE9">
      <w:pPr>
        <w:spacing w:line="480" w:lineRule="auto"/>
        <w:ind w:firstLine="720"/>
      </w:pPr>
      <w:r>
        <w:t xml:space="preserve">To hone the social influence model’s explanatory power, it is </w:t>
      </w:r>
      <w:commentRangeStart w:id="21"/>
      <w:r>
        <w:t>essential to</w:t>
      </w:r>
      <w:r w:rsidR="00BA2DB9">
        <w:t xml:space="preserve"> parse out </w:t>
      </w:r>
      <w:r w:rsidR="00E600AE">
        <w:t>other</w:t>
      </w:r>
      <w:r w:rsidR="00BA2DB9">
        <w:t xml:space="preserve"> </w:t>
      </w:r>
      <w:commentRangeEnd w:id="21"/>
      <w:r w:rsidR="00D4505F">
        <w:rPr>
          <w:rStyle w:val="CommentReference"/>
          <w:rFonts w:eastAsia="SimSun"/>
          <w:lang w:val="x-none" w:eastAsia="zh-CN"/>
        </w:rPr>
        <w:commentReference w:id="21"/>
      </w:r>
      <w:r w:rsidR="00BA2DB9">
        <w:t>mediators and moderators of agency effects.</w:t>
      </w:r>
      <w:r w:rsidR="00B06410">
        <w:t xml:space="preserve"> </w:t>
      </w:r>
      <w:r w:rsidR="00E600AE">
        <w:t>The</w:t>
      </w:r>
      <w:r w:rsidR="00B06410">
        <w:t xml:space="preserve"> role of behavioral realism (including physical </w:t>
      </w:r>
      <w:r w:rsidR="00B06410">
        <w:lastRenderedPageBreak/>
        <w:t>realism)</w:t>
      </w:r>
      <w:r w:rsidR="00E600AE">
        <w:t xml:space="preserve"> is an important component meriting future investigation,</w:t>
      </w:r>
      <w:r w:rsidR="00B06410">
        <w:t xml:space="preserve"> </w:t>
      </w:r>
      <w:r w:rsidR="00046AF7">
        <w:t xml:space="preserve">particularly given </w:t>
      </w:r>
      <w:r w:rsidR="00B06410">
        <w:t>the</w:t>
      </w:r>
      <w:r w:rsidR="00046AF7">
        <w:t>se</w:t>
      </w:r>
      <w:r w:rsidR="00B06410">
        <w:t xml:space="preserve"> anticipated effects </w:t>
      </w:r>
      <w:r w:rsidR="00977C07">
        <w:t xml:space="preserve">have a steady slope and </w:t>
      </w:r>
      <w:r w:rsidR="00B06410">
        <w:t>do not account for the uncanny valley phe</w:t>
      </w:r>
      <w:r w:rsidR="008C0C93">
        <w:t>nomenon</w:t>
      </w:r>
      <w:r w:rsidR="00046AF7">
        <w:t xml:space="preserve"> (Mori, 1970)</w:t>
      </w:r>
      <w:r w:rsidR="005D0494">
        <w:t xml:space="preserve">. </w:t>
      </w:r>
      <w:r w:rsidR="008C0C93">
        <w:t xml:space="preserve">Future studies need to examine several points on the continuum of realism to identify whether the uncanny valley has an impact on the model’s predictions. </w:t>
      </w:r>
      <w:r w:rsidR="005D0494">
        <w:t xml:space="preserve">Another possibility suggested by </w:t>
      </w:r>
      <w:proofErr w:type="spellStart"/>
      <w:r w:rsidR="005D0494">
        <w:t>Blascovich</w:t>
      </w:r>
      <w:proofErr w:type="spellEnd"/>
      <w:r w:rsidR="005D0494">
        <w:t xml:space="preserve"> et al. (2002) is </w:t>
      </w:r>
      <w:r w:rsidR="00B06410">
        <w:t xml:space="preserve">that self-relevance of the </w:t>
      </w:r>
      <w:r w:rsidR="00E600AE">
        <w:t>realm of influence</w:t>
      </w:r>
      <w:r w:rsidR="00B06410">
        <w:t xml:space="preserve"> may moderate the effect. For example, the model anticipates greater effects of agency if </w:t>
      </w:r>
      <w:r w:rsidR="005D0494">
        <w:t>users</w:t>
      </w:r>
      <w:r w:rsidR="00B06410">
        <w:t xml:space="preserve"> were interacting with a virtual representation about </w:t>
      </w:r>
      <w:r w:rsidR="005D0494">
        <w:t xml:space="preserve">personal health issues than a health issue they feel is irrelevant to them. </w:t>
      </w:r>
      <w:r w:rsidR="00E600AE">
        <w:t>Future research should test the theoretical tenet of self-relevance.</w:t>
      </w:r>
      <w:r w:rsidR="00104AA4">
        <w:tab/>
      </w:r>
    </w:p>
    <w:p w14:paraId="40D25309" w14:textId="77777777" w:rsidR="00124F65" w:rsidRDefault="00310304" w:rsidP="00104AA4">
      <w:pPr>
        <w:spacing w:line="480" w:lineRule="auto"/>
        <w:rPr>
          <w:b/>
        </w:rPr>
      </w:pPr>
      <w:r>
        <w:rPr>
          <w:b/>
        </w:rPr>
        <w:t>8</w:t>
      </w:r>
      <w:r w:rsidR="00503D1B">
        <w:rPr>
          <w:b/>
        </w:rPr>
        <w:t xml:space="preserve">.3 Implications for </w:t>
      </w:r>
      <w:r w:rsidR="005E4B43">
        <w:rPr>
          <w:b/>
        </w:rPr>
        <w:t xml:space="preserve">HCI </w:t>
      </w:r>
      <w:r w:rsidR="001E176D">
        <w:rPr>
          <w:b/>
        </w:rPr>
        <w:t xml:space="preserve">Research and </w:t>
      </w:r>
      <w:r w:rsidR="00503D1B">
        <w:rPr>
          <w:b/>
        </w:rPr>
        <w:t>Design</w:t>
      </w:r>
    </w:p>
    <w:p w14:paraId="5FC850BE" w14:textId="5CCA6D07" w:rsidR="001E176D" w:rsidRDefault="00E600AE" w:rsidP="00E176D2">
      <w:pPr>
        <w:spacing w:line="480" w:lineRule="auto"/>
        <w:ind w:firstLine="720"/>
      </w:pPr>
      <w:r>
        <w:t xml:space="preserve">The findings of this study provide insight for the design of both research studies and applied interfaces. </w:t>
      </w:r>
      <w:r w:rsidR="001E176D">
        <w:t xml:space="preserve">Our results imply that the first goal for a researcher </w:t>
      </w:r>
      <w:r w:rsidR="006243E8">
        <w:t xml:space="preserve">or designer </w:t>
      </w:r>
      <w:r w:rsidR="001E176D">
        <w:t>seeking to persuade an audience via a virtual representation may be to convince them that they are interacting with a real person rather than an algorithm. HCI researchers</w:t>
      </w:r>
      <w:r w:rsidR="006243E8">
        <w:t xml:space="preserve"> and designers</w:t>
      </w:r>
      <w:r w:rsidR="001E176D">
        <w:t xml:space="preserve"> should</w:t>
      </w:r>
      <w:r w:rsidR="0045734E">
        <w:t xml:space="preserve"> also</w:t>
      </w:r>
      <w:r w:rsidR="001E176D">
        <w:t xml:space="preserve"> be aware that by leaving the identity of a virtual representation undefined, their results may vary significantly based on whether individual participants perceive the representation to be human-controlled or computer-controlled. Thus, we recommend straightforward instructions or cues regarding the agency of virtual representation</w:t>
      </w:r>
      <w:r w:rsidR="006243E8">
        <w:t>s.</w:t>
      </w:r>
    </w:p>
    <w:p w14:paraId="22CE6603" w14:textId="77777777" w:rsidR="001E176D" w:rsidRDefault="00E600AE" w:rsidP="00E176D2">
      <w:pPr>
        <w:spacing w:line="480" w:lineRule="auto"/>
        <w:ind w:firstLine="720"/>
      </w:pPr>
      <w:r>
        <w:t>We also identified differences in agency based on whether studies employed subjective or objective measures.</w:t>
      </w:r>
      <w:r w:rsidR="001E176D">
        <w:t xml:space="preserve"> In this light, we encourage researchers</w:t>
      </w:r>
      <w:r>
        <w:t xml:space="preserve"> and interface testers</w:t>
      </w:r>
      <w:r w:rsidR="001E176D">
        <w:t xml:space="preserve"> to adopt multiple method approaches as commonly used subjective measures (e.g., self-report survey items) may not capture the entire spectrum of attitudinal or behavioral changes resulting from treatments.</w:t>
      </w:r>
    </w:p>
    <w:p w14:paraId="632C4486" w14:textId="77777777" w:rsidR="005E4B43" w:rsidRDefault="005E4B43" w:rsidP="00E176D2">
      <w:pPr>
        <w:spacing w:line="480" w:lineRule="auto"/>
        <w:ind w:firstLine="720"/>
        <w:rPr>
          <w:b/>
        </w:rPr>
      </w:pPr>
      <w:r>
        <w:t xml:space="preserve">The examination of actual control is also important </w:t>
      </w:r>
      <w:r w:rsidR="006243E8">
        <w:t>for researchers and designers to consider</w:t>
      </w:r>
      <w:r>
        <w:t xml:space="preserve">. To maximize internal validity, researchers typically have the same controller (either </w:t>
      </w:r>
      <w:r>
        <w:lastRenderedPageBreak/>
        <w:t xml:space="preserve">human or computer) for both conditions so that differences between conditions cannot be attributed to actual agency, only perceived agency (e.g., </w:t>
      </w:r>
      <w:proofErr w:type="spellStart"/>
      <w:r>
        <w:t>Appel</w:t>
      </w:r>
      <w:proofErr w:type="spellEnd"/>
      <w:r>
        <w:t xml:space="preserve"> et al., 2012; </w:t>
      </w:r>
      <w:proofErr w:type="spellStart"/>
      <w:r>
        <w:t>Eastin</w:t>
      </w:r>
      <w:proofErr w:type="spellEnd"/>
      <w:r>
        <w:t xml:space="preserve">, 2006; Lim &amp; Reeves, 2010; </w:t>
      </w:r>
      <w:proofErr w:type="spellStart"/>
      <w:r>
        <w:t>Weibel</w:t>
      </w:r>
      <w:proofErr w:type="spellEnd"/>
      <w:r>
        <w:t xml:space="preserve"> et al., 2006). Our analysis revealed, however, that differences in agency perceptions are magnified in situations where humans controlled the stimulus in both conditions as opposed to when a computer controlled both. This suggests researchers </w:t>
      </w:r>
      <w:r w:rsidR="00E600AE">
        <w:t xml:space="preserve">and designers </w:t>
      </w:r>
      <w:r>
        <w:t>need to be mindful of differences inherent in computer-controlled versus hum</w:t>
      </w:r>
      <w:r w:rsidR="00E600AE">
        <w:t>an-controlled stim</w:t>
      </w:r>
      <w:r w:rsidR="006243E8">
        <w:t>uli.</w:t>
      </w:r>
    </w:p>
    <w:p w14:paraId="344DB4CD" w14:textId="0254957B" w:rsidR="00DC0198" w:rsidRDefault="0023730F" w:rsidP="00104AA4">
      <w:pPr>
        <w:spacing w:line="480" w:lineRule="auto"/>
      </w:pPr>
      <w:r>
        <w:rPr>
          <w:b/>
        </w:rPr>
        <w:tab/>
      </w:r>
      <w:r w:rsidR="007559F6">
        <w:t xml:space="preserve">The findings also provide suggestions for </w:t>
      </w:r>
      <w:r w:rsidR="006243E8">
        <w:t xml:space="preserve">applied </w:t>
      </w:r>
      <w:r w:rsidR="007559F6">
        <w:t>interface design.</w:t>
      </w:r>
      <w:r w:rsidR="005F6564">
        <w:t xml:space="preserve"> </w:t>
      </w:r>
      <w:r w:rsidR="00D875AC">
        <w:t>Although huma</w:t>
      </w:r>
      <w:r w:rsidR="000247E8">
        <w:t xml:space="preserve">ns often anthropomorphize </w:t>
      </w:r>
      <w:r w:rsidR="00D875AC">
        <w:t>representations (</w:t>
      </w:r>
      <w:proofErr w:type="spellStart"/>
      <w:r w:rsidR="00D875AC">
        <w:t>Kiesler</w:t>
      </w:r>
      <w:proofErr w:type="spellEnd"/>
      <w:r w:rsidR="00D875AC">
        <w:t xml:space="preserve">, Powers, </w:t>
      </w:r>
      <w:proofErr w:type="spellStart"/>
      <w:r w:rsidR="00D875AC">
        <w:t>Fussell</w:t>
      </w:r>
      <w:proofErr w:type="spellEnd"/>
      <w:r w:rsidR="00D875AC">
        <w:t>, &amp; Torrey, 2008), o</w:t>
      </w:r>
      <w:r w:rsidR="005F6564">
        <w:t>ur findings indicate that the perception of human control in these interactions</w:t>
      </w:r>
      <w:r w:rsidR="00D875AC">
        <w:t>—not just human-like appearance—</w:t>
      </w:r>
      <w:r w:rsidR="005F6564">
        <w:t xml:space="preserve">may be crucial for compliance. </w:t>
      </w:r>
      <w:r w:rsidR="008A54F6">
        <w:t>Thus</w:t>
      </w:r>
      <w:r w:rsidR="005F6564">
        <w:t xml:space="preserve">, </w:t>
      </w:r>
      <w:r w:rsidR="008A54F6">
        <w:t>designs may</w:t>
      </w:r>
      <w:r w:rsidR="005F6564">
        <w:t xml:space="preserve"> focus on humanizing virtual agents in persuasive contexts to maximize the potential for influence. </w:t>
      </w:r>
      <w:r w:rsidR="004D5BEC">
        <w:t xml:space="preserve">Current findings would be particularly applicable in persuasive contexts that directly lead to </w:t>
      </w:r>
      <w:r w:rsidR="00BB05DB">
        <w:t xml:space="preserve">our wellbeing, such as healthcare. </w:t>
      </w:r>
      <w:r w:rsidR="006243E8">
        <w:t xml:space="preserve">For example, </w:t>
      </w:r>
      <w:r w:rsidR="00185E40">
        <w:t xml:space="preserve">HCI scholars have recently explored the possibility of using agents </w:t>
      </w:r>
      <w:r w:rsidR="00BA2279">
        <w:t xml:space="preserve">in the diagnosis of </w:t>
      </w:r>
      <w:r w:rsidR="00216C0D">
        <w:t>depression (</w:t>
      </w:r>
      <w:proofErr w:type="spellStart"/>
      <w:r w:rsidR="00355AD7">
        <w:t>Gratch</w:t>
      </w:r>
      <w:proofErr w:type="spellEnd"/>
      <w:r w:rsidR="00355AD7">
        <w:t xml:space="preserve"> et al., 2013). </w:t>
      </w:r>
      <w:r w:rsidR="00E91ECF">
        <w:t xml:space="preserve">Our findings suggest that for </w:t>
      </w:r>
      <w:r w:rsidR="005C1879">
        <w:t xml:space="preserve">providing further healthcare solutions following diagnosis, avatars would be more effective than agents as patients are more likely to comply </w:t>
      </w:r>
      <w:r w:rsidR="006243E8">
        <w:t>with</w:t>
      </w:r>
      <w:r w:rsidR="005C1879">
        <w:t xml:space="preserve"> </w:t>
      </w:r>
      <w:r w:rsidR="00AD131E">
        <w:t>advice given by avatars.</w:t>
      </w:r>
      <w:r w:rsidR="00802612">
        <w:t xml:space="preserve"> </w:t>
      </w:r>
    </w:p>
    <w:p w14:paraId="241DFA6F" w14:textId="020B0DE1" w:rsidR="0082578D" w:rsidRDefault="00DC0198" w:rsidP="00C14F41">
      <w:pPr>
        <w:spacing w:line="480" w:lineRule="auto"/>
        <w:ind w:firstLine="720"/>
      </w:pPr>
      <w:r>
        <w:t>Additionally, i</w:t>
      </w:r>
      <w:r w:rsidR="005F6564">
        <w:t xml:space="preserve">n computer-mediated situations wherein a human is interacting through a virtual representation, </w:t>
      </w:r>
      <w:r w:rsidR="006243E8">
        <w:t xml:space="preserve">designers may need to </w:t>
      </w:r>
      <w:r w:rsidR="005F6564">
        <w:t>reinforce</w:t>
      </w:r>
      <w:r w:rsidR="000C5F00">
        <w:t xml:space="preserve"> </w:t>
      </w:r>
      <w:r w:rsidR="003D00B4">
        <w:t>human agency</w:t>
      </w:r>
      <w:r w:rsidR="000C5F00">
        <w:t xml:space="preserve"> by </w:t>
      </w:r>
      <w:r w:rsidR="006243E8">
        <w:t xml:space="preserve">enabling </w:t>
      </w:r>
      <w:r w:rsidR="00D875AC">
        <w:t>natural speech</w:t>
      </w:r>
      <w:r w:rsidR="007924CF">
        <w:t xml:space="preserve"> (</w:t>
      </w:r>
      <w:proofErr w:type="spellStart"/>
      <w:r w:rsidR="007924CF">
        <w:t>D’Mello</w:t>
      </w:r>
      <w:proofErr w:type="spellEnd"/>
      <w:r w:rsidR="007924CF">
        <w:t xml:space="preserve"> et al., 2010)</w:t>
      </w:r>
      <w:r>
        <w:t>, nonverbal behaviors (</w:t>
      </w:r>
      <w:proofErr w:type="spellStart"/>
      <w:r>
        <w:t>Bente</w:t>
      </w:r>
      <w:proofErr w:type="spellEnd"/>
      <w:r>
        <w:t xml:space="preserve"> et al., 2008), emotions</w:t>
      </w:r>
      <w:r w:rsidR="00D53725">
        <w:t xml:space="preserve"> (</w:t>
      </w:r>
      <w:proofErr w:type="spellStart"/>
      <w:r w:rsidR="00D53725">
        <w:t>Gratch</w:t>
      </w:r>
      <w:proofErr w:type="spellEnd"/>
      <w:r w:rsidR="00D53725">
        <w:t xml:space="preserve"> et al., 2002)</w:t>
      </w:r>
      <w:r>
        <w:t>,</w:t>
      </w:r>
      <w:r w:rsidR="00D875AC">
        <w:t xml:space="preserve"> </w:t>
      </w:r>
      <w:r w:rsidR="00D53725">
        <w:t xml:space="preserve">flexibility (Fan, McNeese, &amp; Yen, 2010), </w:t>
      </w:r>
      <w:r w:rsidR="005A4DCD">
        <w:t>context consideration (</w:t>
      </w:r>
      <w:proofErr w:type="spellStart"/>
      <w:r w:rsidR="005A4DCD">
        <w:t>Bellotti</w:t>
      </w:r>
      <w:proofErr w:type="spellEnd"/>
      <w:r w:rsidR="005A4DCD">
        <w:t xml:space="preserve"> &amp; Edwards, 2001), </w:t>
      </w:r>
      <w:r w:rsidR="00D875AC">
        <w:t xml:space="preserve">and other markers of humanness. </w:t>
      </w:r>
      <w:r w:rsidR="002D53D0">
        <w:t xml:space="preserve">Indeed, with ever-evolving AI technology, our conscious and subconscious Turing tests may become more or less sophisticated. For designers, it becomes increasingly necessary to identify what communicative and design features are processed and </w:t>
      </w:r>
      <w:r w:rsidR="002D53D0">
        <w:lastRenderedPageBreak/>
        <w:t xml:space="preserve">categorized as human and which are processed and categorized as computerized. </w:t>
      </w:r>
      <w:r>
        <w:t xml:space="preserve">With the growth in use of virtual agents as communicators, users may become skeptical that they are, indeed, interacting with a human. </w:t>
      </w:r>
      <w:r w:rsidR="00D77861">
        <w:t>Designers must enable</w:t>
      </w:r>
      <w:r>
        <w:t xml:space="preserve"> humanness by avoiding highly scripted behaviors, personalizing and tailoring details of the interaction, and even </w:t>
      </w:r>
      <w:r w:rsidR="006243E8">
        <w:t xml:space="preserve">affording </w:t>
      </w:r>
      <w:proofErr w:type="spellStart"/>
      <w:r>
        <w:t>disfluencies</w:t>
      </w:r>
      <w:proofErr w:type="spellEnd"/>
      <w:r>
        <w:t xml:space="preserve"> such as </w:t>
      </w:r>
      <w:r w:rsidR="005A4DCD">
        <w:t xml:space="preserve">interruptions (McFarlane &amp; </w:t>
      </w:r>
      <w:proofErr w:type="spellStart"/>
      <w:r w:rsidR="005A4DCD">
        <w:t>Latorella</w:t>
      </w:r>
      <w:proofErr w:type="spellEnd"/>
      <w:r w:rsidR="005A4DCD">
        <w:t>, 2002)</w:t>
      </w:r>
      <w:r>
        <w:t xml:space="preserve">. </w:t>
      </w:r>
    </w:p>
    <w:p w14:paraId="2D1D459F" w14:textId="131AD2BD" w:rsidR="00BC14CA" w:rsidRDefault="00BC14CA" w:rsidP="00BC14CA">
      <w:pPr>
        <w:spacing w:line="480" w:lineRule="auto"/>
        <w:ind w:firstLine="720"/>
      </w:pPr>
      <w:r>
        <w:t xml:space="preserve">Another promising goal would be to investigate how an optimal hybrid can be constructed for different contexts (Fan et al., 2010). For instance, Chase and colleagues (2009) discuss using a hybrid virtual representative that blends the properties of avatars and agents to serve as a teaching agent. If avatars can exert greater social influence on individuals compared to agents as confirmed by our current study, and agents offer greater controllability and are cheaper to operate and manage, hybrids </w:t>
      </w:r>
      <w:r w:rsidR="00D77861">
        <w:t xml:space="preserve">may be able </w:t>
      </w:r>
      <w:r>
        <w:t xml:space="preserve">implement the best of both worlds. </w:t>
      </w:r>
    </w:p>
    <w:p w14:paraId="6C86C650" w14:textId="77777777" w:rsidR="00104AA4" w:rsidRPr="004F4038" w:rsidRDefault="00310304" w:rsidP="00104AA4">
      <w:pPr>
        <w:spacing w:line="480" w:lineRule="auto"/>
        <w:rPr>
          <w:b/>
        </w:rPr>
      </w:pPr>
      <w:r>
        <w:rPr>
          <w:b/>
        </w:rPr>
        <w:t>8</w:t>
      </w:r>
      <w:r w:rsidR="00503D1B">
        <w:rPr>
          <w:b/>
        </w:rPr>
        <w:t xml:space="preserve">.4 </w:t>
      </w:r>
      <w:r w:rsidR="00104AA4" w:rsidRPr="004F4038">
        <w:rPr>
          <w:b/>
        </w:rPr>
        <w:t>Limitations and Future Directions</w:t>
      </w:r>
    </w:p>
    <w:p w14:paraId="666D3DCA" w14:textId="77777777" w:rsidR="00025CE9" w:rsidRDefault="00025CE9" w:rsidP="00104AA4">
      <w:pPr>
        <w:spacing w:line="480" w:lineRule="auto"/>
        <w:ind w:firstLine="720"/>
        <w:rPr>
          <w:ins w:id="22" w:author="Grace Ahn" w:date="2014-01-30T22:37:00Z"/>
        </w:rPr>
      </w:pPr>
      <w:ins w:id="23" w:author="Grace Ahn" w:date="2014-01-30T22:36:00Z">
        <w:r>
          <w:t xml:space="preserve">To hone the social influence model’s explanatory power, it is essential </w:t>
        </w:r>
        <w:commentRangeStart w:id="24"/>
        <w:r>
          <w:t xml:space="preserve">to parse out other </w:t>
        </w:r>
      </w:ins>
      <w:commentRangeEnd w:id="24"/>
      <w:r w:rsidR="00FA43F9">
        <w:rPr>
          <w:rStyle w:val="CommentReference"/>
          <w:rFonts w:eastAsia="SimSun"/>
          <w:lang w:val="x-none" w:eastAsia="zh-CN"/>
        </w:rPr>
        <w:commentReference w:id="24"/>
      </w:r>
      <w:ins w:id="25" w:author="Grace Ahn" w:date="2014-01-30T22:36:00Z">
        <w:r>
          <w:t>mediators and moderators of agency effects. The role of behavioral realism (including physical realism) is an important component meriting future investigation, particularly given these anticipated effects have a steady slope and do not account for the uncanny valley phenomenon (Mori, 1970). Future studies need to examine sev</w:t>
        </w:r>
        <w:bookmarkStart w:id="26" w:name="_GoBack"/>
        <w:bookmarkEnd w:id="26"/>
        <w:r>
          <w:t xml:space="preserve">eral points on the continuum of realism to identify whether the uncanny valley has an impact on the model’s predictions. Another possibility suggested by </w:t>
        </w:r>
        <w:proofErr w:type="spellStart"/>
        <w:r>
          <w:t>Blascovich</w:t>
        </w:r>
        <w:proofErr w:type="spellEnd"/>
        <w:r>
          <w:t xml:space="preserve"> et al. (2002) is that self-relevance of the realm of influence may moderate the effect. For example, the model anticipates greater effects of agency if users were interacting with a virtual representation about personal health issues than a health issue they feel is irrelevant to them. Future research should test the theoretical tenet of self-relevance.</w:t>
        </w:r>
      </w:ins>
    </w:p>
    <w:p w14:paraId="0972DB4F" w14:textId="21637CFF" w:rsidR="003365E4" w:rsidRDefault="00025CE9" w:rsidP="00104AA4">
      <w:pPr>
        <w:spacing w:line="480" w:lineRule="auto"/>
        <w:ind w:firstLine="720"/>
        <w:rPr>
          <w:ins w:id="27" w:author="Jesse Fox" w:date="2014-01-26T23:29:00Z"/>
        </w:rPr>
      </w:pPr>
      <w:ins w:id="28" w:author="Grace Ahn" w:date="2014-01-30T22:37:00Z">
        <w:r>
          <w:lastRenderedPageBreak/>
          <w:t>Methodologically, t</w:t>
        </w:r>
      </w:ins>
      <w:del w:id="29" w:author="Grace Ahn" w:date="2014-01-30T22:37:00Z">
        <w:r w:rsidR="00104AA4" w:rsidDel="00025CE9">
          <w:delText>T</w:delText>
        </w:r>
      </w:del>
      <w:r w:rsidR="00104AA4">
        <w:t>he</w:t>
      </w:r>
      <w:r w:rsidR="00104AA4" w:rsidRPr="00056ABB">
        <w:t xml:space="preserve"> results of meta-analyses, by nat</w:t>
      </w:r>
      <w:r w:rsidR="00104AA4">
        <w:t xml:space="preserve">ure, are seldom unqualified (Rosenthal &amp; </w:t>
      </w:r>
      <w:proofErr w:type="spellStart"/>
      <w:r w:rsidR="00104AA4">
        <w:t>DiMatteo</w:t>
      </w:r>
      <w:proofErr w:type="spellEnd"/>
      <w:r w:rsidR="00104AA4">
        <w:t xml:space="preserve">, 2001). This study cannot avoid the general criticisms of meta-analyses, such as the aggregation of different methods and research designs. For instance, </w:t>
      </w:r>
      <w:r w:rsidR="004B1710">
        <w:t>many desktop-based studies included</w:t>
      </w:r>
      <w:r w:rsidR="00104AA4">
        <w:t xml:space="preserve"> in this analysis</w:t>
      </w:r>
      <w:r w:rsidR="00BE41AB">
        <w:t xml:space="preserve"> used physiological measures</w:t>
      </w:r>
      <w:r w:rsidR="00104AA4">
        <w:t>, whereas none of the studies conducted in immersive environm</w:t>
      </w:r>
      <w:r w:rsidR="00BE41AB">
        <w:t>ents used them</w:t>
      </w:r>
      <w:r w:rsidR="00104AA4">
        <w:t xml:space="preserve">, likely due to the complications of using both sets of equipment simultaneously. It may be that some particular detail of the desktop-physiological pairing (e.g., physiological measures are more accurate when participants are stationary) led to a more sensitive measure of agency effects. </w:t>
      </w:r>
    </w:p>
    <w:p w14:paraId="16541D13" w14:textId="53A1D113" w:rsidR="00E94201" w:rsidRDefault="00104AA4" w:rsidP="00104AA4">
      <w:pPr>
        <w:spacing w:line="480" w:lineRule="auto"/>
        <w:ind w:firstLine="720"/>
      </w:pPr>
      <w:r>
        <w:t>Another limitation</w:t>
      </w:r>
      <w:r w:rsidR="003172ED">
        <w:t xml:space="preserve">, which is also </w:t>
      </w:r>
      <w:r>
        <w:t xml:space="preserve">prevalent in </w:t>
      </w:r>
      <w:r w:rsidR="009D6FCF">
        <w:t>the</w:t>
      </w:r>
      <w:r w:rsidR="003A542E">
        <w:t xml:space="preserve"> vast</w:t>
      </w:r>
      <w:r w:rsidR="009D6FCF">
        <w:t xml:space="preserve"> majority </w:t>
      </w:r>
      <w:r w:rsidR="003172ED">
        <w:t xml:space="preserve">of </w:t>
      </w:r>
      <w:r>
        <w:t xml:space="preserve">meta-analyses as </w:t>
      </w:r>
      <w:ins w:id="30" w:author="Jesse Fox" w:date="2014-01-28T12:24:00Z">
        <w:r w:rsidR="00BC0080">
          <w:t xml:space="preserve">noted </w:t>
        </w:r>
      </w:ins>
      <w:r>
        <w:t xml:space="preserve">by </w:t>
      </w:r>
      <w:r w:rsidRPr="00665CE7">
        <w:t>Levine</w:t>
      </w:r>
      <w:r>
        <w:t xml:space="preserve"> et al. (2009), is the negative correlation between the number of participants and the </w:t>
      </w:r>
      <w:r w:rsidRPr="006E4FBB">
        <w:rPr>
          <w:i/>
        </w:rPr>
        <w:t xml:space="preserve">r </w:t>
      </w:r>
      <w:r>
        <w:t>values</w:t>
      </w:r>
      <w:r w:rsidR="003A542E">
        <w:t xml:space="preserve">, which may indicate a </w:t>
      </w:r>
      <w:r>
        <w:t>bias of reporting and publishing only significant results.</w:t>
      </w:r>
      <w:r w:rsidR="003A542E">
        <w:t xml:space="preserve"> It is worth noting, however, that this meta-analysis also met the conditions in which Levine et al. suggested that negative medium or large correlations would most likely be identified. Namely, this study </w:t>
      </w:r>
      <w:r w:rsidR="00533530">
        <w:t xml:space="preserve">included fewer than 100 studies and </w:t>
      </w:r>
      <w:r w:rsidR="003A542E">
        <w:t xml:space="preserve">included experimental studies with smaller sample sizes, thus strongly influencing the </w:t>
      </w:r>
      <w:r w:rsidR="003A542E" w:rsidRPr="00EA363C">
        <w:rPr>
          <w:i/>
        </w:rPr>
        <w:t>n</w:t>
      </w:r>
      <w:r w:rsidR="00533530">
        <w:t xml:space="preserve"> in the calculation.</w:t>
      </w:r>
      <w:r w:rsidR="003A542E">
        <w:t xml:space="preserve"> </w:t>
      </w:r>
      <w:r>
        <w:rPr>
          <w:rFonts w:cs="TimesNewRomanPSMT"/>
          <w:szCs w:val="20"/>
        </w:rPr>
        <w:t>Although</w:t>
      </w:r>
      <w:r w:rsidRPr="00056ABB">
        <w:rPr>
          <w:rFonts w:cs="TimesNewRomanPSMT"/>
          <w:szCs w:val="20"/>
        </w:rPr>
        <w:t xml:space="preserve"> we gave our best ef</w:t>
      </w:r>
      <w:r>
        <w:rPr>
          <w:rFonts w:cs="TimesNewRomanPSMT"/>
          <w:szCs w:val="20"/>
        </w:rPr>
        <w:t xml:space="preserve">fort at being exhaustive in our literature review and attempted to maximize our coverage of the literature by including unpublished studies we identified, it is probable that we did not </w:t>
      </w:r>
      <w:r w:rsidR="009D6FCF">
        <w:rPr>
          <w:rFonts w:cs="TimesNewRomanPSMT"/>
          <w:szCs w:val="20"/>
        </w:rPr>
        <w:t xml:space="preserve">completely </w:t>
      </w:r>
      <w:r>
        <w:rPr>
          <w:rFonts w:cs="TimesNewRomanPSMT"/>
          <w:szCs w:val="20"/>
        </w:rPr>
        <w:t>overcome the “file drawer” problem faced by this method</w:t>
      </w:r>
      <w:r>
        <w:t>.</w:t>
      </w:r>
      <w:r w:rsidR="00BC14CA" w:rsidDel="00BC14CA">
        <w:t xml:space="preserve"> </w:t>
      </w:r>
    </w:p>
    <w:p w14:paraId="04530C86" w14:textId="732D9798" w:rsidR="00BC14CA" w:rsidRDefault="00BC14CA" w:rsidP="00BC14CA">
      <w:pPr>
        <w:spacing w:line="480" w:lineRule="auto"/>
        <w:ind w:firstLine="720"/>
      </w:pPr>
      <w:r>
        <w:t>Because the method of meta-analysis relies on the original researchers’ execution and reporting of the study, we were limited in the number of moderators we could examine. For example, too few studies collected data on variables such as perceived anthropomorphism or behavioral realism of the representations for us to conduct meaningful</w:t>
      </w:r>
      <w:r w:rsidR="00977C07">
        <w:t xml:space="preserve"> analysis. </w:t>
      </w:r>
      <w:r w:rsidR="003365E4">
        <w:t xml:space="preserve">It is crucial for </w:t>
      </w:r>
      <w:r w:rsidR="003365E4">
        <w:lastRenderedPageBreak/>
        <w:t>designers and researchers to i</w:t>
      </w:r>
      <w:r w:rsidR="00977C07">
        <w:t>dentify precisely which cues of human likeness reiterate or challenge perceived agency.</w:t>
      </w:r>
    </w:p>
    <w:p w14:paraId="01142C07" w14:textId="77777777" w:rsidR="0058034E" w:rsidRDefault="0058034E" w:rsidP="00BC14CA">
      <w:pPr>
        <w:spacing w:line="480" w:lineRule="auto"/>
        <w:ind w:firstLine="720"/>
      </w:pPr>
      <w:r>
        <w:t xml:space="preserve">Additionally, the majority of authors did not report system features that may provide useful details for designers, and thus we were unable to examine these features in our analyses. A variety of features of virtual environments (e.g., screen size, quality of graphics, rendering rate, field of view) have been found to affect </w:t>
      </w:r>
      <w:r w:rsidR="00116E5C">
        <w:t xml:space="preserve">user experience (Bracken &amp; </w:t>
      </w:r>
      <w:proofErr w:type="spellStart"/>
      <w:r w:rsidR="00116E5C">
        <w:t>Skalski</w:t>
      </w:r>
      <w:proofErr w:type="spellEnd"/>
      <w:r w:rsidR="00116E5C">
        <w:t xml:space="preserve">, 2010), which may affect processes of social influence. </w:t>
      </w:r>
      <w:r w:rsidR="00977C07">
        <w:t>Future research should manipulate specific features of environments to determine</w:t>
      </w:r>
      <w:r w:rsidR="00116E5C">
        <w:t xml:space="preserve"> </w:t>
      </w:r>
      <w:r w:rsidR="00977C07">
        <w:t>how they may influence or interact with perceptions of agency.</w:t>
      </w:r>
    </w:p>
    <w:p w14:paraId="7DE9B69F" w14:textId="77777777" w:rsidR="00104AA4" w:rsidRDefault="00104AA4" w:rsidP="00104AA4">
      <w:pPr>
        <w:spacing w:line="480" w:lineRule="auto"/>
        <w:ind w:firstLine="720"/>
      </w:pPr>
      <w:r>
        <w:t xml:space="preserve">Also, this meta-analysis categorized measurement methods into objective or subjective measures, but there are other approaches to distinguishing measurement methods. For instance, rather than categorizing these measures as subjective or objective, future analyses could examine implicit versus explicit response variables. Another distinction that may be of interest is automatic (i.e., responses that participants cannot control, such as reflexes) as opposed to deliberate (i.e., those that participants can think about such as self-reports) responses. These classifications may lend greater insight as to how people consciously and subconsciously process and evaluate interactions with agents and avatars. </w:t>
      </w:r>
    </w:p>
    <w:p w14:paraId="0A0FE6CE" w14:textId="77777777" w:rsidR="00104AA4" w:rsidRPr="007B0D64" w:rsidRDefault="00104AA4" w:rsidP="00104AA4">
      <w:pPr>
        <w:spacing w:line="480" w:lineRule="auto"/>
      </w:pPr>
      <w:r>
        <w:tab/>
      </w:r>
      <w:commentRangeStart w:id="31"/>
      <w:r>
        <w:t xml:space="preserve">Our results may also be extended with </w:t>
      </w:r>
      <w:commentRangeEnd w:id="31"/>
      <w:r w:rsidR="00794186">
        <w:rPr>
          <w:rStyle w:val="CommentReference"/>
          <w:rFonts w:eastAsia="SimSun"/>
          <w:lang w:val="x-none" w:eastAsia="zh-CN"/>
        </w:rPr>
        <w:commentReference w:id="31"/>
      </w:r>
      <w:r>
        <w:t>regard to how individuals communicate with different entities outside of virtual environments</w:t>
      </w:r>
      <w:r w:rsidR="00D77861">
        <w:t xml:space="preserve"> as well</w:t>
      </w:r>
      <w:r>
        <w:t>. Managing an individual</w:t>
      </w:r>
      <w:r w:rsidR="004C7FD0">
        <w:t>’s perceptions about the origin</w:t>
      </w:r>
      <w:r>
        <w:t xml:space="preserve"> of a message may be essential to s</w:t>
      </w:r>
      <w:r w:rsidR="004C7FD0">
        <w:t>uccessful persuasion</w:t>
      </w:r>
      <w:r>
        <w:t>. A recipient may be unconv</w:t>
      </w:r>
      <w:r w:rsidR="004C7FD0">
        <w:t xml:space="preserve">inced by a personalized </w:t>
      </w:r>
      <w:r>
        <w:t xml:space="preserve">letter if it appears to have computer rather than human origins. A customer who calls a help line may not be persuaded by a computer-generated response or even a real human’s response if it sounds too scripted and computer-like. Our results imply that it is </w:t>
      </w:r>
      <w:r w:rsidR="007045A0">
        <w:lastRenderedPageBreak/>
        <w:t xml:space="preserve">important </w:t>
      </w:r>
      <w:r>
        <w:t>for people to perceive that they are interacting wit</w:t>
      </w:r>
      <w:r w:rsidR="004C7FD0">
        <w:t xml:space="preserve">h another person </w:t>
      </w:r>
      <w:r w:rsidR="007045A0">
        <w:t>when communicating via virtual representations</w:t>
      </w:r>
      <w:r>
        <w:t xml:space="preserve">. </w:t>
      </w:r>
    </w:p>
    <w:p w14:paraId="1F162137" w14:textId="77777777" w:rsidR="00310304" w:rsidRDefault="00104AA4" w:rsidP="00104AA4">
      <w:pPr>
        <w:spacing w:line="480" w:lineRule="auto"/>
        <w:ind w:firstLine="720"/>
      </w:pPr>
      <w:r>
        <w:t xml:space="preserve">In sum, the current findings shed light on the processes that occur when humans interact with different types of virtual representations. As both industry and academia continue to embrace and encourage the use of virtual environments, avatars and agents will continue to play more important roles as social </w:t>
      </w:r>
      <w:proofErr w:type="spellStart"/>
      <w:r>
        <w:t>interactants</w:t>
      </w:r>
      <w:proofErr w:type="spellEnd"/>
      <w:r>
        <w:t xml:space="preserve"> within the mediated world. Thus, researchers should acknowledge that the mere perception of “human-ness” in a digital representation can be powerful enough to amplify social responses within virtual environments. </w:t>
      </w:r>
    </w:p>
    <w:p w14:paraId="2F04ED2F" w14:textId="77777777" w:rsidR="00104AA4" w:rsidRPr="00FF3AFB" w:rsidRDefault="00310304" w:rsidP="00FF3AFB">
      <w:pPr>
        <w:spacing w:line="480" w:lineRule="auto"/>
        <w:ind w:firstLine="720"/>
        <w:jc w:val="center"/>
        <w:rPr>
          <w:b/>
        </w:rPr>
      </w:pPr>
      <w:r>
        <w:br w:type="page"/>
      </w:r>
      <w:r w:rsidRPr="00FF3AFB">
        <w:rPr>
          <w:b/>
        </w:rPr>
        <w:lastRenderedPageBreak/>
        <w:t>NOTES</w:t>
      </w:r>
    </w:p>
    <w:p w14:paraId="6B0BF25F" w14:textId="77777777" w:rsidR="00310304" w:rsidRPr="00077D66" w:rsidRDefault="00310304" w:rsidP="00104AA4">
      <w:pPr>
        <w:spacing w:line="480" w:lineRule="auto"/>
        <w:ind w:firstLine="720"/>
      </w:pPr>
      <w:proofErr w:type="gramStart"/>
      <w:r w:rsidRPr="00077D66">
        <w:rPr>
          <w:i/>
        </w:rPr>
        <w:t>Support.</w:t>
      </w:r>
      <w:proofErr w:type="gramEnd"/>
      <w:r w:rsidR="00FF3AFB" w:rsidRPr="00077D66">
        <w:t xml:space="preserve"> This work was </w:t>
      </w:r>
      <w:r w:rsidR="00FC6B4E" w:rsidRPr="00077D66">
        <w:t xml:space="preserve">partially </w:t>
      </w:r>
      <w:r w:rsidR="00FF3AFB" w:rsidRPr="00077D66">
        <w:t xml:space="preserve">supported by </w:t>
      </w:r>
      <w:r w:rsidR="00FC6B4E" w:rsidRPr="00077D66">
        <w:t xml:space="preserve">NSF </w:t>
      </w:r>
      <w:r w:rsidR="00077D66" w:rsidRPr="00077D66">
        <w:t xml:space="preserve">grant 0966838 to Co-PI </w:t>
      </w:r>
      <w:r w:rsidR="00F574DD">
        <w:t xml:space="preserve">Jeremy </w:t>
      </w:r>
      <w:proofErr w:type="spellStart"/>
      <w:r w:rsidR="00077D66" w:rsidRPr="00077D66">
        <w:t>Bailenson</w:t>
      </w:r>
      <w:proofErr w:type="spellEnd"/>
      <w:r w:rsidR="00077D66" w:rsidRPr="00077D66">
        <w:t xml:space="preserve">. </w:t>
      </w:r>
    </w:p>
    <w:p w14:paraId="445E1F99" w14:textId="504DA214" w:rsidR="00310304" w:rsidRPr="000E1AD7" w:rsidRDefault="00310304" w:rsidP="00104AA4">
      <w:pPr>
        <w:spacing w:line="480" w:lineRule="auto"/>
        <w:ind w:firstLine="720"/>
        <w:rPr>
          <w:rFonts w:ascii="Batang" w:eastAsia="Batang" w:hAnsi="Batang" w:cs="Batang"/>
          <w:lang w:eastAsia="ko-KR"/>
        </w:rPr>
      </w:pPr>
      <w:proofErr w:type="gramStart"/>
      <w:r w:rsidRPr="00077D66">
        <w:rPr>
          <w:i/>
        </w:rPr>
        <w:t>Authors’ Present Addresses.</w:t>
      </w:r>
      <w:proofErr w:type="gramEnd"/>
      <w:r w:rsidRPr="00077D66">
        <w:t xml:space="preserve"> </w:t>
      </w:r>
      <w:r w:rsidR="00FF3AFB" w:rsidRPr="00077D66">
        <w:t xml:space="preserve">Jesse Fox, School of Communication, </w:t>
      </w:r>
      <w:proofErr w:type="gramStart"/>
      <w:r w:rsidR="00FF3AFB" w:rsidRPr="00077D66">
        <w:t>The</w:t>
      </w:r>
      <w:proofErr w:type="gramEnd"/>
      <w:r w:rsidR="00FF3AFB" w:rsidRPr="00077D66">
        <w:t xml:space="preserve"> Ohio State University, Columbus, OH 43210-1339. Email: </w:t>
      </w:r>
      <w:ins w:id="32" w:author="Jesse Fox" w:date="2014-01-26T22:07:00Z">
        <w:r w:rsidR="00BF62E1">
          <w:fldChar w:fldCharType="begin"/>
        </w:r>
        <w:r w:rsidR="00BF62E1" w:rsidRPr="00D77861">
          <w:instrText xml:space="preserve"> HYPERLINK "mailto:</w:instrText>
        </w:r>
      </w:ins>
      <w:r w:rsidR="00BF62E1" w:rsidRPr="00D77861">
        <w:instrText>fox.775@osu.edu</w:instrText>
      </w:r>
      <w:ins w:id="33" w:author="Jesse Fox" w:date="2014-01-26T22:07:00Z">
        <w:r w:rsidR="00BF62E1" w:rsidRPr="00D77861">
          <w:instrText xml:space="preserve">" </w:instrText>
        </w:r>
        <w:r w:rsidR="00BF62E1">
          <w:fldChar w:fldCharType="separate"/>
        </w:r>
      </w:ins>
      <w:r w:rsidR="00BF62E1" w:rsidRPr="005D7F39">
        <w:rPr>
          <w:rStyle w:val="Hyperlink"/>
        </w:rPr>
        <w:t>fox.775@osu.edu</w:t>
      </w:r>
      <w:ins w:id="34" w:author="Jesse Fox" w:date="2014-01-26T22:07:00Z">
        <w:r w:rsidR="00BF62E1">
          <w:fldChar w:fldCharType="end"/>
        </w:r>
        <w:r w:rsidR="00BF62E1">
          <w:t>.</w:t>
        </w:r>
      </w:ins>
      <w:r w:rsidR="00FF3AFB" w:rsidRPr="00077D66">
        <w:t xml:space="preserve"> Sun </w:t>
      </w:r>
      <w:proofErr w:type="spellStart"/>
      <w:r w:rsidR="00FF3AFB" w:rsidRPr="00077D66">
        <w:t>Joo</w:t>
      </w:r>
      <w:proofErr w:type="spellEnd"/>
      <w:r w:rsidR="00FF3AFB" w:rsidRPr="00077D66">
        <w:t xml:space="preserve"> (Grace) </w:t>
      </w:r>
      <w:proofErr w:type="spellStart"/>
      <w:r w:rsidR="00FF3AFB" w:rsidRPr="00077D66">
        <w:t>Ahn</w:t>
      </w:r>
      <w:proofErr w:type="spellEnd"/>
      <w:r w:rsidR="00FF3AFB" w:rsidRPr="00077D66">
        <w:t>,</w:t>
      </w:r>
      <w:r w:rsidR="00FF3AFB">
        <w:t xml:space="preserve"> </w:t>
      </w:r>
      <w:r w:rsidR="00151AB4">
        <w:t xml:space="preserve">Grady College of Journalism &amp; Mass Communication, </w:t>
      </w:r>
      <w:r w:rsidR="00F574DD">
        <w:t xml:space="preserve">University of Georgia, </w:t>
      </w:r>
      <w:r w:rsidR="00151AB4">
        <w:t xml:space="preserve">Athens, GA 30602-3018. Email: </w:t>
      </w:r>
      <w:hyperlink r:id="rId10" w:history="1">
        <w:r w:rsidR="00FC6B4E" w:rsidRPr="00BF62E1">
          <w:rPr>
            <w:rStyle w:val="Hyperlink"/>
          </w:rPr>
          <w:t>sjahn@uga.edu</w:t>
        </w:r>
      </w:hyperlink>
      <w:r w:rsidR="00151AB4">
        <w:t>.</w:t>
      </w:r>
      <w:r w:rsidR="00FC6B4E">
        <w:t xml:space="preserve">  </w:t>
      </w:r>
      <w:proofErr w:type="spellStart"/>
      <w:r w:rsidR="00077D66">
        <w:t>Joris</w:t>
      </w:r>
      <w:proofErr w:type="spellEnd"/>
      <w:r w:rsidR="00077D66">
        <w:t xml:space="preserve"> H. Janssen, Philips Research, High Tech Campus 34, 5656AE Eindhoven,</w:t>
      </w:r>
      <w:r w:rsidR="00F574DD">
        <w:t xml:space="preserve"> </w:t>
      </w:r>
      <w:proofErr w:type="gramStart"/>
      <w:r w:rsidR="00077D66">
        <w:t>The</w:t>
      </w:r>
      <w:proofErr w:type="gramEnd"/>
      <w:r w:rsidR="00077D66">
        <w:t xml:space="preserve"> Netherlands. Email: </w:t>
      </w:r>
      <w:hyperlink r:id="rId11" w:history="1">
        <w:r w:rsidR="00077D66" w:rsidRPr="00BF62E1">
          <w:rPr>
            <w:rStyle w:val="Hyperlink"/>
          </w:rPr>
          <w:t>joris.h.janssen@philips.com</w:t>
        </w:r>
      </w:hyperlink>
      <w:r w:rsidR="00077D66">
        <w:t xml:space="preserve">. Leo </w:t>
      </w:r>
      <w:proofErr w:type="spellStart"/>
      <w:r w:rsidR="00077D66">
        <w:t>Yeykelis</w:t>
      </w:r>
      <w:proofErr w:type="spellEnd"/>
      <w:r w:rsidR="00077D66">
        <w:t xml:space="preserve">, Department of Communication, Stanford University, 450 Serra Mall, </w:t>
      </w:r>
      <w:proofErr w:type="gramStart"/>
      <w:r w:rsidR="00077D66">
        <w:t xml:space="preserve">Stanford </w:t>
      </w:r>
      <w:r w:rsidR="00295BAA">
        <w:t>,</w:t>
      </w:r>
      <w:proofErr w:type="gramEnd"/>
      <w:r w:rsidR="00295BAA">
        <w:t>CA</w:t>
      </w:r>
      <w:r w:rsidR="00077D66">
        <w:t xml:space="preserve"> 94035. Email: </w:t>
      </w:r>
      <w:hyperlink r:id="rId12" w:history="1">
        <w:r w:rsidR="00077D66" w:rsidRPr="007B2B24">
          <w:rPr>
            <w:rStyle w:val="Hyperlink"/>
          </w:rPr>
          <w:t>yeyleo@stanford.edu</w:t>
        </w:r>
      </w:hyperlink>
      <w:r w:rsidR="00077D66">
        <w:t xml:space="preserve">. </w:t>
      </w:r>
      <w:proofErr w:type="gramStart"/>
      <w:r w:rsidR="00077D66">
        <w:t>Kathryn Y. Segovia, Department of Communication, Stanford University, 450 Serra Mall, Stanford</w:t>
      </w:r>
      <w:r w:rsidR="00774231">
        <w:t>,</w:t>
      </w:r>
      <w:r w:rsidR="00295BAA">
        <w:t xml:space="preserve"> CA</w:t>
      </w:r>
      <w:r w:rsidR="00077D66">
        <w:t xml:space="preserve"> 94035.</w:t>
      </w:r>
      <w:proofErr w:type="gramEnd"/>
      <w:r w:rsidR="00077D66">
        <w:t xml:space="preserve"> Email: </w:t>
      </w:r>
      <w:hyperlink r:id="rId13" w:history="1">
        <w:r w:rsidR="00077D66" w:rsidRPr="007B2B24">
          <w:rPr>
            <w:rStyle w:val="Hyperlink"/>
          </w:rPr>
          <w:t>kathrynyr@gmail.com</w:t>
        </w:r>
      </w:hyperlink>
      <w:r w:rsidR="00077D66">
        <w:t xml:space="preserve">. </w:t>
      </w:r>
      <w:proofErr w:type="gramStart"/>
      <w:r w:rsidR="00FC6B4E">
        <w:t xml:space="preserve">Jeremy </w:t>
      </w:r>
      <w:proofErr w:type="spellStart"/>
      <w:r w:rsidR="00FC6B4E">
        <w:t>Bailenson</w:t>
      </w:r>
      <w:proofErr w:type="spellEnd"/>
      <w:r w:rsidR="00FC6B4E">
        <w:t xml:space="preserve">, </w:t>
      </w:r>
      <w:r w:rsidR="00077D66">
        <w:t xml:space="preserve">Department of Communication, </w:t>
      </w:r>
      <w:r w:rsidR="00FC6B4E">
        <w:t>Stanford University, 450 Serra Mall, Stanford</w:t>
      </w:r>
      <w:r w:rsidR="00774231">
        <w:t>,</w:t>
      </w:r>
      <w:r w:rsidR="00295BAA">
        <w:t xml:space="preserve"> CA</w:t>
      </w:r>
      <w:r w:rsidR="00FC6B4E">
        <w:t xml:space="preserve"> 94035</w:t>
      </w:r>
      <w:r w:rsidR="00077D66">
        <w:t>.</w:t>
      </w:r>
      <w:proofErr w:type="gramEnd"/>
      <w:r w:rsidR="00077D66">
        <w:t xml:space="preserve">  Email: </w:t>
      </w:r>
      <w:hyperlink r:id="rId14" w:history="1">
        <w:r w:rsidR="00077D66" w:rsidRPr="007B2B24">
          <w:rPr>
            <w:rStyle w:val="Hyperlink"/>
          </w:rPr>
          <w:t>bailenson@stanford.edu</w:t>
        </w:r>
      </w:hyperlink>
      <w:r w:rsidR="00077D66">
        <w:t xml:space="preserve">. </w:t>
      </w:r>
    </w:p>
    <w:p w14:paraId="69EEF870" w14:textId="77777777" w:rsidR="00104AA4" w:rsidRPr="00FF3AFB" w:rsidRDefault="00FF3AFB" w:rsidP="006A123B">
      <w:pPr>
        <w:spacing w:line="480" w:lineRule="auto"/>
        <w:rPr>
          <w:i/>
        </w:rPr>
      </w:pPr>
      <w:r>
        <w:tab/>
      </w:r>
      <w:r w:rsidRPr="00FF3AFB">
        <w:rPr>
          <w:i/>
        </w:rPr>
        <w:t xml:space="preserve"> </w:t>
      </w:r>
    </w:p>
    <w:p w14:paraId="0FBDC1F3" w14:textId="77777777" w:rsidR="00104AA4" w:rsidRDefault="00104AA4" w:rsidP="00104AA4">
      <w:pPr>
        <w:spacing w:line="480" w:lineRule="auto"/>
        <w:jc w:val="center"/>
      </w:pPr>
      <w:r>
        <w:br w:type="page"/>
      </w:r>
      <w:r>
        <w:lastRenderedPageBreak/>
        <w:t>References</w:t>
      </w:r>
    </w:p>
    <w:p w14:paraId="1CD93172" w14:textId="77777777" w:rsidR="00104AA4" w:rsidRDefault="00104AA4" w:rsidP="00104AA4">
      <w:pPr>
        <w:spacing w:line="480" w:lineRule="auto"/>
      </w:pPr>
      <w:proofErr w:type="spellStart"/>
      <w:proofErr w:type="gramStart"/>
      <w:r w:rsidRPr="00390801">
        <w:t>Ahn</w:t>
      </w:r>
      <w:proofErr w:type="spellEnd"/>
      <w:r w:rsidRPr="00390801">
        <w:t xml:space="preserve">, </w:t>
      </w:r>
      <w:r>
        <w:t xml:space="preserve">S. J., &amp; </w:t>
      </w:r>
      <w:proofErr w:type="spellStart"/>
      <w:r>
        <w:t>Bailenson</w:t>
      </w:r>
      <w:proofErr w:type="spellEnd"/>
      <w:r>
        <w:t>, J. N. (2011</w:t>
      </w:r>
      <w:r w:rsidRPr="00390801">
        <w:t>).</w:t>
      </w:r>
      <w:proofErr w:type="gramEnd"/>
      <w:r w:rsidRPr="00390801">
        <w:t xml:space="preserve"> Self-endorsing versus other-endorsing in virtual </w:t>
      </w:r>
    </w:p>
    <w:p w14:paraId="534AA7B9" w14:textId="77777777" w:rsidR="00800D7E" w:rsidRDefault="00104AA4" w:rsidP="00104AA4">
      <w:pPr>
        <w:spacing w:line="480" w:lineRule="auto"/>
      </w:pPr>
      <w:r>
        <w:tab/>
      </w:r>
      <w:proofErr w:type="gramStart"/>
      <w:r w:rsidRPr="00390801">
        <w:t>environments</w:t>
      </w:r>
      <w:proofErr w:type="gramEnd"/>
      <w:r w:rsidRPr="00390801">
        <w:t xml:space="preserve">: The effect on brand preference. </w:t>
      </w:r>
      <w:r w:rsidRPr="00390801">
        <w:rPr>
          <w:i/>
          <w:iCs/>
        </w:rPr>
        <w:t>Journal of Advertisin</w:t>
      </w:r>
      <w:r>
        <w:rPr>
          <w:i/>
        </w:rPr>
        <w:t xml:space="preserve">g, </w:t>
      </w:r>
      <w:r w:rsidRPr="0076070E">
        <w:rPr>
          <w:i/>
        </w:rPr>
        <w:t>40,</w:t>
      </w:r>
      <w:r>
        <w:t xml:space="preserve"> 93-106.</w:t>
      </w:r>
      <w:r w:rsidR="00800D7E">
        <w:t xml:space="preserve"> </w:t>
      </w:r>
      <w:proofErr w:type="gramStart"/>
      <w:r w:rsidR="00800D7E">
        <w:t>doi</w:t>
      </w:r>
      <w:proofErr w:type="gramEnd"/>
      <w:r w:rsidR="00800D7E">
        <w:t xml:space="preserve">: </w:t>
      </w:r>
    </w:p>
    <w:p w14:paraId="72113EB8" w14:textId="77777777" w:rsidR="00104AA4" w:rsidRDefault="00800D7E" w:rsidP="00104AA4">
      <w:pPr>
        <w:spacing w:line="480" w:lineRule="auto"/>
        <w:rPr>
          <w:ins w:id="35" w:author="Grace Ahn" w:date="2014-01-30T13:34:00Z"/>
        </w:rPr>
      </w:pPr>
      <w:r>
        <w:tab/>
      </w:r>
      <w:r w:rsidRPr="00800D7E">
        <w:t>10.2753/JOA0091-3367400207</w:t>
      </w:r>
    </w:p>
    <w:p w14:paraId="1AA002DF" w14:textId="77777777" w:rsidR="00B67134" w:rsidRPr="006804E4" w:rsidRDefault="00B67134" w:rsidP="00B67134">
      <w:pPr>
        <w:spacing w:line="480" w:lineRule="auto"/>
        <w:ind w:left="720" w:hanging="720"/>
      </w:pPr>
      <w:proofErr w:type="spellStart"/>
      <w:ins w:id="36" w:author="Grace Ahn" w:date="2014-01-30T13:34:00Z">
        <w:r>
          <w:t>Ahn</w:t>
        </w:r>
        <w:proofErr w:type="spellEnd"/>
        <w:r>
          <w:t xml:space="preserve">, S. J., Fox, J., Dale, K. R., Avant, J. A. (in press). </w:t>
        </w:r>
        <w:proofErr w:type="gramStart"/>
        <w:r>
          <w:t>Framing virtual experiences: Effects on environmental efficacy and behavior over time.</w:t>
        </w:r>
        <w:proofErr w:type="gramEnd"/>
        <w:r>
          <w:t xml:space="preserve"> </w:t>
        </w:r>
        <w:proofErr w:type="gramStart"/>
        <w:r w:rsidRPr="00B67134">
          <w:rPr>
            <w:i/>
          </w:rPr>
          <w:t>Communication Research</w:t>
        </w:r>
        <w:r>
          <w:t>.</w:t>
        </w:r>
      </w:ins>
      <w:proofErr w:type="gramEnd"/>
    </w:p>
    <w:p w14:paraId="079AD964" w14:textId="77777777" w:rsidR="00104AA4" w:rsidRDefault="00104AA4" w:rsidP="00104AA4">
      <w:pPr>
        <w:spacing w:line="480" w:lineRule="auto"/>
      </w:pPr>
      <w:proofErr w:type="spellStart"/>
      <w:r>
        <w:t>Allport</w:t>
      </w:r>
      <w:proofErr w:type="spellEnd"/>
      <w:r>
        <w:t xml:space="preserve">, G. (1985). </w:t>
      </w:r>
      <w:proofErr w:type="gramStart"/>
      <w:r>
        <w:t>The historical background of social psychology.</w:t>
      </w:r>
      <w:proofErr w:type="gramEnd"/>
      <w:r>
        <w:t xml:space="preserve"> In G. </w:t>
      </w:r>
      <w:proofErr w:type="spellStart"/>
      <w:r>
        <w:t>Lindzey</w:t>
      </w:r>
      <w:proofErr w:type="spellEnd"/>
      <w:r>
        <w:t xml:space="preserve"> &amp; E. Aronson </w:t>
      </w:r>
    </w:p>
    <w:p w14:paraId="5A928387" w14:textId="77777777" w:rsidR="00104AA4" w:rsidRDefault="00104AA4" w:rsidP="00104AA4">
      <w:pPr>
        <w:spacing w:line="480" w:lineRule="auto"/>
      </w:pPr>
      <w:r>
        <w:tab/>
        <w:t xml:space="preserve">(Eds.), </w:t>
      </w:r>
      <w:r w:rsidRPr="00053114">
        <w:rPr>
          <w:i/>
        </w:rPr>
        <w:t>Handbook of social psychology</w:t>
      </w:r>
      <w:r>
        <w:t>, 3</w:t>
      </w:r>
      <w:r w:rsidRPr="00053114">
        <w:rPr>
          <w:vertAlign w:val="superscript"/>
        </w:rPr>
        <w:t>rd</w:t>
      </w:r>
      <w:r>
        <w:t xml:space="preserve"> ed. (Vol. 1, pp. 1-46). New York: Random </w:t>
      </w:r>
    </w:p>
    <w:p w14:paraId="41CCC6B5" w14:textId="77777777" w:rsidR="00104AA4" w:rsidRPr="00924920" w:rsidRDefault="00104AA4" w:rsidP="00104AA4">
      <w:pPr>
        <w:spacing w:line="480" w:lineRule="auto"/>
        <w:rPr>
          <w:lang w:val="nl-NL"/>
        </w:rPr>
      </w:pPr>
      <w:r>
        <w:tab/>
      </w:r>
      <w:r w:rsidRPr="00924920">
        <w:rPr>
          <w:lang w:val="nl-NL"/>
        </w:rPr>
        <w:t>House.</w:t>
      </w:r>
    </w:p>
    <w:p w14:paraId="67EFE079" w14:textId="77777777" w:rsidR="00104AA4" w:rsidRDefault="00104AA4" w:rsidP="00104AA4">
      <w:pPr>
        <w:spacing w:line="480" w:lineRule="auto"/>
      </w:pPr>
      <w:r w:rsidRPr="00924920">
        <w:rPr>
          <w:lang w:val="nl-NL"/>
        </w:rPr>
        <w:t xml:space="preserve">Appel, J., </w:t>
      </w:r>
      <w:r w:rsidR="00107480">
        <w:rPr>
          <w:lang w:val="nl-NL"/>
        </w:rPr>
        <w:t xml:space="preserve">von der Pütten, A., </w:t>
      </w:r>
      <w:r w:rsidRPr="00924920">
        <w:rPr>
          <w:lang w:val="nl-NL"/>
        </w:rPr>
        <w:t xml:space="preserve">Krämer, N. C., </w:t>
      </w:r>
      <w:r w:rsidR="00107480">
        <w:rPr>
          <w:lang w:val="nl-NL"/>
        </w:rPr>
        <w:t xml:space="preserve">&amp; </w:t>
      </w:r>
      <w:r w:rsidRPr="00924920">
        <w:rPr>
          <w:lang w:val="nl-NL"/>
        </w:rPr>
        <w:t>Gratch</w:t>
      </w:r>
      <w:r w:rsidR="00107480">
        <w:rPr>
          <w:lang w:val="nl-NL"/>
        </w:rPr>
        <w:t>, J. (2012</w:t>
      </w:r>
      <w:r w:rsidRPr="00924920">
        <w:rPr>
          <w:lang w:val="nl-NL"/>
        </w:rPr>
        <w:t xml:space="preserve">). </w:t>
      </w:r>
      <w:r w:rsidRPr="00494F5E">
        <w:t xml:space="preserve">Does humanity matter? </w:t>
      </w:r>
    </w:p>
    <w:p w14:paraId="7883702C" w14:textId="77777777" w:rsidR="00104AA4" w:rsidRDefault="00104AA4" w:rsidP="00104AA4">
      <w:pPr>
        <w:spacing w:line="480" w:lineRule="auto"/>
      </w:pPr>
      <w:r>
        <w:tab/>
      </w:r>
      <w:r w:rsidRPr="00494F5E">
        <w:t xml:space="preserve">Analyzing the importance of social cues and the perceived agency of a computer system </w:t>
      </w:r>
    </w:p>
    <w:p w14:paraId="65734F9A" w14:textId="77777777" w:rsidR="00107480" w:rsidRPr="00107480" w:rsidRDefault="00104AA4" w:rsidP="00107480">
      <w:pPr>
        <w:spacing w:line="480" w:lineRule="auto"/>
        <w:rPr>
          <w:i/>
        </w:rPr>
      </w:pPr>
      <w:r>
        <w:tab/>
      </w:r>
      <w:proofErr w:type="gramStart"/>
      <w:r w:rsidRPr="00494F5E">
        <w:t>for</w:t>
      </w:r>
      <w:proofErr w:type="gramEnd"/>
      <w:r w:rsidRPr="00494F5E">
        <w:t xml:space="preserve"> the emergence of social reactions during human-computer interaction. </w:t>
      </w:r>
      <w:r w:rsidR="00107480" w:rsidRPr="00107480">
        <w:rPr>
          <w:i/>
        </w:rPr>
        <w:t xml:space="preserve">Advances in </w:t>
      </w:r>
    </w:p>
    <w:p w14:paraId="13C1BE75" w14:textId="77777777" w:rsidR="00104AA4" w:rsidRDefault="00107480" w:rsidP="00800D7E">
      <w:pPr>
        <w:spacing w:line="480" w:lineRule="auto"/>
      </w:pPr>
      <w:r w:rsidRPr="00107480">
        <w:rPr>
          <w:i/>
        </w:rPr>
        <w:tab/>
        <w:t xml:space="preserve">Human-Computer Interaction, </w:t>
      </w:r>
      <w:r>
        <w:t xml:space="preserve">article ID 324694, 1-10. </w:t>
      </w:r>
      <w:proofErr w:type="gramStart"/>
      <w:r>
        <w:t>doi</w:t>
      </w:r>
      <w:proofErr w:type="gramEnd"/>
      <w:r>
        <w:t>: 10.1155/2012/324694</w:t>
      </w:r>
      <w:r w:rsidR="00104AA4">
        <w:br/>
        <w:t xml:space="preserve">Arena, D. A., Schwartz, D. L., &amp; </w:t>
      </w:r>
      <w:proofErr w:type="spellStart"/>
      <w:r w:rsidR="00104AA4">
        <w:t>Bailenson</w:t>
      </w:r>
      <w:proofErr w:type="spellEnd"/>
      <w:r w:rsidR="00104AA4">
        <w:t xml:space="preserve">, J. N. (2009). Effects of social belief on spatial </w:t>
      </w:r>
    </w:p>
    <w:p w14:paraId="0AB45D7B" w14:textId="77777777" w:rsidR="00800D7E" w:rsidRDefault="00104AA4" w:rsidP="00800D7E">
      <w:pPr>
        <w:spacing w:line="480" w:lineRule="auto"/>
        <w:ind w:firstLine="720"/>
      </w:pPr>
      <w:proofErr w:type="gramStart"/>
      <w:r>
        <w:t>learning</w:t>
      </w:r>
      <w:proofErr w:type="gramEnd"/>
      <w:r>
        <w:t xml:space="preserve"> in virtual reality.  Paper presented at the Games, Learning and Society</w:t>
      </w:r>
    </w:p>
    <w:p w14:paraId="4472FC65" w14:textId="77777777" w:rsidR="00800D7E" w:rsidRPr="00800D7E" w:rsidRDefault="00104AA4" w:rsidP="00800D7E">
      <w:pPr>
        <w:spacing w:line="480" w:lineRule="auto"/>
        <w:ind w:firstLine="720"/>
        <w:rPr>
          <w:color w:val="000000"/>
          <w:sz w:val="22"/>
          <w:szCs w:val="22"/>
        </w:rPr>
      </w:pPr>
      <w:proofErr w:type="gramStart"/>
      <w:r>
        <w:t>Conference 5.0, Madison, WI.</w:t>
      </w:r>
      <w:proofErr w:type="gramEnd"/>
      <w:r w:rsidR="00800D7E" w:rsidRPr="00800D7E">
        <w:rPr>
          <w:color w:val="000000"/>
          <w:sz w:val="22"/>
          <w:szCs w:val="22"/>
        </w:rPr>
        <w:t xml:space="preserve"> </w:t>
      </w:r>
      <w:proofErr w:type="gramStart"/>
      <w:r w:rsidR="00800D7E" w:rsidRPr="00800D7E">
        <w:rPr>
          <w:color w:val="000000"/>
        </w:rPr>
        <w:t>doi</w:t>
      </w:r>
      <w:proofErr w:type="gramEnd"/>
      <w:r w:rsidR="00800D7E" w:rsidRPr="00800D7E">
        <w:rPr>
          <w:color w:val="000000"/>
        </w:rPr>
        <w:t xml:space="preserve">: </w:t>
      </w:r>
      <w:hyperlink r:id="rId15" w:history="1">
        <w:r w:rsidR="00800D7E" w:rsidRPr="00800D7E">
          <w:rPr>
            <w:rStyle w:val="Hyperlink"/>
            <w:color w:val="000000"/>
            <w:u w:val="none"/>
          </w:rPr>
          <w:t>10.1016/S0166-4328(98)00019-9</w:t>
        </w:r>
        <w:r w:rsidR="00800D7E" w:rsidRPr="00800D7E">
          <w:rPr>
            <w:rStyle w:val="Hyperlink"/>
            <w:rFonts w:ascii="Arial" w:hAnsi="Arial" w:cs="Arial"/>
            <w:color w:val="000000"/>
            <w:u w:val="none"/>
          </w:rPr>
          <w:t> </w:t>
        </w:r>
      </w:hyperlink>
    </w:p>
    <w:p w14:paraId="0A4977D3" w14:textId="77777777" w:rsidR="00820B31" w:rsidRDefault="00820B31" w:rsidP="00800D7E">
      <w:pPr>
        <w:spacing w:line="480" w:lineRule="auto"/>
        <w:ind w:left="720" w:hanging="720"/>
        <w:rPr>
          <w:ins w:id="37" w:author="Jesse Fox" w:date="2014-01-28T15:14:00Z"/>
          <w:rFonts w:eastAsia="Batang" w:cs="Verdana"/>
          <w:szCs w:val="26"/>
        </w:rPr>
      </w:pPr>
      <w:proofErr w:type="spellStart"/>
      <w:proofErr w:type="gramStart"/>
      <w:ins w:id="38" w:author="Jesse Fox" w:date="2014-01-28T15:14:00Z">
        <w:r>
          <w:rPr>
            <w:rFonts w:eastAsia="Batang" w:cs="Verdana"/>
            <w:szCs w:val="26"/>
          </w:rPr>
          <w:t>Assaf</w:t>
        </w:r>
        <w:proofErr w:type="spellEnd"/>
        <w:r>
          <w:rPr>
            <w:rFonts w:eastAsia="Batang" w:cs="Verdana"/>
            <w:szCs w:val="26"/>
          </w:rPr>
          <w:t xml:space="preserve">, M., Kahn, I., </w:t>
        </w:r>
        <w:proofErr w:type="spellStart"/>
        <w:r>
          <w:rPr>
            <w:rFonts w:eastAsia="Batang" w:cs="Verdana"/>
            <w:szCs w:val="26"/>
          </w:rPr>
          <w:t>Pearlson</w:t>
        </w:r>
        <w:proofErr w:type="spellEnd"/>
        <w:r>
          <w:rPr>
            <w:rFonts w:eastAsia="Batang" w:cs="Verdana"/>
            <w:szCs w:val="26"/>
          </w:rPr>
          <w:t xml:space="preserve">, G. D., </w:t>
        </w:r>
      </w:ins>
      <w:ins w:id="39" w:author="Jesse Fox" w:date="2014-01-28T15:15:00Z">
        <w:r>
          <w:rPr>
            <w:rFonts w:eastAsia="Batang" w:cs="Verdana"/>
            <w:szCs w:val="26"/>
          </w:rPr>
          <w:t xml:space="preserve">Johnson, M. R., </w:t>
        </w:r>
        <w:proofErr w:type="spellStart"/>
        <w:r>
          <w:rPr>
            <w:rFonts w:eastAsia="Batang" w:cs="Verdana"/>
            <w:szCs w:val="26"/>
          </w:rPr>
          <w:t>Yeshurun</w:t>
        </w:r>
        <w:proofErr w:type="spellEnd"/>
        <w:r>
          <w:rPr>
            <w:rFonts w:eastAsia="Batang" w:cs="Verdana"/>
            <w:szCs w:val="26"/>
          </w:rPr>
          <w:t xml:space="preserve">, Y., Calhoun, V. D., &amp; </w:t>
        </w:r>
        <w:proofErr w:type="spellStart"/>
        <w:r>
          <w:rPr>
            <w:rFonts w:eastAsia="Batang" w:cs="Verdana"/>
            <w:szCs w:val="26"/>
          </w:rPr>
          <w:t>Hendler</w:t>
        </w:r>
        <w:proofErr w:type="spellEnd"/>
        <w:r>
          <w:rPr>
            <w:rFonts w:eastAsia="Batang" w:cs="Verdana"/>
            <w:szCs w:val="26"/>
          </w:rPr>
          <w:t>, T. (2009).</w:t>
        </w:r>
        <w:proofErr w:type="gramEnd"/>
        <w:r>
          <w:rPr>
            <w:rFonts w:eastAsia="Batang" w:cs="Verdana"/>
            <w:szCs w:val="26"/>
          </w:rPr>
          <w:t xml:space="preserve"> Brain activity dissociates </w:t>
        </w:r>
        <w:proofErr w:type="spellStart"/>
        <w:r>
          <w:rPr>
            <w:rFonts w:eastAsia="Batang" w:cs="Verdana"/>
            <w:szCs w:val="26"/>
          </w:rPr>
          <w:t>mentalization</w:t>
        </w:r>
        <w:proofErr w:type="spellEnd"/>
        <w:r>
          <w:rPr>
            <w:rFonts w:eastAsia="Batang" w:cs="Verdana"/>
            <w:szCs w:val="26"/>
          </w:rPr>
          <w:t xml:space="preserve"> from motivation during an interpersonal competitive game. </w:t>
        </w:r>
        <w:r w:rsidRPr="009D7E29">
          <w:rPr>
            <w:rFonts w:eastAsia="Batang" w:cs="Verdana"/>
            <w:i/>
            <w:szCs w:val="26"/>
          </w:rPr>
          <w:t>Brain Imaging &amp; Behavior, 3,</w:t>
        </w:r>
        <w:r>
          <w:rPr>
            <w:rFonts w:eastAsia="Batang" w:cs="Verdana"/>
            <w:szCs w:val="26"/>
          </w:rPr>
          <w:t xml:space="preserve"> 24-37. </w:t>
        </w:r>
      </w:ins>
      <w:proofErr w:type="gramStart"/>
      <w:ins w:id="40" w:author="Jesse Fox" w:date="2014-01-28T15:16:00Z">
        <w:r w:rsidRPr="00820B31">
          <w:rPr>
            <w:rFonts w:eastAsia="Batang"/>
          </w:rPr>
          <w:t>doi</w:t>
        </w:r>
        <w:proofErr w:type="gramEnd"/>
        <w:r w:rsidRPr="00820B31">
          <w:rPr>
            <w:rFonts w:eastAsia="Batang"/>
          </w:rPr>
          <w:t xml:space="preserve">: </w:t>
        </w:r>
        <w:r w:rsidRPr="009D7E29">
          <w:rPr>
            <w:rFonts w:eastAsia="Batang"/>
            <w:color w:val="131413"/>
          </w:rPr>
          <w:t>10.1007/s11682-008-9047-y</w:t>
        </w:r>
      </w:ins>
    </w:p>
    <w:p w14:paraId="3F8697EB" w14:textId="77777777" w:rsidR="00104AA4" w:rsidRDefault="00104AA4" w:rsidP="00800D7E">
      <w:pPr>
        <w:spacing w:line="480" w:lineRule="auto"/>
        <w:ind w:left="720" w:hanging="720"/>
        <w:rPr>
          <w:rFonts w:eastAsia="Batang" w:cs="Verdana"/>
          <w:szCs w:val="26"/>
        </w:rPr>
      </w:pPr>
      <w:proofErr w:type="spellStart"/>
      <w:r w:rsidRPr="00E16409">
        <w:rPr>
          <w:rFonts w:eastAsia="Batang" w:cs="Verdana"/>
          <w:szCs w:val="26"/>
        </w:rPr>
        <w:t>Bailenson</w:t>
      </w:r>
      <w:proofErr w:type="spellEnd"/>
      <w:r w:rsidRPr="00E16409">
        <w:rPr>
          <w:rFonts w:eastAsia="Batang" w:cs="Verdana"/>
          <w:szCs w:val="26"/>
        </w:rPr>
        <w:t>, J.</w:t>
      </w:r>
      <w:r>
        <w:rPr>
          <w:rFonts w:eastAsia="Batang" w:cs="Verdana"/>
          <w:szCs w:val="26"/>
        </w:rPr>
        <w:t xml:space="preserve"> </w:t>
      </w:r>
      <w:r w:rsidRPr="00E16409">
        <w:rPr>
          <w:rFonts w:eastAsia="Batang" w:cs="Verdana"/>
          <w:szCs w:val="26"/>
        </w:rPr>
        <w:t xml:space="preserve">N., </w:t>
      </w:r>
      <w:proofErr w:type="spellStart"/>
      <w:r w:rsidRPr="00E16409">
        <w:rPr>
          <w:rFonts w:eastAsia="Batang" w:cs="Verdana"/>
          <w:szCs w:val="26"/>
        </w:rPr>
        <w:t>Aharoni</w:t>
      </w:r>
      <w:proofErr w:type="spellEnd"/>
      <w:r w:rsidRPr="00E16409">
        <w:rPr>
          <w:rFonts w:eastAsia="Batang" w:cs="Verdana"/>
          <w:szCs w:val="26"/>
        </w:rPr>
        <w:t>, E.</w:t>
      </w:r>
      <w:r>
        <w:rPr>
          <w:rFonts w:eastAsia="Batang" w:cs="Verdana"/>
          <w:szCs w:val="26"/>
        </w:rPr>
        <w:t>,</w:t>
      </w:r>
      <w:r w:rsidRPr="00E16409">
        <w:rPr>
          <w:rFonts w:eastAsia="Batang" w:cs="Verdana"/>
          <w:szCs w:val="26"/>
        </w:rPr>
        <w:t xml:space="preserve"> </w:t>
      </w:r>
      <w:proofErr w:type="spellStart"/>
      <w:r w:rsidRPr="00E16409">
        <w:rPr>
          <w:rFonts w:eastAsia="Batang" w:cs="Verdana"/>
          <w:szCs w:val="26"/>
        </w:rPr>
        <w:t>Beall</w:t>
      </w:r>
      <w:proofErr w:type="spellEnd"/>
      <w:r w:rsidRPr="00E16409">
        <w:rPr>
          <w:rFonts w:eastAsia="Batang" w:cs="Verdana"/>
          <w:szCs w:val="26"/>
        </w:rPr>
        <w:t>, A.</w:t>
      </w:r>
      <w:r>
        <w:rPr>
          <w:rFonts w:eastAsia="Batang" w:cs="Verdana"/>
          <w:szCs w:val="26"/>
        </w:rPr>
        <w:t xml:space="preserve"> </w:t>
      </w:r>
      <w:r w:rsidRPr="00E16409">
        <w:rPr>
          <w:rFonts w:eastAsia="Batang" w:cs="Verdana"/>
          <w:szCs w:val="26"/>
        </w:rPr>
        <w:t xml:space="preserve">C., </w:t>
      </w:r>
      <w:proofErr w:type="spellStart"/>
      <w:r w:rsidRPr="00E16409">
        <w:rPr>
          <w:rFonts w:eastAsia="Batang" w:cs="Verdana"/>
          <w:szCs w:val="26"/>
        </w:rPr>
        <w:t>Guadagno</w:t>
      </w:r>
      <w:proofErr w:type="spellEnd"/>
      <w:r w:rsidRPr="00E16409">
        <w:rPr>
          <w:rFonts w:eastAsia="Batang" w:cs="Verdana"/>
          <w:szCs w:val="26"/>
        </w:rPr>
        <w:t>, R.</w:t>
      </w:r>
      <w:r>
        <w:rPr>
          <w:rFonts w:eastAsia="Batang" w:cs="Verdana"/>
          <w:szCs w:val="26"/>
        </w:rPr>
        <w:t xml:space="preserve"> </w:t>
      </w:r>
      <w:r w:rsidRPr="00E16409">
        <w:rPr>
          <w:rFonts w:eastAsia="Batang" w:cs="Verdana"/>
          <w:szCs w:val="26"/>
        </w:rPr>
        <w:t xml:space="preserve">E., </w:t>
      </w:r>
      <w:proofErr w:type="spellStart"/>
      <w:r w:rsidRPr="00E16409">
        <w:rPr>
          <w:rFonts w:eastAsia="Batang" w:cs="Verdana"/>
          <w:szCs w:val="26"/>
        </w:rPr>
        <w:t>Dimov</w:t>
      </w:r>
      <w:proofErr w:type="spellEnd"/>
      <w:r w:rsidRPr="00E16409">
        <w:rPr>
          <w:rFonts w:eastAsia="Batang" w:cs="Verdana"/>
          <w:szCs w:val="26"/>
        </w:rPr>
        <w:t xml:space="preserve">, A., &amp; </w:t>
      </w:r>
      <w:proofErr w:type="spellStart"/>
      <w:r w:rsidRPr="00E16409">
        <w:rPr>
          <w:rFonts w:eastAsia="Batang" w:cs="Verdana"/>
          <w:szCs w:val="26"/>
        </w:rPr>
        <w:t>Blascovich</w:t>
      </w:r>
      <w:proofErr w:type="spellEnd"/>
      <w:r w:rsidRPr="00E16409">
        <w:rPr>
          <w:rFonts w:eastAsia="Batang" w:cs="Verdana"/>
          <w:szCs w:val="26"/>
        </w:rPr>
        <w:t xml:space="preserve">, J. (2004). Comparing behavioral and self-report </w:t>
      </w:r>
      <w:r>
        <w:rPr>
          <w:rFonts w:eastAsia="Batang" w:cs="Verdana"/>
          <w:szCs w:val="26"/>
        </w:rPr>
        <w:t>measures of embodied agents’</w:t>
      </w:r>
      <w:r w:rsidRPr="00E16409">
        <w:rPr>
          <w:rFonts w:eastAsia="Batang" w:cs="Verdana"/>
          <w:szCs w:val="26"/>
        </w:rPr>
        <w:t xml:space="preserve"> social presence in </w:t>
      </w:r>
      <w:r w:rsidRPr="00E16409">
        <w:rPr>
          <w:rFonts w:eastAsia="Batang" w:cs="Verdana"/>
          <w:szCs w:val="26"/>
        </w:rPr>
        <w:lastRenderedPageBreak/>
        <w:t>immersive virtual environments.</w:t>
      </w:r>
      <w:r w:rsidRPr="00396A45">
        <w:rPr>
          <w:rFonts w:eastAsia="Batang" w:cs="Verdana"/>
          <w:szCs w:val="26"/>
        </w:rPr>
        <w:t xml:space="preserve"> </w:t>
      </w:r>
      <w:r>
        <w:rPr>
          <w:rFonts w:eastAsia="Batang" w:cs="Verdana"/>
          <w:iCs/>
          <w:szCs w:val="26"/>
        </w:rPr>
        <w:t>Paper presented at the</w:t>
      </w:r>
      <w:r w:rsidRPr="00396A45">
        <w:rPr>
          <w:rFonts w:eastAsia="Batang" w:cs="Verdana"/>
          <w:iCs/>
          <w:szCs w:val="26"/>
        </w:rPr>
        <w:t xml:space="preserve"> 7th Annual International Workshop on PRESENCE</w:t>
      </w:r>
      <w:r>
        <w:rPr>
          <w:rFonts w:eastAsia="Batang" w:cs="Verdana"/>
          <w:i/>
          <w:iCs/>
          <w:szCs w:val="26"/>
        </w:rPr>
        <w:t xml:space="preserve">, </w:t>
      </w:r>
      <w:r w:rsidRPr="00E16409">
        <w:rPr>
          <w:rFonts w:eastAsia="Batang" w:cs="Verdana"/>
          <w:szCs w:val="26"/>
        </w:rPr>
        <w:t>Valencia</w:t>
      </w:r>
      <w:r>
        <w:rPr>
          <w:rFonts w:eastAsia="Batang" w:cs="Verdana"/>
          <w:szCs w:val="26"/>
        </w:rPr>
        <w:t xml:space="preserve">, </w:t>
      </w:r>
      <w:proofErr w:type="gramStart"/>
      <w:r>
        <w:rPr>
          <w:rFonts w:eastAsia="Batang" w:cs="Verdana"/>
          <w:szCs w:val="26"/>
        </w:rPr>
        <w:t>Spain</w:t>
      </w:r>
      <w:proofErr w:type="gramEnd"/>
      <w:r w:rsidRPr="00E16409">
        <w:rPr>
          <w:rFonts w:eastAsia="Batang" w:cs="Verdana"/>
          <w:szCs w:val="26"/>
        </w:rPr>
        <w:t>.</w:t>
      </w:r>
      <w:r w:rsidR="00800D7E">
        <w:rPr>
          <w:rFonts w:eastAsia="Batang" w:cs="Verdana"/>
          <w:szCs w:val="26"/>
        </w:rPr>
        <w:t xml:space="preserve"> </w:t>
      </w:r>
      <w:proofErr w:type="gramStart"/>
      <w:r w:rsidR="00800D7E">
        <w:rPr>
          <w:rFonts w:eastAsia="Batang" w:cs="Verdana"/>
          <w:szCs w:val="26"/>
        </w:rPr>
        <w:t>doi</w:t>
      </w:r>
      <w:proofErr w:type="gramEnd"/>
      <w:r w:rsidR="00800D7E">
        <w:rPr>
          <w:rFonts w:eastAsia="Batang" w:cs="Verdana"/>
          <w:szCs w:val="26"/>
        </w:rPr>
        <w:t xml:space="preserve">: </w:t>
      </w:r>
      <w:r w:rsidR="00800D7E" w:rsidRPr="00800D7E">
        <w:rPr>
          <w:rFonts w:eastAsia="Batang" w:cs="Verdana"/>
          <w:szCs w:val="26"/>
        </w:rPr>
        <w:t>10.1027/1864-1105.21.3.95</w:t>
      </w:r>
    </w:p>
    <w:p w14:paraId="6B2FE271" w14:textId="77777777" w:rsidR="007575B1" w:rsidRDefault="007575B1" w:rsidP="007575B1">
      <w:pPr>
        <w:spacing w:line="480" w:lineRule="auto"/>
        <w:rPr>
          <w:i/>
        </w:rPr>
      </w:pPr>
      <w:proofErr w:type="spellStart"/>
      <w:proofErr w:type="gramStart"/>
      <w:r>
        <w:t>Bailenson</w:t>
      </w:r>
      <w:proofErr w:type="spellEnd"/>
      <w:r>
        <w:t xml:space="preserve">, J. N., &amp; </w:t>
      </w:r>
      <w:proofErr w:type="spellStart"/>
      <w:r>
        <w:t>Blascovich</w:t>
      </w:r>
      <w:proofErr w:type="spellEnd"/>
      <w:r>
        <w:t>, J. (2011).</w:t>
      </w:r>
      <w:proofErr w:type="gramEnd"/>
      <w:r w:rsidRPr="00030076">
        <w:rPr>
          <w:i/>
        </w:rPr>
        <w:t xml:space="preserve"> Infinite reality: Avatars, eternal life, new worlds, and </w:t>
      </w:r>
    </w:p>
    <w:p w14:paraId="270EF2C7" w14:textId="77777777" w:rsidR="00800D7E" w:rsidRDefault="007575B1" w:rsidP="007575B1">
      <w:pPr>
        <w:spacing w:line="480" w:lineRule="auto"/>
      </w:pPr>
      <w:r>
        <w:rPr>
          <w:i/>
        </w:rPr>
        <w:tab/>
      </w:r>
      <w:proofErr w:type="gramStart"/>
      <w:r w:rsidRPr="00030076">
        <w:rPr>
          <w:i/>
        </w:rPr>
        <w:t>the</w:t>
      </w:r>
      <w:proofErr w:type="gramEnd"/>
      <w:r w:rsidRPr="00030076">
        <w:rPr>
          <w:i/>
        </w:rPr>
        <w:t xml:space="preserve"> dawn of the virtual revolution. </w:t>
      </w:r>
      <w:r w:rsidR="00800D7E">
        <w:t xml:space="preserve">New York: HarperCollins. </w:t>
      </w:r>
      <w:proofErr w:type="gramStart"/>
      <w:r w:rsidR="00800D7E">
        <w:t>doi</w:t>
      </w:r>
      <w:proofErr w:type="gramEnd"/>
      <w:r w:rsidR="00800D7E">
        <w:t>:</w:t>
      </w:r>
    </w:p>
    <w:p w14:paraId="03847B29" w14:textId="77777777" w:rsidR="007575B1" w:rsidRPr="00E16409" w:rsidRDefault="00800D7E" w:rsidP="00800D7E">
      <w:pPr>
        <w:spacing w:line="480" w:lineRule="auto"/>
        <w:ind w:firstLine="720"/>
      </w:pPr>
      <w:r w:rsidRPr="00800D7E">
        <w:t>10.1162/105474605774785235</w:t>
      </w:r>
    </w:p>
    <w:p w14:paraId="0C759696" w14:textId="77777777" w:rsidR="00104AA4" w:rsidRDefault="00104AA4" w:rsidP="00104AA4">
      <w:pPr>
        <w:spacing w:line="480" w:lineRule="auto"/>
      </w:pPr>
      <w:proofErr w:type="spellStart"/>
      <w:proofErr w:type="gramStart"/>
      <w:r>
        <w:t>Bailenson</w:t>
      </w:r>
      <w:proofErr w:type="spellEnd"/>
      <w:r>
        <w:t xml:space="preserve">, J. N., </w:t>
      </w:r>
      <w:proofErr w:type="spellStart"/>
      <w:r>
        <w:t>Blascovich</w:t>
      </w:r>
      <w:proofErr w:type="spellEnd"/>
      <w:r>
        <w:t xml:space="preserve">, J., </w:t>
      </w:r>
      <w:proofErr w:type="spellStart"/>
      <w:r>
        <w:t>Beall</w:t>
      </w:r>
      <w:proofErr w:type="spellEnd"/>
      <w:r>
        <w:t>, A. C., &amp; Loomis, J. M. (2003).</w:t>
      </w:r>
      <w:proofErr w:type="gramEnd"/>
      <w:r>
        <w:t xml:space="preserve"> Interpersonal distance in </w:t>
      </w:r>
    </w:p>
    <w:p w14:paraId="161E9EEF" w14:textId="77777777" w:rsidR="004B4C08" w:rsidRDefault="00104AA4" w:rsidP="00104AA4">
      <w:pPr>
        <w:spacing w:line="480" w:lineRule="auto"/>
      </w:pPr>
      <w:r>
        <w:tab/>
      </w:r>
      <w:proofErr w:type="gramStart"/>
      <w:r>
        <w:t>immersive</w:t>
      </w:r>
      <w:proofErr w:type="gramEnd"/>
      <w:r>
        <w:t xml:space="preserve"> virtual environments. </w:t>
      </w:r>
      <w:r w:rsidRPr="007952BD">
        <w:rPr>
          <w:i/>
        </w:rPr>
        <w:t>Personality &amp; Social Psychology Bulletin, 29</w:t>
      </w:r>
      <w:r>
        <w:t>, 819-833.</w:t>
      </w:r>
      <w:r w:rsidR="004B4C08">
        <w:t xml:space="preserve"> </w:t>
      </w:r>
    </w:p>
    <w:p w14:paraId="2FC3F145" w14:textId="77777777" w:rsidR="00104AA4" w:rsidRDefault="004B4C08" w:rsidP="00104AA4">
      <w:pPr>
        <w:spacing w:line="480" w:lineRule="auto"/>
      </w:pPr>
      <w:r>
        <w:tab/>
      </w:r>
      <w:proofErr w:type="gramStart"/>
      <w:r>
        <w:t>doi</w:t>
      </w:r>
      <w:proofErr w:type="gramEnd"/>
      <w:r>
        <w:t xml:space="preserve">: </w:t>
      </w:r>
      <w:r>
        <w:rPr>
          <w:rStyle w:val="slug-doi"/>
        </w:rPr>
        <w:t>10.1177/0146167203029007002</w:t>
      </w:r>
    </w:p>
    <w:p w14:paraId="0B0BB19F" w14:textId="77777777" w:rsidR="00104AA4" w:rsidRDefault="00104AA4" w:rsidP="00104AA4">
      <w:pPr>
        <w:spacing w:line="480" w:lineRule="auto"/>
      </w:pPr>
      <w:proofErr w:type="spellStart"/>
      <w:proofErr w:type="gramStart"/>
      <w:r>
        <w:t>Bailenson</w:t>
      </w:r>
      <w:proofErr w:type="spellEnd"/>
      <w:r>
        <w:t xml:space="preserve">, J. N., Patel, K., Nielsen, A., </w:t>
      </w:r>
      <w:proofErr w:type="spellStart"/>
      <w:r>
        <w:t>Bajcsy</w:t>
      </w:r>
      <w:proofErr w:type="spellEnd"/>
      <w:r>
        <w:t xml:space="preserve">, R., Jung, S., &amp; </w:t>
      </w:r>
      <w:proofErr w:type="spellStart"/>
      <w:r>
        <w:t>Kurillo</w:t>
      </w:r>
      <w:proofErr w:type="spellEnd"/>
      <w:r>
        <w:t>, G. (2008).</w:t>
      </w:r>
      <w:proofErr w:type="gramEnd"/>
      <w:r>
        <w:t xml:space="preserve"> </w:t>
      </w:r>
      <w:proofErr w:type="gramStart"/>
      <w:r w:rsidRPr="00CB67A9">
        <w:t xml:space="preserve">The effect of </w:t>
      </w:r>
      <w:r w:rsidRPr="00CB67A9">
        <w:tab/>
        <w:t>interactivity on learning physical actions in virtual reality</w:t>
      </w:r>
      <w:r>
        <w:t>.</w:t>
      </w:r>
      <w:proofErr w:type="gramEnd"/>
      <w:r>
        <w:t xml:space="preserve"> </w:t>
      </w:r>
      <w:r>
        <w:rPr>
          <w:i/>
          <w:iCs/>
        </w:rPr>
        <w:t>Media Psychology</w:t>
      </w:r>
      <w:r>
        <w:t xml:space="preserve">, </w:t>
      </w:r>
      <w:r w:rsidRPr="00A125D1">
        <w:rPr>
          <w:i/>
        </w:rPr>
        <w:t>11,</w:t>
      </w:r>
      <w:r>
        <w:t xml:space="preserve"> 354–</w:t>
      </w:r>
    </w:p>
    <w:p w14:paraId="5AA9D429" w14:textId="77777777" w:rsidR="00104AA4" w:rsidRDefault="00104AA4" w:rsidP="00104AA4">
      <w:pPr>
        <w:spacing w:line="480" w:lineRule="auto"/>
      </w:pPr>
      <w:r>
        <w:tab/>
        <w:t>376.</w:t>
      </w:r>
      <w:r w:rsidR="004B4C08">
        <w:t xml:space="preserve"> </w:t>
      </w:r>
      <w:proofErr w:type="gramStart"/>
      <w:r w:rsidR="004B4C08">
        <w:t>doi</w:t>
      </w:r>
      <w:proofErr w:type="gramEnd"/>
      <w:r w:rsidR="004B4C08">
        <w:t xml:space="preserve">: </w:t>
      </w:r>
      <w:r w:rsidR="004B4C08" w:rsidRPr="004B4C08">
        <w:t>10.1177/0146167203029007002</w:t>
      </w:r>
    </w:p>
    <w:p w14:paraId="403D19F6" w14:textId="77777777" w:rsidR="005A4DCD" w:rsidRDefault="005A4DCD" w:rsidP="003751CA">
      <w:pPr>
        <w:spacing w:line="480" w:lineRule="auto"/>
        <w:ind w:left="720" w:hanging="720"/>
      </w:pPr>
      <w:proofErr w:type="spellStart"/>
      <w:proofErr w:type="gramStart"/>
      <w:r>
        <w:t>Belloti</w:t>
      </w:r>
      <w:proofErr w:type="spellEnd"/>
      <w:r>
        <w:t>, V., &amp; Edwards, K. (2001).</w:t>
      </w:r>
      <w:proofErr w:type="gramEnd"/>
      <w:r>
        <w:t xml:space="preserve"> Intelligibility and accountability: Human considerations in context-aware systems. </w:t>
      </w:r>
      <w:r w:rsidRPr="005A4DCD">
        <w:rPr>
          <w:i/>
        </w:rPr>
        <w:t>Human-Computer Interaction, 16,</w:t>
      </w:r>
      <w:r>
        <w:t xml:space="preserve"> 193-212. </w:t>
      </w:r>
      <w:proofErr w:type="gramStart"/>
      <w:r>
        <w:t>doi</w:t>
      </w:r>
      <w:proofErr w:type="gramEnd"/>
      <w:r>
        <w:t>: 10.1207/S15327051HCI16234_05</w:t>
      </w:r>
    </w:p>
    <w:p w14:paraId="0319CFE2" w14:textId="77777777" w:rsidR="003751CA" w:rsidRDefault="003751CA" w:rsidP="00EA363C">
      <w:pPr>
        <w:spacing w:line="480" w:lineRule="auto"/>
      </w:pPr>
      <w:proofErr w:type="spellStart"/>
      <w:proofErr w:type="gramStart"/>
      <w:r>
        <w:t>Benford</w:t>
      </w:r>
      <w:proofErr w:type="spellEnd"/>
      <w:r>
        <w:t xml:space="preserve">, S., Bowers, J., </w:t>
      </w:r>
      <w:proofErr w:type="spellStart"/>
      <w:r>
        <w:t>Fahlén</w:t>
      </w:r>
      <w:proofErr w:type="spellEnd"/>
      <w:r>
        <w:t xml:space="preserve">, L. E., </w:t>
      </w:r>
      <w:proofErr w:type="spellStart"/>
      <w:r>
        <w:t>Greenhalgh</w:t>
      </w:r>
      <w:proofErr w:type="spellEnd"/>
      <w:r>
        <w:t xml:space="preserve">, C., &amp; </w:t>
      </w:r>
      <w:proofErr w:type="spellStart"/>
      <w:r>
        <w:t>Snowdon</w:t>
      </w:r>
      <w:proofErr w:type="spellEnd"/>
      <w:r>
        <w:t>, D. (1997).</w:t>
      </w:r>
      <w:proofErr w:type="gramEnd"/>
      <w:r>
        <w:t xml:space="preserve"> Embodiments, </w:t>
      </w:r>
    </w:p>
    <w:p w14:paraId="1048B898" w14:textId="77777777" w:rsidR="003751CA" w:rsidRDefault="003751CA" w:rsidP="00EA363C">
      <w:pPr>
        <w:spacing w:line="480" w:lineRule="auto"/>
        <w:rPr>
          <w:i/>
          <w:iCs/>
        </w:rPr>
      </w:pPr>
      <w:r>
        <w:tab/>
      </w:r>
      <w:proofErr w:type="gramStart"/>
      <w:r>
        <w:t>avatars</w:t>
      </w:r>
      <w:proofErr w:type="gramEnd"/>
      <w:r>
        <w:t>, clones</w:t>
      </w:r>
      <w:ins w:id="41" w:author="Jesse Fox" w:date="2014-01-26T23:02:00Z">
        <w:r w:rsidR="00720811">
          <w:t>,</w:t>
        </w:r>
      </w:ins>
      <w:r>
        <w:t xml:space="preserve"> and agents for multi-user, multi-sensory virtual worlds. </w:t>
      </w:r>
      <w:r>
        <w:rPr>
          <w:i/>
          <w:iCs/>
        </w:rPr>
        <w:t xml:space="preserve">Multimedia </w:t>
      </w:r>
    </w:p>
    <w:p w14:paraId="7A821192" w14:textId="0F069914" w:rsidR="003751CA" w:rsidRDefault="003751CA" w:rsidP="009D7E29">
      <w:pPr>
        <w:spacing w:line="480" w:lineRule="auto"/>
        <w:rPr>
          <w:rStyle w:val="Emphasis"/>
          <w:i w:val="0"/>
        </w:rPr>
      </w:pPr>
      <w:r>
        <w:rPr>
          <w:i/>
          <w:iCs/>
        </w:rPr>
        <w:tab/>
        <w:t>Systems</w:t>
      </w:r>
      <w:r>
        <w:t xml:space="preserve">, </w:t>
      </w:r>
      <w:r>
        <w:rPr>
          <w:i/>
          <w:iCs/>
        </w:rPr>
        <w:t>5</w:t>
      </w:r>
      <w:r>
        <w:t xml:space="preserve">(2), 93-104. </w:t>
      </w:r>
      <w:proofErr w:type="gramStart"/>
      <w:r>
        <w:t>doi</w:t>
      </w:r>
      <w:proofErr w:type="gramEnd"/>
      <w:r>
        <w:t>: 10.1007/s005300050045</w:t>
      </w:r>
    </w:p>
    <w:p w14:paraId="6AE90A58" w14:textId="77777777" w:rsidR="00104AA4" w:rsidRDefault="00104AA4" w:rsidP="003751CA">
      <w:pPr>
        <w:spacing w:line="480" w:lineRule="auto"/>
      </w:pPr>
      <w:r w:rsidRPr="0059122E">
        <w:rPr>
          <w:lang w:val="de-DE"/>
        </w:rPr>
        <w:t xml:space="preserve">Bente, G., Rüggenberg, S., Krämer, N. C., &amp; Eschenburg, F. (2008). </w:t>
      </w:r>
      <w:r>
        <w:t xml:space="preserve">Avatar-mediated </w:t>
      </w:r>
    </w:p>
    <w:p w14:paraId="093EB900" w14:textId="77777777" w:rsidR="00104AA4" w:rsidRDefault="00104AA4" w:rsidP="00104AA4">
      <w:pPr>
        <w:spacing w:line="480" w:lineRule="auto"/>
        <w:ind w:left="720"/>
      </w:pPr>
      <w:proofErr w:type="gramStart"/>
      <w:r>
        <w:t>networking</w:t>
      </w:r>
      <w:proofErr w:type="gramEnd"/>
      <w:r>
        <w:t xml:space="preserve">: Increasing social presence and interpersonal trust in net-based collaborations. </w:t>
      </w:r>
      <w:r w:rsidRPr="005177D4">
        <w:rPr>
          <w:i/>
        </w:rPr>
        <w:t>Human Communication Research, 34,</w:t>
      </w:r>
      <w:r>
        <w:t xml:space="preserve"> 287-318. </w:t>
      </w:r>
      <w:proofErr w:type="gramStart"/>
      <w:r w:rsidR="004B4C08">
        <w:t>doi</w:t>
      </w:r>
      <w:proofErr w:type="gramEnd"/>
      <w:r w:rsidR="004B4C08">
        <w:t xml:space="preserve">: </w:t>
      </w:r>
      <w:r w:rsidR="004B4C08" w:rsidRPr="004B4C08">
        <w:t>10.1002/ab.20279</w:t>
      </w:r>
    </w:p>
    <w:p w14:paraId="464BDF2F" w14:textId="77777777" w:rsidR="00DC0198" w:rsidRDefault="00DC0198" w:rsidP="00DC0198">
      <w:pPr>
        <w:spacing w:line="480" w:lineRule="auto"/>
      </w:pPr>
      <w:proofErr w:type="spellStart"/>
      <w:proofErr w:type="gramStart"/>
      <w:r>
        <w:t>Bickmore</w:t>
      </w:r>
      <w:proofErr w:type="spellEnd"/>
      <w:r>
        <w:t xml:space="preserve">, T., &amp; </w:t>
      </w:r>
      <w:proofErr w:type="spellStart"/>
      <w:r>
        <w:t>Cassell</w:t>
      </w:r>
      <w:proofErr w:type="spellEnd"/>
      <w:r>
        <w:t>, J. (2005).</w:t>
      </w:r>
      <w:proofErr w:type="gramEnd"/>
      <w:r>
        <w:t xml:space="preserve"> </w:t>
      </w:r>
      <w:proofErr w:type="gramStart"/>
      <w:r>
        <w:t>Social dialogue with embodied conversational agents.</w:t>
      </w:r>
      <w:proofErr w:type="gramEnd"/>
      <w:r>
        <w:t xml:space="preserve"> </w:t>
      </w:r>
      <w:proofErr w:type="gramStart"/>
      <w:r>
        <w:t>In J. C.</w:t>
      </w:r>
      <w:proofErr w:type="gramEnd"/>
    </w:p>
    <w:p w14:paraId="67BDF207" w14:textId="77777777" w:rsidR="00DC0198" w:rsidRPr="00DC0198" w:rsidRDefault="00DC0198" w:rsidP="00DC0198">
      <w:pPr>
        <w:spacing w:line="480" w:lineRule="auto"/>
        <w:ind w:left="720"/>
        <w:rPr>
          <w:i/>
        </w:rPr>
      </w:pPr>
      <w:r>
        <w:t xml:space="preserve">J. </w:t>
      </w:r>
      <w:proofErr w:type="spellStart"/>
      <w:r>
        <w:t>Kuppevelt</w:t>
      </w:r>
      <w:proofErr w:type="spellEnd"/>
      <w:r>
        <w:t xml:space="preserve">, L. </w:t>
      </w:r>
      <w:proofErr w:type="spellStart"/>
      <w:r>
        <w:t>Dybkjaer</w:t>
      </w:r>
      <w:proofErr w:type="spellEnd"/>
      <w:r>
        <w:t xml:space="preserve">, &amp; N. O. </w:t>
      </w:r>
      <w:proofErr w:type="spellStart"/>
      <w:r>
        <w:t>Bernson</w:t>
      </w:r>
      <w:proofErr w:type="spellEnd"/>
      <w:r>
        <w:t xml:space="preserve"> (Eds.), </w:t>
      </w:r>
      <w:r w:rsidRPr="003B6C58">
        <w:rPr>
          <w:i/>
        </w:rPr>
        <w:t>Advances in natural multimodal dialogue</w:t>
      </w:r>
      <w:r w:rsidRPr="007F5EE7">
        <w:rPr>
          <w:i/>
        </w:rPr>
        <w:t xml:space="preserve"> </w:t>
      </w:r>
      <w:r w:rsidRPr="003B6C58">
        <w:rPr>
          <w:i/>
        </w:rPr>
        <w:t xml:space="preserve">systems </w:t>
      </w:r>
      <w:r>
        <w:t>(pp. 1-32). New York: Springer.</w:t>
      </w:r>
    </w:p>
    <w:p w14:paraId="7CFADC38" w14:textId="77777777" w:rsidR="00104AA4" w:rsidRDefault="00104AA4" w:rsidP="00104AA4">
      <w:pPr>
        <w:spacing w:line="480" w:lineRule="auto"/>
      </w:pPr>
      <w:proofErr w:type="spellStart"/>
      <w:r>
        <w:lastRenderedPageBreak/>
        <w:t>Blascovich</w:t>
      </w:r>
      <w:proofErr w:type="spellEnd"/>
      <w:r>
        <w:t xml:space="preserve">, J. (2002). </w:t>
      </w:r>
      <w:proofErr w:type="gramStart"/>
      <w:r>
        <w:t>Social influence within immersive virtual environments.</w:t>
      </w:r>
      <w:proofErr w:type="gramEnd"/>
      <w:r>
        <w:t xml:space="preserve"> In R. Schroeder </w:t>
      </w:r>
    </w:p>
    <w:p w14:paraId="3EDF3CD7" w14:textId="77777777" w:rsidR="00104AA4" w:rsidRDefault="00104AA4" w:rsidP="00104AA4">
      <w:pPr>
        <w:spacing w:line="480" w:lineRule="auto"/>
      </w:pPr>
      <w:r>
        <w:tab/>
        <w:t xml:space="preserve">(Ed.), </w:t>
      </w:r>
      <w:proofErr w:type="gramStart"/>
      <w:r w:rsidRPr="00053114">
        <w:rPr>
          <w:i/>
        </w:rPr>
        <w:t>The</w:t>
      </w:r>
      <w:proofErr w:type="gramEnd"/>
      <w:r w:rsidRPr="00053114">
        <w:rPr>
          <w:i/>
        </w:rPr>
        <w:t xml:space="preserve"> social life of avatars: Presence and interaction in shared virtual environments</w:t>
      </w:r>
    </w:p>
    <w:p w14:paraId="152DDE8C" w14:textId="77777777" w:rsidR="00104AA4" w:rsidRDefault="00104AA4" w:rsidP="00104AA4">
      <w:pPr>
        <w:spacing w:line="480" w:lineRule="auto"/>
        <w:ind w:firstLine="720"/>
      </w:pPr>
      <w:r>
        <w:t>(pp. 127-145). London: Springer-</w:t>
      </w:r>
      <w:proofErr w:type="spellStart"/>
      <w:r>
        <w:t>Verlag</w:t>
      </w:r>
      <w:proofErr w:type="spellEnd"/>
      <w:r>
        <w:t xml:space="preserve">. </w:t>
      </w:r>
      <w:proofErr w:type="gramStart"/>
      <w:r w:rsidR="004B4C08">
        <w:t>doi</w:t>
      </w:r>
      <w:proofErr w:type="gramEnd"/>
      <w:r w:rsidR="004B4C08">
        <w:t xml:space="preserve">: </w:t>
      </w:r>
      <w:r w:rsidR="004B4C08" w:rsidRPr="004B4C08">
        <w:t>10.1162/105474603322761270</w:t>
      </w:r>
    </w:p>
    <w:p w14:paraId="1BBF5D8E" w14:textId="77777777" w:rsidR="00104AA4" w:rsidRDefault="00104AA4" w:rsidP="00104AA4">
      <w:pPr>
        <w:spacing w:line="480" w:lineRule="auto"/>
      </w:pPr>
      <w:proofErr w:type="spellStart"/>
      <w:r>
        <w:t>Blascovich</w:t>
      </w:r>
      <w:proofErr w:type="spellEnd"/>
      <w:r>
        <w:t xml:space="preserve">, J., Loomis, J., </w:t>
      </w:r>
      <w:proofErr w:type="spellStart"/>
      <w:r>
        <w:t>Beall</w:t>
      </w:r>
      <w:proofErr w:type="spellEnd"/>
      <w:r>
        <w:t xml:space="preserve">, A. C., </w:t>
      </w:r>
      <w:proofErr w:type="spellStart"/>
      <w:r>
        <w:t>Swinth</w:t>
      </w:r>
      <w:proofErr w:type="spellEnd"/>
      <w:r>
        <w:t xml:space="preserve">, K. R., Hoyt, C. L., &amp; </w:t>
      </w:r>
      <w:proofErr w:type="spellStart"/>
      <w:r>
        <w:t>Bailenson</w:t>
      </w:r>
      <w:proofErr w:type="spellEnd"/>
      <w:r>
        <w:t>, J. N. (2002).</w:t>
      </w:r>
    </w:p>
    <w:p w14:paraId="1774C902" w14:textId="77777777" w:rsidR="00104AA4" w:rsidRDefault="00104AA4" w:rsidP="00104AA4">
      <w:pPr>
        <w:spacing w:line="480" w:lineRule="auto"/>
        <w:ind w:firstLine="720"/>
      </w:pPr>
      <w:r>
        <w:t>Immersive virtual environment technology as a methodological tool for social</w:t>
      </w:r>
    </w:p>
    <w:p w14:paraId="765022F2" w14:textId="77777777" w:rsidR="00104AA4" w:rsidRDefault="00104AA4" w:rsidP="00104AA4">
      <w:pPr>
        <w:spacing w:line="480" w:lineRule="auto"/>
        <w:ind w:firstLine="720"/>
      </w:pPr>
      <w:proofErr w:type="gramStart"/>
      <w:r w:rsidRPr="0059122E">
        <w:t>psychology</w:t>
      </w:r>
      <w:proofErr w:type="gramEnd"/>
      <w:r w:rsidRPr="0059122E">
        <w:t xml:space="preserve">. </w:t>
      </w:r>
      <w:r w:rsidRPr="0059122E">
        <w:rPr>
          <w:i/>
        </w:rPr>
        <w:t>Psychological Inquiry, 13,</w:t>
      </w:r>
      <w:r w:rsidRPr="0059122E">
        <w:t xml:space="preserve"> 103-124. </w:t>
      </w:r>
      <w:proofErr w:type="gramStart"/>
      <w:r w:rsidR="004B4C08">
        <w:t>doi</w:t>
      </w:r>
      <w:proofErr w:type="gramEnd"/>
      <w:r w:rsidR="004B4C08">
        <w:t>: 10.1207/S15327965PLI1302_01</w:t>
      </w:r>
    </w:p>
    <w:p w14:paraId="7B599A38" w14:textId="77777777" w:rsidR="00104AA4" w:rsidRDefault="00104AA4" w:rsidP="00104AA4">
      <w:pPr>
        <w:spacing w:line="480" w:lineRule="auto"/>
      </w:pPr>
      <w:proofErr w:type="gramStart"/>
      <w:r>
        <w:t>Bond, C. F., &amp; Titus, L. J. (1983).</w:t>
      </w:r>
      <w:proofErr w:type="gramEnd"/>
      <w:r>
        <w:t xml:space="preserve"> Social facilitation: A meta-analysis of 241 studies. </w:t>
      </w:r>
    </w:p>
    <w:p w14:paraId="377E3D5F" w14:textId="77777777" w:rsidR="00104AA4" w:rsidRDefault="00104AA4" w:rsidP="00384D2A">
      <w:pPr>
        <w:spacing w:line="480" w:lineRule="auto"/>
      </w:pPr>
      <w:r>
        <w:tab/>
      </w:r>
      <w:r w:rsidRPr="00C00BD4">
        <w:rPr>
          <w:i/>
        </w:rPr>
        <w:t>Psychological Bulletin, 94,</w:t>
      </w:r>
      <w:r>
        <w:t xml:space="preserve"> 265-292. </w:t>
      </w:r>
      <w:proofErr w:type="gramStart"/>
      <w:r w:rsidR="004B4C08">
        <w:t>doi</w:t>
      </w:r>
      <w:proofErr w:type="gramEnd"/>
      <w:r w:rsidR="004B4C08">
        <w:t xml:space="preserve">: </w:t>
      </w:r>
      <w:r w:rsidR="004B4C08" w:rsidRPr="004B4C08">
        <w:t>10.1207/S15327965PLI1302_01</w:t>
      </w:r>
    </w:p>
    <w:p w14:paraId="01053610" w14:textId="77777777" w:rsidR="008C0C93" w:rsidRDefault="008C0C93" w:rsidP="00384D2A">
      <w:pPr>
        <w:spacing w:line="480" w:lineRule="auto"/>
      </w:pPr>
      <w:proofErr w:type="gramStart"/>
      <w:r>
        <w:t xml:space="preserve">Bracken, C. C., &amp; </w:t>
      </w:r>
      <w:proofErr w:type="spellStart"/>
      <w:r>
        <w:t>Skalski</w:t>
      </w:r>
      <w:proofErr w:type="spellEnd"/>
      <w:r>
        <w:t>, P. D. (2010).</w:t>
      </w:r>
      <w:proofErr w:type="gramEnd"/>
      <w:r>
        <w:t xml:space="preserve"> </w:t>
      </w:r>
      <w:proofErr w:type="gramStart"/>
      <w:r w:rsidRPr="009D7E29">
        <w:rPr>
          <w:i/>
        </w:rPr>
        <w:t>Immersed in media: Telepresence in everyday life</w:t>
      </w:r>
      <w:r>
        <w:t>.</w:t>
      </w:r>
      <w:proofErr w:type="gramEnd"/>
      <w:r>
        <w:t xml:space="preserve"> New </w:t>
      </w:r>
      <w:r>
        <w:tab/>
        <w:t>York: Routledge.</w:t>
      </w:r>
    </w:p>
    <w:p w14:paraId="3FF7C167" w14:textId="77777777" w:rsidR="00384D2A" w:rsidRDefault="00384D2A" w:rsidP="00384D2A">
      <w:pPr>
        <w:spacing w:line="480" w:lineRule="auto"/>
        <w:rPr>
          <w:color w:val="000000"/>
        </w:rPr>
      </w:pPr>
      <w:proofErr w:type="spellStart"/>
      <w:r w:rsidRPr="00450F1F">
        <w:rPr>
          <w:color w:val="000000"/>
        </w:rPr>
        <w:t>Bystrom</w:t>
      </w:r>
      <w:proofErr w:type="spellEnd"/>
      <w:r w:rsidRPr="00450F1F">
        <w:rPr>
          <w:color w:val="000000"/>
        </w:rPr>
        <w:t>, K.</w:t>
      </w:r>
      <w:r>
        <w:rPr>
          <w:color w:val="000000"/>
        </w:rPr>
        <w:t>, &amp;</w:t>
      </w:r>
      <w:r w:rsidRPr="00450F1F">
        <w:rPr>
          <w:color w:val="000000"/>
        </w:rPr>
        <w:t xml:space="preserve"> Barfield, W</w:t>
      </w:r>
      <w:proofErr w:type="gramStart"/>
      <w:r w:rsidRPr="00450F1F">
        <w:rPr>
          <w:color w:val="000000"/>
        </w:rPr>
        <w:t>.</w:t>
      </w:r>
      <w:r>
        <w:rPr>
          <w:color w:val="000000"/>
        </w:rPr>
        <w:t>(</w:t>
      </w:r>
      <w:proofErr w:type="gramEnd"/>
      <w:r>
        <w:rPr>
          <w:color w:val="000000"/>
        </w:rPr>
        <w:t>1999): Collaborative task performance for e</w:t>
      </w:r>
      <w:r w:rsidRPr="00450F1F">
        <w:rPr>
          <w:color w:val="000000"/>
        </w:rPr>
        <w:t xml:space="preserve">ducation </w:t>
      </w:r>
      <w:r>
        <w:rPr>
          <w:color w:val="000000"/>
        </w:rPr>
        <w:t>using a virtual</w:t>
      </w:r>
    </w:p>
    <w:p w14:paraId="1EC37219" w14:textId="77777777" w:rsidR="00322730" w:rsidRDefault="00384D2A" w:rsidP="00384D2A">
      <w:pPr>
        <w:spacing w:line="480" w:lineRule="auto"/>
        <w:ind w:firstLine="720"/>
        <w:rPr>
          <w:color w:val="000000"/>
        </w:rPr>
      </w:pPr>
      <w:r>
        <w:rPr>
          <w:color w:val="000000"/>
        </w:rPr>
        <w:t xml:space="preserve"> </w:t>
      </w:r>
      <w:proofErr w:type="gramStart"/>
      <w:r>
        <w:rPr>
          <w:color w:val="000000"/>
        </w:rPr>
        <w:t>environment</w:t>
      </w:r>
      <w:proofErr w:type="gramEnd"/>
      <w:r>
        <w:rPr>
          <w:color w:val="000000"/>
        </w:rPr>
        <w:t xml:space="preserve">. </w:t>
      </w:r>
      <w:r w:rsidRPr="00384D2A">
        <w:rPr>
          <w:i/>
          <w:color w:val="000000"/>
        </w:rPr>
        <w:t xml:space="preserve">Presence: </w:t>
      </w:r>
      <w:proofErr w:type="spellStart"/>
      <w:r w:rsidRPr="00384D2A">
        <w:rPr>
          <w:i/>
          <w:color w:val="000000"/>
        </w:rPr>
        <w:t>Teleoperators</w:t>
      </w:r>
      <w:proofErr w:type="spellEnd"/>
      <w:r w:rsidRPr="00384D2A">
        <w:rPr>
          <w:i/>
          <w:color w:val="000000"/>
        </w:rPr>
        <w:t xml:space="preserve"> &amp; Virtual Environments, 8,</w:t>
      </w:r>
      <w:r w:rsidRPr="00450F1F">
        <w:rPr>
          <w:color w:val="000000"/>
        </w:rPr>
        <w:t xml:space="preserve"> 435-448.</w:t>
      </w:r>
      <w:r w:rsidR="00322730">
        <w:rPr>
          <w:color w:val="000000"/>
        </w:rPr>
        <w:t xml:space="preserve"> </w:t>
      </w:r>
      <w:proofErr w:type="gramStart"/>
      <w:r w:rsidR="00322730">
        <w:rPr>
          <w:color w:val="000000"/>
        </w:rPr>
        <w:t>doi</w:t>
      </w:r>
      <w:proofErr w:type="gramEnd"/>
      <w:r w:rsidR="00322730">
        <w:rPr>
          <w:color w:val="000000"/>
        </w:rPr>
        <w:t xml:space="preserve">: </w:t>
      </w:r>
    </w:p>
    <w:p w14:paraId="4AFCFAAE" w14:textId="77777777" w:rsidR="00384D2A" w:rsidRPr="00384D2A" w:rsidRDefault="00322730" w:rsidP="00384D2A">
      <w:pPr>
        <w:spacing w:line="480" w:lineRule="auto"/>
        <w:ind w:firstLine="720"/>
        <w:rPr>
          <w:color w:val="000000"/>
        </w:rPr>
      </w:pPr>
      <w:r>
        <w:rPr>
          <w:color w:val="000000"/>
        </w:rPr>
        <w:t>10.1162/105474699566323</w:t>
      </w:r>
    </w:p>
    <w:p w14:paraId="6629B7A1" w14:textId="77777777" w:rsidR="00104AA4" w:rsidRDefault="00104AA4" w:rsidP="00384D2A">
      <w:pPr>
        <w:spacing w:line="480" w:lineRule="auto"/>
        <w:ind w:left="720" w:hanging="720"/>
      </w:pPr>
      <w:proofErr w:type="spellStart"/>
      <w:r>
        <w:t>Cassell</w:t>
      </w:r>
      <w:proofErr w:type="spellEnd"/>
      <w:r>
        <w:t xml:space="preserve">, J., Sullivan, J., Prevost, S., &amp; Churchill, E. F. (Eds.) (2000). </w:t>
      </w:r>
      <w:proofErr w:type="gramStart"/>
      <w:r w:rsidRPr="00185BC0">
        <w:rPr>
          <w:i/>
        </w:rPr>
        <w:t>Embodied conversational agents.</w:t>
      </w:r>
      <w:proofErr w:type="gramEnd"/>
      <w:r>
        <w:t xml:space="preserve"> New York: Cambridge University Press. </w:t>
      </w:r>
    </w:p>
    <w:p w14:paraId="69769432" w14:textId="77777777" w:rsidR="00104AA4" w:rsidRDefault="00104AA4" w:rsidP="00104AA4">
      <w:pPr>
        <w:spacing w:line="480" w:lineRule="auto"/>
        <w:ind w:left="720" w:hanging="720"/>
        <w:rPr>
          <w:rStyle w:val="Emphasis"/>
          <w:i w:val="0"/>
        </w:rPr>
      </w:pPr>
      <w:proofErr w:type="spellStart"/>
      <w:r>
        <w:rPr>
          <w:rStyle w:val="Emphasis"/>
          <w:i w:val="0"/>
        </w:rPr>
        <w:t>Cialdini</w:t>
      </w:r>
      <w:proofErr w:type="spellEnd"/>
      <w:r>
        <w:rPr>
          <w:rStyle w:val="Emphasis"/>
          <w:i w:val="0"/>
        </w:rPr>
        <w:t xml:space="preserve">, R. B. (2008). </w:t>
      </w:r>
      <w:r w:rsidRPr="004F4038">
        <w:rPr>
          <w:rStyle w:val="Emphasis"/>
        </w:rPr>
        <w:t>Influence: Science and practice</w:t>
      </w:r>
      <w:r>
        <w:rPr>
          <w:rStyle w:val="Emphasis"/>
          <w:i w:val="0"/>
        </w:rPr>
        <w:t xml:space="preserve"> (5</w:t>
      </w:r>
      <w:r w:rsidRPr="004F4038">
        <w:rPr>
          <w:rStyle w:val="Emphasis"/>
          <w:i w:val="0"/>
          <w:vertAlign w:val="superscript"/>
        </w:rPr>
        <w:t>th</w:t>
      </w:r>
      <w:r>
        <w:rPr>
          <w:rStyle w:val="Emphasis"/>
          <w:i w:val="0"/>
        </w:rPr>
        <w:t xml:space="preserve"> </w:t>
      </w:r>
      <w:proofErr w:type="gramStart"/>
      <w:r>
        <w:rPr>
          <w:rStyle w:val="Emphasis"/>
          <w:i w:val="0"/>
        </w:rPr>
        <w:t>ed</w:t>
      </w:r>
      <w:proofErr w:type="gramEnd"/>
      <w:r>
        <w:rPr>
          <w:rStyle w:val="Emphasis"/>
          <w:i w:val="0"/>
        </w:rPr>
        <w:t xml:space="preserve">.) Boston: Allyn &amp; Bacon. </w:t>
      </w:r>
    </w:p>
    <w:p w14:paraId="052033E9" w14:textId="77777777" w:rsidR="00104AA4" w:rsidRDefault="00104AA4" w:rsidP="00104AA4">
      <w:pPr>
        <w:spacing w:line="480" w:lineRule="auto"/>
        <w:ind w:left="720" w:hanging="720"/>
        <w:rPr>
          <w:rStyle w:val="value"/>
        </w:rPr>
      </w:pPr>
      <w:proofErr w:type="gramStart"/>
      <w:r>
        <w:rPr>
          <w:rStyle w:val="Emphasis"/>
          <w:i w:val="0"/>
        </w:rPr>
        <w:t xml:space="preserve">Chase, C. C., Chin, D. B., </w:t>
      </w:r>
      <w:proofErr w:type="spellStart"/>
      <w:r>
        <w:rPr>
          <w:rStyle w:val="Emphasis"/>
          <w:i w:val="0"/>
        </w:rPr>
        <w:t>Oppezzo</w:t>
      </w:r>
      <w:proofErr w:type="spellEnd"/>
      <w:r>
        <w:rPr>
          <w:rStyle w:val="Emphasis"/>
          <w:i w:val="0"/>
        </w:rPr>
        <w:t>, M. A., &amp; Schwartz, D. L. (2009).</w:t>
      </w:r>
      <w:proofErr w:type="gramEnd"/>
      <w:r>
        <w:rPr>
          <w:rStyle w:val="Emphasis"/>
          <w:i w:val="0"/>
        </w:rPr>
        <w:t xml:space="preserve"> Teachable agents and the protégé effect: Increasing the efforts towards learning. </w:t>
      </w:r>
      <w:r>
        <w:rPr>
          <w:rStyle w:val="Emphasis"/>
        </w:rPr>
        <w:t>Journal of Science Education &amp;</w:t>
      </w:r>
      <w:r w:rsidRPr="008E3CF1">
        <w:rPr>
          <w:rStyle w:val="Emphasis"/>
        </w:rPr>
        <w:t xml:space="preserve"> Technology, </w:t>
      </w:r>
      <w:r>
        <w:rPr>
          <w:rStyle w:val="Emphasis"/>
        </w:rPr>
        <w:t>18</w:t>
      </w:r>
      <w:r w:rsidRPr="00F859F5">
        <w:rPr>
          <w:rStyle w:val="Emphasis"/>
        </w:rPr>
        <w:t>,</w:t>
      </w:r>
      <w:r>
        <w:rPr>
          <w:rStyle w:val="Emphasis"/>
          <w:i w:val="0"/>
        </w:rPr>
        <w:t xml:space="preserve"> 334-352.</w:t>
      </w:r>
      <w:r w:rsidR="004B4C08">
        <w:rPr>
          <w:rStyle w:val="Emphasis"/>
          <w:i w:val="0"/>
        </w:rPr>
        <w:t xml:space="preserve"> </w:t>
      </w:r>
      <w:proofErr w:type="gramStart"/>
      <w:r w:rsidR="004B4C08">
        <w:rPr>
          <w:rStyle w:val="Emphasis"/>
          <w:i w:val="0"/>
        </w:rPr>
        <w:t>doi</w:t>
      </w:r>
      <w:proofErr w:type="gramEnd"/>
      <w:r w:rsidR="004B4C08">
        <w:rPr>
          <w:rStyle w:val="Emphasis"/>
          <w:i w:val="0"/>
        </w:rPr>
        <w:t xml:space="preserve">: </w:t>
      </w:r>
      <w:r w:rsidR="004B4C08">
        <w:rPr>
          <w:rStyle w:val="value"/>
        </w:rPr>
        <w:t>10.1007/s10956-009-9180-4</w:t>
      </w:r>
    </w:p>
    <w:p w14:paraId="3F741AC8" w14:textId="77777777" w:rsidR="00154C10" w:rsidRDefault="00154C10" w:rsidP="00104AA4">
      <w:pPr>
        <w:spacing w:line="480" w:lineRule="auto"/>
        <w:ind w:left="720" w:hanging="720"/>
        <w:rPr>
          <w:rStyle w:val="Emphasis"/>
          <w:i w:val="0"/>
        </w:rPr>
      </w:pPr>
      <w:proofErr w:type="spellStart"/>
      <w:proofErr w:type="gramStart"/>
      <w:r>
        <w:rPr>
          <w:rStyle w:val="value"/>
        </w:rPr>
        <w:t>D’Mello</w:t>
      </w:r>
      <w:proofErr w:type="spellEnd"/>
      <w:r>
        <w:rPr>
          <w:rStyle w:val="value"/>
        </w:rPr>
        <w:t xml:space="preserve">, S. K., </w:t>
      </w:r>
      <w:proofErr w:type="spellStart"/>
      <w:r>
        <w:rPr>
          <w:rStyle w:val="value"/>
        </w:rPr>
        <w:t>Graesser</w:t>
      </w:r>
      <w:proofErr w:type="spellEnd"/>
      <w:r>
        <w:rPr>
          <w:rStyle w:val="value"/>
        </w:rPr>
        <w:t>, A., &amp; King, B. (2010).</w:t>
      </w:r>
      <w:proofErr w:type="gramEnd"/>
      <w:r>
        <w:rPr>
          <w:rStyle w:val="value"/>
        </w:rPr>
        <w:t xml:space="preserve"> </w:t>
      </w:r>
      <w:proofErr w:type="gramStart"/>
      <w:r>
        <w:rPr>
          <w:rStyle w:val="value"/>
        </w:rPr>
        <w:t>Toward spoken human-computer tutorial dialogues.</w:t>
      </w:r>
      <w:proofErr w:type="gramEnd"/>
      <w:r>
        <w:rPr>
          <w:rStyle w:val="value"/>
        </w:rPr>
        <w:t xml:space="preserve"> </w:t>
      </w:r>
      <w:r w:rsidRPr="00154C10">
        <w:rPr>
          <w:rStyle w:val="value"/>
          <w:i/>
        </w:rPr>
        <w:t>Human-Computer Interaction, 25,</w:t>
      </w:r>
      <w:r>
        <w:rPr>
          <w:rStyle w:val="value"/>
        </w:rPr>
        <w:t xml:space="preserve"> 289-323. </w:t>
      </w:r>
      <w:proofErr w:type="gramStart"/>
      <w:r>
        <w:rPr>
          <w:rStyle w:val="value"/>
        </w:rPr>
        <w:t>doi</w:t>
      </w:r>
      <w:proofErr w:type="gramEnd"/>
      <w:r>
        <w:rPr>
          <w:rStyle w:val="value"/>
        </w:rPr>
        <w:t>: 10/1080/07370024.2010.499850</w:t>
      </w:r>
    </w:p>
    <w:p w14:paraId="31C1FD16" w14:textId="77777777" w:rsidR="00104AA4" w:rsidRDefault="00104AA4" w:rsidP="00104AA4">
      <w:pPr>
        <w:spacing w:line="480" w:lineRule="auto"/>
      </w:pPr>
      <w:proofErr w:type="spellStart"/>
      <w:r>
        <w:t>Eastin</w:t>
      </w:r>
      <w:proofErr w:type="spellEnd"/>
      <w:r>
        <w:t xml:space="preserve">, M. S. (2006). Video game violence and the female game player: Self and opponent </w:t>
      </w:r>
    </w:p>
    <w:p w14:paraId="7A17059D" w14:textId="77777777" w:rsidR="00104AA4" w:rsidRDefault="00104AA4" w:rsidP="00104AA4">
      <w:pPr>
        <w:spacing w:line="480" w:lineRule="auto"/>
        <w:rPr>
          <w:i/>
        </w:rPr>
      </w:pPr>
      <w:r>
        <w:lastRenderedPageBreak/>
        <w:tab/>
      </w:r>
      <w:proofErr w:type="gramStart"/>
      <w:r>
        <w:t>gender</w:t>
      </w:r>
      <w:proofErr w:type="gramEnd"/>
      <w:r>
        <w:t xml:space="preserve"> effects on presence and aggressive thoughts. </w:t>
      </w:r>
      <w:r w:rsidRPr="00D450A8">
        <w:rPr>
          <w:i/>
        </w:rPr>
        <w:t xml:space="preserve">Human Communication Research, </w:t>
      </w:r>
    </w:p>
    <w:p w14:paraId="603F42F5" w14:textId="77777777" w:rsidR="00104AA4" w:rsidRDefault="00104AA4" w:rsidP="00104AA4">
      <w:pPr>
        <w:spacing w:line="480" w:lineRule="auto"/>
      </w:pPr>
      <w:r>
        <w:rPr>
          <w:i/>
        </w:rPr>
        <w:tab/>
      </w:r>
      <w:r w:rsidRPr="00D450A8">
        <w:rPr>
          <w:i/>
        </w:rPr>
        <w:t>31,</w:t>
      </w:r>
      <w:r>
        <w:t xml:space="preserve"> 351-372. </w:t>
      </w:r>
      <w:proofErr w:type="gramStart"/>
      <w:r w:rsidR="00682096">
        <w:t>doi</w:t>
      </w:r>
      <w:proofErr w:type="gramEnd"/>
      <w:r w:rsidR="00682096">
        <w:t xml:space="preserve">: </w:t>
      </w:r>
      <w:r w:rsidR="00682096" w:rsidRPr="00682096">
        <w:t>10.1007/s10956-009-9180-4</w:t>
      </w:r>
    </w:p>
    <w:p w14:paraId="75F892A2" w14:textId="77777777" w:rsidR="00104AA4" w:rsidRDefault="00104AA4" w:rsidP="00104AA4">
      <w:pPr>
        <w:spacing w:line="480" w:lineRule="auto"/>
      </w:pPr>
      <w:proofErr w:type="spellStart"/>
      <w:proofErr w:type="gramStart"/>
      <w:r>
        <w:t>Eastin</w:t>
      </w:r>
      <w:proofErr w:type="spellEnd"/>
      <w:r>
        <w:t>, M. S., &amp; Griffiths, R. P. (2006).</w:t>
      </w:r>
      <w:proofErr w:type="gramEnd"/>
      <w:r>
        <w:t xml:space="preserve"> Beyond the shooter game: Examining presence and </w:t>
      </w:r>
    </w:p>
    <w:p w14:paraId="5C1E44B0" w14:textId="77777777" w:rsidR="00682096" w:rsidRDefault="00104AA4" w:rsidP="00104AA4">
      <w:pPr>
        <w:spacing w:line="480" w:lineRule="auto"/>
      </w:pPr>
      <w:r>
        <w:tab/>
      </w:r>
      <w:proofErr w:type="gramStart"/>
      <w:r>
        <w:t>hostile</w:t>
      </w:r>
      <w:proofErr w:type="gramEnd"/>
      <w:r>
        <w:t xml:space="preserve"> outcomes among male game players. </w:t>
      </w:r>
      <w:r w:rsidRPr="000532B2">
        <w:rPr>
          <w:i/>
        </w:rPr>
        <w:t>Communication Research, 33,</w:t>
      </w:r>
      <w:r>
        <w:t xml:space="preserve"> 448-466.</w:t>
      </w:r>
      <w:r w:rsidR="00682096">
        <w:t xml:space="preserve"> </w:t>
      </w:r>
      <w:proofErr w:type="gramStart"/>
      <w:r w:rsidR="00682096">
        <w:t>doi</w:t>
      </w:r>
      <w:proofErr w:type="gramEnd"/>
      <w:r w:rsidR="00682096">
        <w:t xml:space="preserve">: </w:t>
      </w:r>
    </w:p>
    <w:p w14:paraId="103E0D40" w14:textId="77777777" w:rsidR="00104AA4" w:rsidRDefault="00682096" w:rsidP="00104AA4">
      <w:pPr>
        <w:spacing w:line="480" w:lineRule="auto"/>
      </w:pPr>
      <w:r>
        <w:tab/>
      </w:r>
      <w:r w:rsidRPr="00682096">
        <w:t>10.1111/j.1468-2958.2006.00279</w:t>
      </w:r>
    </w:p>
    <w:p w14:paraId="378F06A6" w14:textId="77777777" w:rsidR="00104AA4" w:rsidRDefault="00104AA4" w:rsidP="00104AA4">
      <w:pPr>
        <w:spacing w:line="480" w:lineRule="auto"/>
      </w:pPr>
      <w:proofErr w:type="spellStart"/>
      <w:proofErr w:type="gramStart"/>
      <w:r>
        <w:t>Eastwick</w:t>
      </w:r>
      <w:proofErr w:type="spellEnd"/>
      <w:r>
        <w:t>, P. W., &amp; Gardner, W. L. (2009).</w:t>
      </w:r>
      <w:proofErr w:type="gramEnd"/>
      <w:r>
        <w:t xml:space="preserve"> Is it a game? Evidence for social influence in the </w:t>
      </w:r>
    </w:p>
    <w:p w14:paraId="04FEE334" w14:textId="77777777" w:rsidR="00104AA4" w:rsidRDefault="00104AA4" w:rsidP="00104AA4">
      <w:pPr>
        <w:spacing w:line="480" w:lineRule="auto"/>
      </w:pPr>
      <w:r>
        <w:tab/>
      </w:r>
      <w:proofErr w:type="gramStart"/>
      <w:r>
        <w:t>virtual</w:t>
      </w:r>
      <w:proofErr w:type="gramEnd"/>
      <w:r>
        <w:t xml:space="preserve"> world. </w:t>
      </w:r>
      <w:r w:rsidRPr="00DA1C4B">
        <w:rPr>
          <w:i/>
        </w:rPr>
        <w:t>Social Influence, 4,</w:t>
      </w:r>
      <w:r>
        <w:t xml:space="preserve"> 18-32. </w:t>
      </w:r>
      <w:proofErr w:type="gramStart"/>
      <w:r w:rsidR="00682096">
        <w:t>doi</w:t>
      </w:r>
      <w:proofErr w:type="gramEnd"/>
      <w:r w:rsidR="00682096">
        <w:t xml:space="preserve">: </w:t>
      </w:r>
      <w:r w:rsidR="00682096" w:rsidRPr="00682096">
        <w:t>10.1177/0093650206293249</w:t>
      </w:r>
    </w:p>
    <w:p w14:paraId="415EEDA6" w14:textId="77777777" w:rsidR="00D875AC" w:rsidRDefault="00D875AC" w:rsidP="00104AA4">
      <w:pPr>
        <w:spacing w:line="480" w:lineRule="auto"/>
      </w:pPr>
      <w:proofErr w:type="gramStart"/>
      <w:r>
        <w:t>Fan, X., McNeese, M., &amp; Yen, J. (2010).</w:t>
      </w:r>
      <w:proofErr w:type="gramEnd"/>
      <w:r>
        <w:t xml:space="preserve"> NDM-based cognitive agents for supporting decision-</w:t>
      </w:r>
    </w:p>
    <w:p w14:paraId="71CFD623" w14:textId="77777777" w:rsidR="00D875AC" w:rsidRDefault="00D875AC" w:rsidP="00104AA4">
      <w:pPr>
        <w:spacing w:line="480" w:lineRule="auto"/>
      </w:pPr>
      <w:r>
        <w:tab/>
      </w:r>
      <w:proofErr w:type="gramStart"/>
      <w:r>
        <w:t>making</w:t>
      </w:r>
      <w:proofErr w:type="gramEnd"/>
      <w:r>
        <w:t xml:space="preserve"> teams. </w:t>
      </w:r>
      <w:r w:rsidRPr="00D875AC">
        <w:rPr>
          <w:i/>
        </w:rPr>
        <w:t>Human-Computer Interaction, 25,</w:t>
      </w:r>
      <w:r>
        <w:t xml:space="preserve"> 195-234. </w:t>
      </w:r>
      <w:proofErr w:type="gramStart"/>
      <w:r>
        <w:t>doi</w:t>
      </w:r>
      <w:proofErr w:type="gramEnd"/>
      <w:r>
        <w:t xml:space="preserve">: </w:t>
      </w:r>
    </w:p>
    <w:p w14:paraId="4D56FEF1" w14:textId="77777777" w:rsidR="00D875AC" w:rsidRPr="00FC6B4E" w:rsidRDefault="00D875AC" w:rsidP="00104AA4">
      <w:pPr>
        <w:spacing w:line="480" w:lineRule="auto"/>
        <w:rPr>
          <w:lang w:val="es-MX"/>
        </w:rPr>
      </w:pPr>
      <w:r>
        <w:tab/>
      </w:r>
      <w:r w:rsidRPr="00FC6B4E">
        <w:rPr>
          <w:lang w:val="es-MX"/>
        </w:rPr>
        <w:t>10.1080/07370020903586720</w:t>
      </w:r>
    </w:p>
    <w:p w14:paraId="1D7F31B4" w14:textId="77777777" w:rsidR="00104AA4" w:rsidRDefault="00104AA4" w:rsidP="00104AA4">
      <w:pPr>
        <w:spacing w:line="480" w:lineRule="auto"/>
      </w:pPr>
      <w:r w:rsidRPr="00FC6B4E">
        <w:rPr>
          <w:lang w:val="es-MX"/>
        </w:rPr>
        <w:t xml:space="preserve">Fox, J., Arena, D., &amp; </w:t>
      </w:r>
      <w:proofErr w:type="spellStart"/>
      <w:r w:rsidRPr="00FC6B4E">
        <w:rPr>
          <w:lang w:val="es-MX"/>
        </w:rPr>
        <w:t>Bailenson</w:t>
      </w:r>
      <w:proofErr w:type="spellEnd"/>
      <w:r w:rsidRPr="00FC6B4E">
        <w:rPr>
          <w:lang w:val="es-MX"/>
        </w:rPr>
        <w:t xml:space="preserve">, J. N. (2009). </w:t>
      </w:r>
      <w:r>
        <w:t>Virtual r</w:t>
      </w:r>
      <w:r w:rsidRPr="006F0C19">
        <w:t xml:space="preserve">eality: A survival guide for the social </w:t>
      </w:r>
    </w:p>
    <w:p w14:paraId="33A28B2D" w14:textId="77777777" w:rsidR="00104AA4" w:rsidRDefault="00104AA4" w:rsidP="00104AA4">
      <w:pPr>
        <w:spacing w:line="480" w:lineRule="auto"/>
      </w:pPr>
      <w:r>
        <w:tab/>
      </w:r>
      <w:proofErr w:type="gramStart"/>
      <w:r w:rsidRPr="006F0C19">
        <w:t>scientist</w:t>
      </w:r>
      <w:proofErr w:type="gramEnd"/>
      <w:r>
        <w:t xml:space="preserve">. </w:t>
      </w:r>
      <w:r>
        <w:rPr>
          <w:i/>
          <w:iCs/>
        </w:rPr>
        <w:t>Journal of Media Psychology</w:t>
      </w:r>
      <w:r>
        <w:t>,</w:t>
      </w:r>
      <w:r w:rsidRPr="00A2656F">
        <w:rPr>
          <w:i/>
        </w:rPr>
        <w:t xml:space="preserve"> 21</w:t>
      </w:r>
      <w:r>
        <w:t>(3), 95-113.</w:t>
      </w:r>
      <w:r w:rsidR="00682096">
        <w:t xml:space="preserve"> </w:t>
      </w:r>
      <w:proofErr w:type="gramStart"/>
      <w:r w:rsidR="00682096">
        <w:t>doi</w:t>
      </w:r>
      <w:proofErr w:type="gramEnd"/>
      <w:r w:rsidR="00682096">
        <w:t xml:space="preserve">: </w:t>
      </w:r>
      <w:r w:rsidR="00682096" w:rsidRPr="00682096">
        <w:t>10.1080/15534510802254087</w:t>
      </w:r>
    </w:p>
    <w:p w14:paraId="7DC20D71" w14:textId="77777777" w:rsidR="00104AA4" w:rsidRDefault="00104AA4" w:rsidP="00104AA4">
      <w:pPr>
        <w:spacing w:line="480" w:lineRule="auto"/>
      </w:pPr>
      <w:proofErr w:type="gramStart"/>
      <w:r>
        <w:t>Fo</w:t>
      </w:r>
      <w:r w:rsidR="00F00543">
        <w:t xml:space="preserve">x, J., &amp; </w:t>
      </w:r>
      <w:proofErr w:type="spellStart"/>
      <w:r w:rsidR="00F00543">
        <w:t>Bailenson</w:t>
      </w:r>
      <w:proofErr w:type="spellEnd"/>
      <w:r w:rsidR="00F00543">
        <w:t>, J. N. (2009</w:t>
      </w:r>
      <w:r>
        <w:t>).</w:t>
      </w:r>
      <w:proofErr w:type="gramEnd"/>
      <w:r>
        <w:t xml:space="preserve"> </w:t>
      </w:r>
      <w:r w:rsidRPr="00E17BA8">
        <w:t xml:space="preserve">Virtual self-modeling: The effects of vicarious reinforcement </w:t>
      </w:r>
    </w:p>
    <w:p w14:paraId="188AAEED" w14:textId="77777777" w:rsidR="00682096" w:rsidRDefault="00104AA4" w:rsidP="00104AA4">
      <w:pPr>
        <w:spacing w:line="480" w:lineRule="auto"/>
        <w:rPr>
          <w:lang w:val="nl-NL"/>
        </w:rPr>
      </w:pPr>
      <w:r>
        <w:tab/>
      </w:r>
      <w:proofErr w:type="gramStart"/>
      <w:r w:rsidRPr="00E17BA8">
        <w:t>and</w:t>
      </w:r>
      <w:proofErr w:type="gramEnd"/>
      <w:r w:rsidRPr="00E17BA8">
        <w:t xml:space="preserve"> identification on exercise behaviors</w:t>
      </w:r>
      <w:r>
        <w:t xml:space="preserve">. </w:t>
      </w:r>
      <w:r w:rsidRPr="004F4038">
        <w:rPr>
          <w:i/>
          <w:iCs/>
          <w:lang w:val="nl-NL"/>
        </w:rPr>
        <w:t>Media Psychology</w:t>
      </w:r>
      <w:r w:rsidRPr="004F4038">
        <w:rPr>
          <w:lang w:val="nl-NL"/>
        </w:rPr>
        <w:t xml:space="preserve">, </w:t>
      </w:r>
      <w:r w:rsidRPr="004F4038">
        <w:rPr>
          <w:i/>
          <w:lang w:val="nl-NL"/>
        </w:rPr>
        <w:t>12,</w:t>
      </w:r>
      <w:r w:rsidRPr="004F4038">
        <w:rPr>
          <w:lang w:val="nl-NL"/>
        </w:rPr>
        <w:t xml:space="preserve"> 1-25.</w:t>
      </w:r>
      <w:r w:rsidR="00682096">
        <w:rPr>
          <w:lang w:val="nl-NL"/>
        </w:rPr>
        <w:t xml:space="preserve"> doi: </w:t>
      </w:r>
      <w:r w:rsidR="00682096" w:rsidRPr="00682096">
        <w:rPr>
          <w:lang w:val="nl-NL"/>
        </w:rPr>
        <w:t>10.1027/1864-</w:t>
      </w:r>
    </w:p>
    <w:p w14:paraId="1B656BC7" w14:textId="77777777" w:rsidR="00104AA4" w:rsidRDefault="00682096" w:rsidP="00104AA4">
      <w:pPr>
        <w:spacing w:line="480" w:lineRule="auto"/>
        <w:rPr>
          <w:lang w:val="nl-NL"/>
        </w:rPr>
      </w:pPr>
      <w:r>
        <w:rPr>
          <w:lang w:val="nl-NL"/>
        </w:rPr>
        <w:tab/>
      </w:r>
      <w:r w:rsidRPr="00682096">
        <w:rPr>
          <w:lang w:val="nl-NL"/>
        </w:rPr>
        <w:t>1105.21.3.95</w:t>
      </w:r>
    </w:p>
    <w:p w14:paraId="1CE4752E" w14:textId="77777777" w:rsidR="00950BA3" w:rsidRDefault="00950BA3" w:rsidP="00104AA4">
      <w:pPr>
        <w:spacing w:line="480" w:lineRule="auto"/>
        <w:rPr>
          <w:i/>
          <w:iCs/>
        </w:rPr>
      </w:pPr>
      <w:proofErr w:type="gramStart"/>
      <w:r>
        <w:t xml:space="preserve">Fox, J., </w:t>
      </w:r>
      <w:proofErr w:type="spellStart"/>
      <w:r>
        <w:t>Bailenson</w:t>
      </w:r>
      <w:proofErr w:type="spellEnd"/>
      <w:r>
        <w:t xml:space="preserve">, J.N., &amp; </w:t>
      </w:r>
      <w:proofErr w:type="spellStart"/>
      <w:r>
        <w:t>Tricase</w:t>
      </w:r>
      <w:proofErr w:type="spellEnd"/>
      <w:r>
        <w:t>, L. (2013).</w:t>
      </w:r>
      <w:proofErr w:type="gramEnd"/>
      <w:r>
        <w:t xml:space="preserve"> </w:t>
      </w:r>
      <w:r w:rsidRPr="00950BA3">
        <w:t xml:space="preserve">The embodiment of sexualized virtual selves: The </w:t>
      </w:r>
      <w:r w:rsidRPr="00950BA3">
        <w:tab/>
        <w:t>Proteus effect and experiences of self-objectification via avatars.</w:t>
      </w:r>
      <w:r>
        <w:t xml:space="preserve"> </w:t>
      </w:r>
      <w:r>
        <w:rPr>
          <w:i/>
          <w:iCs/>
        </w:rPr>
        <w:t xml:space="preserve">Computers in Human </w:t>
      </w:r>
    </w:p>
    <w:p w14:paraId="03702EEB" w14:textId="77777777" w:rsidR="00895AAA" w:rsidRPr="004F4038" w:rsidRDefault="00950BA3" w:rsidP="00104AA4">
      <w:pPr>
        <w:spacing w:line="480" w:lineRule="auto"/>
        <w:rPr>
          <w:lang w:val="nl-NL"/>
        </w:rPr>
      </w:pPr>
      <w:r>
        <w:rPr>
          <w:i/>
          <w:iCs/>
        </w:rPr>
        <w:tab/>
        <w:t>Behavior</w:t>
      </w:r>
      <w:r>
        <w:t xml:space="preserve">, </w:t>
      </w:r>
      <w:r w:rsidRPr="00EA363C">
        <w:rPr>
          <w:i/>
        </w:rPr>
        <w:t>29</w:t>
      </w:r>
      <w:r>
        <w:t xml:space="preserve">, 930-938. </w:t>
      </w:r>
      <w:proofErr w:type="gramStart"/>
      <w:r>
        <w:t>doi</w:t>
      </w:r>
      <w:proofErr w:type="gramEnd"/>
      <w:r>
        <w:t xml:space="preserve">: </w:t>
      </w:r>
      <w:r w:rsidRPr="00950BA3">
        <w:t>10.1016/j.chb.2012.12.027</w:t>
      </w:r>
    </w:p>
    <w:p w14:paraId="01C4B29C" w14:textId="77777777" w:rsidR="00104AA4" w:rsidRDefault="00104AA4" w:rsidP="00104AA4">
      <w:pPr>
        <w:spacing w:line="480" w:lineRule="auto"/>
      </w:pPr>
      <w:r w:rsidRPr="004F4038">
        <w:rPr>
          <w:lang w:val="nl-NL"/>
        </w:rPr>
        <w:t xml:space="preserve">Gajadhar, B. J., de Kort, Y. A. W., &amp; Ijsselsteijn, W. A. (2008). </w:t>
      </w:r>
      <w:r>
        <w:t xml:space="preserve">Shared fun is doubled fun: </w:t>
      </w:r>
    </w:p>
    <w:p w14:paraId="7204B7DA" w14:textId="77777777" w:rsidR="00104AA4" w:rsidRDefault="00104AA4" w:rsidP="00104AA4">
      <w:pPr>
        <w:spacing w:line="480" w:lineRule="auto"/>
      </w:pPr>
      <w:r>
        <w:tab/>
      </w:r>
      <w:proofErr w:type="gramStart"/>
      <w:r>
        <w:t>Player enjoyment as a function of social setting.</w:t>
      </w:r>
      <w:proofErr w:type="gramEnd"/>
      <w:r>
        <w:t xml:space="preserve"> </w:t>
      </w:r>
      <w:r w:rsidRPr="004F4038">
        <w:rPr>
          <w:lang w:val="nl-NL"/>
        </w:rPr>
        <w:t xml:space="preserve">In P. Markopoulos, et al. </w:t>
      </w:r>
      <w:r>
        <w:t>(</w:t>
      </w:r>
      <w:r w:rsidRPr="00AD191F">
        <w:t>Eds.),</w:t>
      </w:r>
      <w:r>
        <w:t xml:space="preserve"> </w:t>
      </w:r>
    </w:p>
    <w:p w14:paraId="3A0E1458" w14:textId="77777777" w:rsidR="00104AA4" w:rsidRDefault="00104AA4" w:rsidP="00104AA4">
      <w:pPr>
        <w:spacing w:line="480" w:lineRule="auto"/>
      </w:pPr>
      <w:r>
        <w:tab/>
      </w:r>
      <w:r w:rsidRPr="0075352D">
        <w:rPr>
          <w:i/>
        </w:rPr>
        <w:t>Proceedings of the 3</w:t>
      </w:r>
      <w:r w:rsidRPr="0075352D">
        <w:rPr>
          <w:i/>
          <w:vertAlign w:val="superscript"/>
        </w:rPr>
        <w:t>rd</w:t>
      </w:r>
      <w:r w:rsidRPr="0075352D">
        <w:rPr>
          <w:i/>
        </w:rPr>
        <w:t xml:space="preserve"> International Conference on </w:t>
      </w:r>
      <w:r>
        <w:rPr>
          <w:i/>
        </w:rPr>
        <w:t xml:space="preserve">Fun and </w:t>
      </w:r>
      <w:r w:rsidRPr="0075352D">
        <w:rPr>
          <w:i/>
        </w:rPr>
        <w:t>Games</w:t>
      </w:r>
      <w:r w:rsidRPr="006019D1">
        <w:rPr>
          <w:i/>
        </w:rPr>
        <w:t xml:space="preserve"> </w:t>
      </w:r>
      <w:r>
        <w:t xml:space="preserve">(pp. 106-117). </w:t>
      </w:r>
    </w:p>
    <w:p w14:paraId="492F3EF9" w14:textId="77777777" w:rsidR="00104AA4" w:rsidRPr="004F4038" w:rsidRDefault="00104AA4" w:rsidP="00104AA4">
      <w:pPr>
        <w:spacing w:line="480" w:lineRule="auto"/>
        <w:rPr>
          <w:i/>
          <w:lang w:val="nl-NL"/>
        </w:rPr>
      </w:pPr>
      <w:r>
        <w:tab/>
      </w:r>
      <w:r w:rsidRPr="004F4038">
        <w:rPr>
          <w:lang w:val="nl-NL"/>
        </w:rPr>
        <w:t xml:space="preserve">Berlin: Springer-Verlag. </w:t>
      </w:r>
      <w:r w:rsidR="00682096">
        <w:rPr>
          <w:lang w:val="nl-NL"/>
        </w:rPr>
        <w:t xml:space="preserve">doi: </w:t>
      </w:r>
      <w:r w:rsidR="00682096" w:rsidRPr="00682096">
        <w:rPr>
          <w:lang w:val="nl-NL"/>
        </w:rPr>
        <w:t>10.1007/s11199-009-9599-3</w:t>
      </w:r>
    </w:p>
    <w:p w14:paraId="348FA97B" w14:textId="77777777" w:rsidR="00104AA4" w:rsidRDefault="00104AA4" w:rsidP="00104AA4">
      <w:pPr>
        <w:spacing w:line="480" w:lineRule="auto"/>
      </w:pPr>
      <w:r w:rsidRPr="004F4038">
        <w:rPr>
          <w:lang w:val="nl-NL"/>
        </w:rPr>
        <w:t xml:space="preserve">Gajadhar, B. J., Nap, H. H., de Kort, Y. A. W., &amp; Ijsselsteijn, W. A. (2010). </w:t>
      </w:r>
      <w:r>
        <w:t>Out of sight, out of</w:t>
      </w:r>
    </w:p>
    <w:p w14:paraId="0665910E" w14:textId="77777777" w:rsidR="00104AA4" w:rsidRPr="0075352D" w:rsidRDefault="00104AA4" w:rsidP="00104AA4">
      <w:pPr>
        <w:spacing w:line="480" w:lineRule="auto"/>
        <w:ind w:left="720"/>
        <w:rPr>
          <w:i/>
        </w:rPr>
      </w:pPr>
      <w:proofErr w:type="gramStart"/>
      <w:r>
        <w:lastRenderedPageBreak/>
        <w:t>mind</w:t>
      </w:r>
      <w:proofErr w:type="gramEnd"/>
      <w:r>
        <w:t>: Co-player effects on seniors’ player experience. In V</w:t>
      </w:r>
      <w:r w:rsidRPr="00494F5E">
        <w:t xml:space="preserve">. </w:t>
      </w:r>
      <w:proofErr w:type="spellStart"/>
      <w:r w:rsidRPr="004F4038">
        <w:t>Vanden</w:t>
      </w:r>
      <w:proofErr w:type="spellEnd"/>
      <w:r w:rsidRPr="004F4038">
        <w:t xml:space="preserve"> </w:t>
      </w:r>
      <w:proofErr w:type="spellStart"/>
      <w:r w:rsidRPr="004F4038">
        <w:t>Abeele</w:t>
      </w:r>
      <w:proofErr w:type="spellEnd"/>
      <w:r w:rsidRPr="004F4038">
        <w:t xml:space="preserve">, B. </w:t>
      </w:r>
      <w:proofErr w:type="spellStart"/>
      <w:r w:rsidRPr="004F4038">
        <w:t>Zaman</w:t>
      </w:r>
      <w:proofErr w:type="spellEnd"/>
      <w:r w:rsidRPr="004F4038">
        <w:t xml:space="preserve">, M. </w:t>
      </w:r>
      <w:proofErr w:type="spellStart"/>
      <w:r w:rsidRPr="004F4038">
        <w:t>Obrist</w:t>
      </w:r>
      <w:proofErr w:type="spellEnd"/>
      <w:r w:rsidRPr="004F4038">
        <w:t xml:space="preserve">, &amp; W. A. </w:t>
      </w:r>
      <w:proofErr w:type="spellStart"/>
      <w:r w:rsidRPr="004F4038">
        <w:t>Ijsselsteijn</w:t>
      </w:r>
      <w:proofErr w:type="spellEnd"/>
      <w:r w:rsidRPr="004F4038">
        <w:t>,</w:t>
      </w:r>
      <w:r w:rsidRPr="004F4038">
        <w:rPr>
          <w:color w:val="1F497D"/>
          <w:sz w:val="22"/>
          <w:szCs w:val="22"/>
        </w:rPr>
        <w:t xml:space="preserve"> </w:t>
      </w:r>
      <w:r>
        <w:t xml:space="preserve">(Eds.), </w:t>
      </w:r>
      <w:r w:rsidRPr="0075352D">
        <w:rPr>
          <w:i/>
        </w:rPr>
        <w:t>Proceedings of the 3</w:t>
      </w:r>
      <w:r w:rsidRPr="0075352D">
        <w:rPr>
          <w:i/>
          <w:vertAlign w:val="superscript"/>
        </w:rPr>
        <w:t>rd</w:t>
      </w:r>
      <w:r w:rsidRPr="0075352D">
        <w:rPr>
          <w:i/>
        </w:rPr>
        <w:t xml:space="preserve"> International Conference on Fun and Games</w:t>
      </w:r>
      <w:r w:rsidRPr="006019D1">
        <w:rPr>
          <w:i/>
        </w:rPr>
        <w:t xml:space="preserve"> </w:t>
      </w:r>
      <w:r>
        <w:t>(pp. 74-83). New York: ACM.</w:t>
      </w:r>
      <w:r w:rsidR="00682096">
        <w:t xml:space="preserve"> </w:t>
      </w:r>
      <w:proofErr w:type="gramStart"/>
      <w:r w:rsidR="00682096">
        <w:t>doi</w:t>
      </w:r>
      <w:proofErr w:type="gramEnd"/>
      <w:r w:rsidR="00682096">
        <w:t xml:space="preserve">: </w:t>
      </w:r>
      <w:r w:rsidR="00682096" w:rsidRPr="00682096">
        <w:t>10.1007/978-3-540-88322-7_11</w:t>
      </w:r>
    </w:p>
    <w:p w14:paraId="6F283E57" w14:textId="77777777" w:rsidR="006F293B" w:rsidRDefault="006F293B" w:rsidP="00EA363C">
      <w:pPr>
        <w:spacing w:line="480" w:lineRule="auto"/>
      </w:pPr>
      <w:proofErr w:type="gramStart"/>
      <w:r>
        <w:t>Gerhard, M., Moore, D. J., &amp; Hobbs, D. J. (2001, January).</w:t>
      </w:r>
      <w:proofErr w:type="gramEnd"/>
      <w:r>
        <w:t xml:space="preserve"> Continuous presence in collaborative </w:t>
      </w:r>
    </w:p>
    <w:p w14:paraId="75EC7DD2" w14:textId="77777777" w:rsidR="006F293B" w:rsidRDefault="006F293B" w:rsidP="00EA363C">
      <w:pPr>
        <w:spacing w:line="480" w:lineRule="auto"/>
      </w:pPr>
      <w:r>
        <w:tab/>
      </w:r>
      <w:proofErr w:type="gramStart"/>
      <w:r>
        <w:t>virtual</w:t>
      </w:r>
      <w:proofErr w:type="gramEnd"/>
      <w:r>
        <w:t xml:space="preserve"> environments: Towards a hybrid avatar-agent model for user representation. In </w:t>
      </w:r>
    </w:p>
    <w:p w14:paraId="0CA3E8FD" w14:textId="77777777" w:rsidR="006F293B" w:rsidRDefault="006F293B" w:rsidP="00EA363C">
      <w:pPr>
        <w:spacing w:line="480" w:lineRule="auto"/>
      </w:pPr>
      <w:r>
        <w:tab/>
      </w:r>
      <w:r>
        <w:rPr>
          <w:i/>
          <w:iCs/>
        </w:rPr>
        <w:t>Intelligent Virtual Agents</w:t>
      </w:r>
      <w:r>
        <w:t xml:space="preserve"> (pp. 137-155). </w:t>
      </w:r>
      <w:r w:rsidR="003751CA">
        <w:t xml:space="preserve">Berlin, Germany: </w:t>
      </w:r>
      <w:r>
        <w:t>Springer.</w:t>
      </w:r>
    </w:p>
    <w:p w14:paraId="072DE397" w14:textId="77777777" w:rsidR="00104AA4" w:rsidRDefault="00104AA4" w:rsidP="006F293B">
      <w:pPr>
        <w:spacing w:line="480" w:lineRule="auto"/>
      </w:pPr>
      <w:proofErr w:type="spellStart"/>
      <w:proofErr w:type="gramStart"/>
      <w:r>
        <w:t>Gillath</w:t>
      </w:r>
      <w:proofErr w:type="spellEnd"/>
      <w:r>
        <w:t xml:space="preserve">, O., McCall, C., Shaver, P. R., &amp; </w:t>
      </w:r>
      <w:proofErr w:type="spellStart"/>
      <w:r>
        <w:t>Blascovich</w:t>
      </w:r>
      <w:proofErr w:type="spellEnd"/>
      <w:r>
        <w:t>, J. (2008).</w:t>
      </w:r>
      <w:proofErr w:type="gramEnd"/>
      <w:r>
        <w:t xml:space="preserve"> What can virtual reality teach </w:t>
      </w:r>
      <w:proofErr w:type="gramStart"/>
      <w:r>
        <w:t>us</w:t>
      </w:r>
      <w:proofErr w:type="gramEnd"/>
      <w:r>
        <w:t xml:space="preserve"> </w:t>
      </w:r>
    </w:p>
    <w:p w14:paraId="0680DBBF" w14:textId="77777777" w:rsidR="00104AA4" w:rsidRPr="004F4038" w:rsidRDefault="00104AA4" w:rsidP="00104AA4">
      <w:pPr>
        <w:spacing w:line="480" w:lineRule="auto"/>
        <w:rPr>
          <w:lang w:val="nl-NL"/>
        </w:rPr>
      </w:pPr>
      <w:r>
        <w:tab/>
      </w:r>
      <w:proofErr w:type="gramStart"/>
      <w:r>
        <w:t>about</w:t>
      </w:r>
      <w:proofErr w:type="gramEnd"/>
      <w:r>
        <w:t xml:space="preserve"> </w:t>
      </w:r>
      <w:proofErr w:type="spellStart"/>
      <w:r>
        <w:t>prosocial</w:t>
      </w:r>
      <w:proofErr w:type="spellEnd"/>
      <w:r>
        <w:t xml:space="preserve"> tendencies in real and virtual environments?</w:t>
      </w:r>
      <w:r w:rsidRPr="001163A0">
        <w:rPr>
          <w:i/>
        </w:rPr>
        <w:t xml:space="preserve"> </w:t>
      </w:r>
      <w:r w:rsidRPr="004F4038">
        <w:rPr>
          <w:i/>
          <w:lang w:val="nl-NL"/>
        </w:rPr>
        <w:t xml:space="preserve">Media Psychology, 11, </w:t>
      </w:r>
      <w:r w:rsidRPr="004F4038">
        <w:rPr>
          <w:lang w:val="nl-NL"/>
        </w:rPr>
        <w:t>259-</w:t>
      </w:r>
    </w:p>
    <w:p w14:paraId="187AD13B" w14:textId="77777777" w:rsidR="00104AA4" w:rsidRPr="004F4038" w:rsidRDefault="00104AA4" w:rsidP="00104AA4">
      <w:pPr>
        <w:spacing w:line="480" w:lineRule="auto"/>
        <w:rPr>
          <w:lang w:val="nl-NL"/>
        </w:rPr>
      </w:pPr>
      <w:r w:rsidRPr="004F4038">
        <w:rPr>
          <w:lang w:val="nl-NL"/>
        </w:rPr>
        <w:tab/>
        <w:t xml:space="preserve">282. </w:t>
      </w:r>
      <w:r w:rsidR="003C1737">
        <w:rPr>
          <w:lang w:val="nl-NL"/>
        </w:rPr>
        <w:t xml:space="preserve">doi: </w:t>
      </w:r>
      <w:r w:rsidR="003C1737" w:rsidRPr="003C1737">
        <w:rPr>
          <w:lang w:val="nl-NL"/>
        </w:rPr>
        <w:t>10.1162/105474605389024</w:t>
      </w:r>
    </w:p>
    <w:p w14:paraId="3AB989AB" w14:textId="77777777" w:rsidR="00104AA4" w:rsidRDefault="00104AA4" w:rsidP="00104AA4">
      <w:pPr>
        <w:spacing w:line="480" w:lineRule="auto"/>
      </w:pPr>
      <w:r w:rsidRPr="004F4038">
        <w:rPr>
          <w:lang w:val="nl-NL"/>
        </w:rPr>
        <w:t xml:space="preserve">Gong, L., &amp; Nass, C. (2007). </w:t>
      </w:r>
      <w:r>
        <w:t>When a talking-face computer agent is half-human and half-</w:t>
      </w:r>
    </w:p>
    <w:p w14:paraId="7AE338AA" w14:textId="77777777" w:rsidR="00104AA4" w:rsidRDefault="00104AA4" w:rsidP="00104AA4">
      <w:pPr>
        <w:spacing w:line="480" w:lineRule="auto"/>
        <w:rPr>
          <w:i/>
        </w:rPr>
      </w:pPr>
      <w:r>
        <w:tab/>
      </w:r>
      <w:proofErr w:type="gramStart"/>
      <w:r>
        <w:t>humanoid</w:t>
      </w:r>
      <w:proofErr w:type="gramEnd"/>
      <w:r>
        <w:t xml:space="preserve">: Human identity and consistency preference. </w:t>
      </w:r>
      <w:r w:rsidRPr="00CE4D05">
        <w:rPr>
          <w:i/>
        </w:rPr>
        <w:t xml:space="preserve">Human Communication </w:t>
      </w:r>
    </w:p>
    <w:p w14:paraId="7A01BFE6" w14:textId="77777777" w:rsidR="00104AA4" w:rsidRDefault="00104AA4" w:rsidP="00104AA4">
      <w:pPr>
        <w:spacing w:line="480" w:lineRule="auto"/>
      </w:pPr>
      <w:r>
        <w:rPr>
          <w:i/>
        </w:rPr>
        <w:tab/>
      </w:r>
      <w:r w:rsidRPr="00CE4D05">
        <w:rPr>
          <w:i/>
        </w:rPr>
        <w:t>Research, 33,</w:t>
      </w:r>
      <w:r>
        <w:t xml:space="preserve"> 163-193. </w:t>
      </w:r>
      <w:proofErr w:type="gramStart"/>
      <w:r w:rsidR="003C1737">
        <w:t>doi</w:t>
      </w:r>
      <w:proofErr w:type="gramEnd"/>
      <w:r w:rsidR="003C1737">
        <w:t xml:space="preserve">: </w:t>
      </w:r>
      <w:r w:rsidR="003C1737" w:rsidRPr="003C1737">
        <w:t>10.1080/15213260801906489</w:t>
      </w:r>
    </w:p>
    <w:p w14:paraId="302BDB5C" w14:textId="77777777" w:rsidR="008777B2" w:rsidRPr="00FC62E8" w:rsidRDefault="008777B2" w:rsidP="00104AA4">
      <w:pPr>
        <w:spacing w:line="480" w:lineRule="auto"/>
        <w:ind w:left="720" w:hanging="720"/>
        <w:rPr>
          <w:rStyle w:val="Emphasis"/>
          <w:i w:val="0"/>
          <w:u w:val="single"/>
        </w:rPr>
      </w:pPr>
      <w:proofErr w:type="spellStart"/>
      <w:r>
        <w:rPr>
          <w:rStyle w:val="Emphasis"/>
          <w:i w:val="0"/>
        </w:rPr>
        <w:t>Gratch</w:t>
      </w:r>
      <w:proofErr w:type="spellEnd"/>
      <w:r>
        <w:rPr>
          <w:rStyle w:val="Emphasis"/>
          <w:i w:val="0"/>
        </w:rPr>
        <w:t xml:space="preserve">, J., </w:t>
      </w:r>
      <w:proofErr w:type="spellStart"/>
      <w:r>
        <w:rPr>
          <w:rStyle w:val="Emphasis"/>
          <w:i w:val="0"/>
        </w:rPr>
        <w:t>Morency</w:t>
      </w:r>
      <w:proofErr w:type="spellEnd"/>
      <w:r>
        <w:rPr>
          <w:rStyle w:val="Emphasis"/>
          <w:i w:val="0"/>
        </w:rPr>
        <w:t xml:space="preserve">, P., Scherer, S., </w:t>
      </w:r>
      <w:proofErr w:type="spellStart"/>
      <w:r>
        <w:rPr>
          <w:rStyle w:val="Emphasis"/>
          <w:i w:val="0"/>
        </w:rPr>
        <w:t>Stratou</w:t>
      </w:r>
      <w:proofErr w:type="spellEnd"/>
      <w:r>
        <w:rPr>
          <w:rStyle w:val="Emphasis"/>
          <w:i w:val="0"/>
        </w:rPr>
        <w:t xml:space="preserve">, G., </w:t>
      </w:r>
      <w:proofErr w:type="spellStart"/>
      <w:r>
        <w:rPr>
          <w:rStyle w:val="Emphasis"/>
          <w:i w:val="0"/>
        </w:rPr>
        <w:t>Boberg</w:t>
      </w:r>
      <w:proofErr w:type="spellEnd"/>
      <w:r>
        <w:rPr>
          <w:rStyle w:val="Emphasis"/>
          <w:i w:val="0"/>
        </w:rPr>
        <w:t xml:space="preserve">, J., Koenig, S., Adamson, T., </w:t>
      </w:r>
      <w:r w:rsidR="00C3153C">
        <w:rPr>
          <w:rStyle w:val="Emphasis"/>
          <w:i w:val="0"/>
        </w:rPr>
        <w:t xml:space="preserve">&amp; </w:t>
      </w:r>
      <w:r>
        <w:rPr>
          <w:rStyle w:val="Emphasis"/>
          <w:i w:val="0"/>
        </w:rPr>
        <w:t xml:space="preserve">Rizzo, A. (2013). </w:t>
      </w:r>
      <w:proofErr w:type="gramStart"/>
      <w:r w:rsidR="00C3153C">
        <w:rPr>
          <w:rStyle w:val="Emphasis"/>
          <w:i w:val="0"/>
        </w:rPr>
        <w:t xml:space="preserve">User-state sensing for virtual health agents and </w:t>
      </w:r>
      <w:proofErr w:type="spellStart"/>
      <w:r w:rsidR="00C3153C">
        <w:rPr>
          <w:rStyle w:val="Emphasis"/>
          <w:i w:val="0"/>
        </w:rPr>
        <w:t>telehealth</w:t>
      </w:r>
      <w:proofErr w:type="spellEnd"/>
      <w:r w:rsidR="00C3153C">
        <w:rPr>
          <w:rStyle w:val="Emphasis"/>
          <w:i w:val="0"/>
        </w:rPr>
        <w:t xml:space="preserve"> applications.</w:t>
      </w:r>
      <w:proofErr w:type="gramEnd"/>
      <w:r w:rsidR="00C3153C">
        <w:rPr>
          <w:rStyle w:val="Emphasis"/>
          <w:i w:val="0"/>
        </w:rPr>
        <w:t xml:space="preserve"> </w:t>
      </w:r>
      <w:r w:rsidR="00FC2A61" w:rsidRPr="00EA363C">
        <w:rPr>
          <w:rStyle w:val="Emphasis"/>
        </w:rPr>
        <w:t xml:space="preserve">Studies in Health Technology and Informatics, </w:t>
      </w:r>
      <w:r w:rsidR="007073AC" w:rsidRPr="00EA363C">
        <w:rPr>
          <w:rStyle w:val="Emphasis"/>
        </w:rPr>
        <w:t xml:space="preserve">184, </w:t>
      </w:r>
      <w:r w:rsidR="007073AC">
        <w:rPr>
          <w:rStyle w:val="Emphasis"/>
          <w:i w:val="0"/>
        </w:rPr>
        <w:t>151-157</w:t>
      </w:r>
      <w:r w:rsidR="007073AC" w:rsidRPr="00FC62E8">
        <w:rPr>
          <w:rStyle w:val="Emphasis"/>
          <w:i w:val="0"/>
        </w:rPr>
        <w:t xml:space="preserve">. </w:t>
      </w:r>
      <w:proofErr w:type="gramStart"/>
      <w:r w:rsidR="00FC62E8" w:rsidRPr="00FC62E8">
        <w:rPr>
          <w:rStyle w:val="Emphasis"/>
          <w:i w:val="0"/>
        </w:rPr>
        <w:t>d</w:t>
      </w:r>
      <w:r w:rsidR="00FC62E8" w:rsidRPr="00AD593D">
        <w:rPr>
          <w:rStyle w:val="Emphasis"/>
          <w:i w:val="0"/>
        </w:rPr>
        <w:t>oi</w:t>
      </w:r>
      <w:proofErr w:type="gramEnd"/>
      <w:r w:rsidR="00FC62E8" w:rsidRPr="00AD593D">
        <w:rPr>
          <w:rStyle w:val="Emphasis"/>
          <w:i w:val="0"/>
        </w:rPr>
        <w:t xml:space="preserve">: </w:t>
      </w:r>
      <w:r w:rsidR="00FC62E8" w:rsidRPr="00701F9E">
        <w:rPr>
          <w:rFonts w:eastAsia="Batang"/>
        </w:rPr>
        <w:t>10.3233/978-1-61499-209-7-151</w:t>
      </w:r>
    </w:p>
    <w:p w14:paraId="1D8B1531" w14:textId="77777777" w:rsidR="00104AA4" w:rsidRDefault="00104AA4" w:rsidP="00104AA4">
      <w:pPr>
        <w:spacing w:line="480" w:lineRule="auto"/>
        <w:ind w:left="720" w:hanging="720"/>
        <w:rPr>
          <w:rStyle w:val="Emphasis"/>
          <w:i w:val="0"/>
        </w:rPr>
      </w:pPr>
      <w:proofErr w:type="spellStart"/>
      <w:proofErr w:type="gramStart"/>
      <w:r>
        <w:rPr>
          <w:rStyle w:val="Emphasis"/>
          <w:i w:val="0"/>
        </w:rPr>
        <w:t>Gratch</w:t>
      </w:r>
      <w:proofErr w:type="spellEnd"/>
      <w:r>
        <w:rPr>
          <w:rStyle w:val="Emphasis"/>
          <w:i w:val="0"/>
        </w:rPr>
        <w:t xml:space="preserve">, J., </w:t>
      </w:r>
      <w:proofErr w:type="spellStart"/>
      <w:r>
        <w:rPr>
          <w:rStyle w:val="Emphasis"/>
          <w:i w:val="0"/>
        </w:rPr>
        <w:t>Rickel</w:t>
      </w:r>
      <w:proofErr w:type="spellEnd"/>
      <w:r>
        <w:rPr>
          <w:rStyle w:val="Emphasis"/>
          <w:i w:val="0"/>
        </w:rPr>
        <w:t xml:space="preserve">, J., André, E., </w:t>
      </w:r>
      <w:proofErr w:type="spellStart"/>
      <w:r>
        <w:rPr>
          <w:rStyle w:val="Emphasis"/>
          <w:i w:val="0"/>
        </w:rPr>
        <w:t>Cassell</w:t>
      </w:r>
      <w:proofErr w:type="spellEnd"/>
      <w:r>
        <w:rPr>
          <w:rStyle w:val="Emphasis"/>
          <w:i w:val="0"/>
        </w:rPr>
        <w:t xml:space="preserve">, J., </w:t>
      </w:r>
      <w:proofErr w:type="spellStart"/>
      <w:r>
        <w:rPr>
          <w:rStyle w:val="Emphasis"/>
          <w:i w:val="0"/>
        </w:rPr>
        <w:t>Petajan</w:t>
      </w:r>
      <w:proofErr w:type="spellEnd"/>
      <w:r>
        <w:rPr>
          <w:rStyle w:val="Emphasis"/>
          <w:i w:val="0"/>
        </w:rPr>
        <w:t>, E.,</w:t>
      </w:r>
      <w:r w:rsidR="00682096">
        <w:rPr>
          <w:rStyle w:val="Emphasis"/>
          <w:i w:val="0"/>
        </w:rPr>
        <w:t xml:space="preserve"> &amp; </w:t>
      </w:r>
      <w:proofErr w:type="spellStart"/>
      <w:r w:rsidR="00682096">
        <w:rPr>
          <w:rStyle w:val="Emphasis"/>
          <w:i w:val="0"/>
        </w:rPr>
        <w:t>Badler</w:t>
      </w:r>
      <w:proofErr w:type="spellEnd"/>
      <w:r w:rsidR="00682096">
        <w:rPr>
          <w:rStyle w:val="Emphasis"/>
          <w:i w:val="0"/>
        </w:rPr>
        <w:t>, N. (2002</w:t>
      </w:r>
      <w:r>
        <w:rPr>
          <w:rStyle w:val="Emphasis"/>
          <w:i w:val="0"/>
        </w:rPr>
        <w:t>).</w:t>
      </w:r>
      <w:proofErr w:type="gramEnd"/>
      <w:r>
        <w:rPr>
          <w:rStyle w:val="Emphasis"/>
          <w:i w:val="0"/>
        </w:rPr>
        <w:t xml:space="preserve"> Creating interactive virtual humans: Some assembly required. </w:t>
      </w:r>
      <w:r>
        <w:rPr>
          <w:rStyle w:val="Emphasis"/>
        </w:rPr>
        <w:t>IEEE Intelligent Systems, 17</w:t>
      </w:r>
      <w:r w:rsidR="00682096" w:rsidRPr="00682096">
        <w:rPr>
          <w:rStyle w:val="Emphasis"/>
          <w:i w:val="0"/>
        </w:rPr>
        <w:t>(4)</w:t>
      </w:r>
      <w:r>
        <w:rPr>
          <w:rStyle w:val="Emphasis"/>
        </w:rPr>
        <w:t xml:space="preserve">, </w:t>
      </w:r>
      <w:r>
        <w:rPr>
          <w:rStyle w:val="Emphasis"/>
          <w:i w:val="0"/>
        </w:rPr>
        <w:t xml:space="preserve">54-63. </w:t>
      </w:r>
      <w:proofErr w:type="gramStart"/>
      <w:r w:rsidR="003C1737">
        <w:rPr>
          <w:rStyle w:val="Emphasis"/>
          <w:i w:val="0"/>
        </w:rPr>
        <w:t>doi</w:t>
      </w:r>
      <w:proofErr w:type="gramEnd"/>
      <w:r w:rsidR="003C1737">
        <w:rPr>
          <w:rStyle w:val="Emphasis"/>
          <w:i w:val="0"/>
        </w:rPr>
        <w:t xml:space="preserve">: </w:t>
      </w:r>
    </w:p>
    <w:p w14:paraId="7BB8B830" w14:textId="77777777" w:rsidR="003C1737" w:rsidRDefault="003C1737" w:rsidP="00104AA4">
      <w:pPr>
        <w:spacing w:line="480" w:lineRule="auto"/>
        <w:ind w:left="720" w:hanging="720"/>
        <w:rPr>
          <w:rStyle w:val="Emphasis"/>
          <w:i w:val="0"/>
        </w:rPr>
      </w:pPr>
      <w:r>
        <w:rPr>
          <w:rStyle w:val="Emphasis"/>
          <w:i w:val="0"/>
        </w:rPr>
        <w:tab/>
      </w:r>
      <w:r w:rsidRPr="003C1737">
        <w:rPr>
          <w:rStyle w:val="Emphasis"/>
          <w:i w:val="0"/>
        </w:rPr>
        <w:t>10.1111/j.1468-2958.2007.00295.x</w:t>
      </w:r>
    </w:p>
    <w:p w14:paraId="787EFCE6" w14:textId="77777777" w:rsidR="00104AA4" w:rsidRDefault="00104AA4" w:rsidP="00104AA4">
      <w:pPr>
        <w:spacing w:line="480" w:lineRule="auto"/>
      </w:pPr>
      <w:proofErr w:type="spellStart"/>
      <w:proofErr w:type="gramStart"/>
      <w:r>
        <w:t>Guadagno</w:t>
      </w:r>
      <w:proofErr w:type="spellEnd"/>
      <w:r>
        <w:t xml:space="preserve">, R. E., </w:t>
      </w:r>
      <w:proofErr w:type="spellStart"/>
      <w:r>
        <w:t>Blascovich</w:t>
      </w:r>
      <w:proofErr w:type="spellEnd"/>
      <w:r>
        <w:t xml:space="preserve">, J., </w:t>
      </w:r>
      <w:proofErr w:type="spellStart"/>
      <w:r>
        <w:t>Bailenson</w:t>
      </w:r>
      <w:proofErr w:type="spellEnd"/>
      <w:r>
        <w:t>, J. N., &amp; McCall, C. (2007).</w:t>
      </w:r>
      <w:proofErr w:type="gramEnd"/>
      <w:r>
        <w:t xml:space="preserve"> Virtual humans and</w:t>
      </w:r>
    </w:p>
    <w:p w14:paraId="3AB90050" w14:textId="77777777" w:rsidR="003C1737" w:rsidRDefault="00104AA4" w:rsidP="00104AA4">
      <w:pPr>
        <w:spacing w:line="480" w:lineRule="auto"/>
        <w:ind w:firstLine="720"/>
        <w:rPr>
          <w:lang w:val="nl-NL"/>
        </w:rPr>
      </w:pPr>
      <w:proofErr w:type="gramStart"/>
      <w:r>
        <w:t>persuasion</w:t>
      </w:r>
      <w:proofErr w:type="gramEnd"/>
      <w:r>
        <w:t xml:space="preserve">: The effects of agency and behavioral realism. </w:t>
      </w:r>
      <w:r w:rsidRPr="004F4038">
        <w:rPr>
          <w:i/>
          <w:lang w:val="nl-NL"/>
        </w:rPr>
        <w:t xml:space="preserve">Media Psychology, 10, </w:t>
      </w:r>
      <w:r w:rsidRPr="004F4038">
        <w:rPr>
          <w:lang w:val="nl-NL"/>
        </w:rPr>
        <w:t xml:space="preserve">1-22. </w:t>
      </w:r>
    </w:p>
    <w:p w14:paraId="664DC12C" w14:textId="77777777" w:rsidR="008777B2" w:rsidRDefault="003C1737" w:rsidP="008777B2">
      <w:pPr>
        <w:spacing w:line="480" w:lineRule="auto"/>
        <w:ind w:firstLine="720"/>
        <w:rPr>
          <w:lang w:val="nl-NL"/>
        </w:rPr>
      </w:pPr>
      <w:r>
        <w:rPr>
          <w:lang w:val="nl-NL"/>
        </w:rPr>
        <w:t xml:space="preserve">doi: </w:t>
      </w:r>
      <w:r w:rsidRPr="003C1737">
        <w:rPr>
          <w:lang w:val="nl-NL"/>
        </w:rPr>
        <w:t>10.1109/MIS.2002.1024753 </w:t>
      </w:r>
    </w:p>
    <w:p w14:paraId="4FF89318" w14:textId="77777777" w:rsidR="007305F7" w:rsidRDefault="007305F7" w:rsidP="00EA363C">
      <w:pPr>
        <w:spacing w:line="480" w:lineRule="auto"/>
      </w:pPr>
      <w:proofErr w:type="spellStart"/>
      <w:proofErr w:type="gramStart"/>
      <w:r>
        <w:t>Guadagno</w:t>
      </w:r>
      <w:proofErr w:type="spellEnd"/>
      <w:r>
        <w:t xml:space="preserve">, R. E., </w:t>
      </w:r>
      <w:proofErr w:type="spellStart"/>
      <w:r>
        <w:t>Swinth</w:t>
      </w:r>
      <w:proofErr w:type="spellEnd"/>
      <w:r>
        <w:t xml:space="preserve">, K. R., &amp; </w:t>
      </w:r>
      <w:proofErr w:type="spellStart"/>
      <w:r>
        <w:t>Blascovich</w:t>
      </w:r>
      <w:proofErr w:type="spellEnd"/>
      <w:r>
        <w:t>, J. (2011).</w:t>
      </w:r>
      <w:proofErr w:type="gramEnd"/>
      <w:r>
        <w:t xml:space="preserve"> Social evaluations of embodied agents </w:t>
      </w:r>
    </w:p>
    <w:p w14:paraId="0E2FDEF5" w14:textId="77777777" w:rsidR="007305F7" w:rsidRPr="00EA363C" w:rsidRDefault="007305F7" w:rsidP="00EA363C">
      <w:pPr>
        <w:spacing w:line="480" w:lineRule="auto"/>
        <w:ind w:left="720"/>
      </w:pPr>
      <w:proofErr w:type="gramStart"/>
      <w:r>
        <w:lastRenderedPageBreak/>
        <w:t>and</w:t>
      </w:r>
      <w:proofErr w:type="gramEnd"/>
      <w:r>
        <w:t xml:space="preserve"> avatars. </w:t>
      </w:r>
      <w:r>
        <w:rPr>
          <w:i/>
          <w:iCs/>
        </w:rPr>
        <w:t>Computers in Human Behavior</w:t>
      </w:r>
      <w:r>
        <w:t xml:space="preserve">, </w:t>
      </w:r>
      <w:r>
        <w:rPr>
          <w:i/>
          <w:iCs/>
        </w:rPr>
        <w:t>27</w:t>
      </w:r>
      <w:r>
        <w:t xml:space="preserve">, 2380-2385. </w:t>
      </w:r>
      <w:proofErr w:type="gramStart"/>
      <w:r>
        <w:t>doi</w:t>
      </w:r>
      <w:proofErr w:type="gramEnd"/>
      <w:r>
        <w:t xml:space="preserve">: </w:t>
      </w:r>
      <w:r w:rsidR="0098728E" w:rsidRPr="0098728E">
        <w:t>10.1016/j.chb.2011.07.017</w:t>
      </w:r>
    </w:p>
    <w:p w14:paraId="5D890B4F" w14:textId="77777777" w:rsidR="00104AA4" w:rsidRDefault="00104AA4" w:rsidP="00B20BDE">
      <w:pPr>
        <w:spacing w:line="480" w:lineRule="auto"/>
      </w:pPr>
      <w:r w:rsidRPr="004F4038">
        <w:rPr>
          <w:lang w:val="nl-NL"/>
        </w:rPr>
        <w:t xml:space="preserve">Hoyt, C. L., Blascovich, J., &amp; Swinth, K. R. (2003). </w:t>
      </w:r>
      <w:proofErr w:type="gramStart"/>
      <w:r>
        <w:t>Social inhibition in virtual environments.</w:t>
      </w:r>
      <w:proofErr w:type="gramEnd"/>
      <w:r>
        <w:t xml:space="preserve"> </w:t>
      </w:r>
    </w:p>
    <w:p w14:paraId="6D83B947" w14:textId="77777777" w:rsidR="003C1737" w:rsidRDefault="00104AA4" w:rsidP="00104AA4">
      <w:pPr>
        <w:spacing w:line="480" w:lineRule="auto"/>
        <w:rPr>
          <w:iCs/>
        </w:rPr>
      </w:pPr>
      <w:r>
        <w:tab/>
      </w:r>
      <w:r w:rsidRPr="007F4D8D">
        <w:rPr>
          <w:i/>
          <w:iCs/>
        </w:rPr>
        <w:t xml:space="preserve">PRESENCE: </w:t>
      </w:r>
      <w:proofErr w:type="spellStart"/>
      <w:r w:rsidRPr="007F4D8D">
        <w:rPr>
          <w:i/>
          <w:iCs/>
        </w:rPr>
        <w:t>Teleoperators</w:t>
      </w:r>
      <w:proofErr w:type="spellEnd"/>
      <w:r w:rsidRPr="007F4D8D">
        <w:rPr>
          <w:i/>
          <w:iCs/>
        </w:rPr>
        <w:t xml:space="preserve"> &amp; Virtual Environments,</w:t>
      </w:r>
      <w:r>
        <w:rPr>
          <w:i/>
          <w:iCs/>
        </w:rPr>
        <w:t xml:space="preserve"> </w:t>
      </w:r>
      <w:r w:rsidRPr="007F4D8D">
        <w:rPr>
          <w:i/>
          <w:iCs/>
        </w:rPr>
        <w:t>1</w:t>
      </w:r>
      <w:r>
        <w:rPr>
          <w:i/>
          <w:iCs/>
        </w:rPr>
        <w:t xml:space="preserve">2, </w:t>
      </w:r>
      <w:r>
        <w:rPr>
          <w:iCs/>
        </w:rPr>
        <w:t xml:space="preserve">183-195. </w:t>
      </w:r>
      <w:proofErr w:type="gramStart"/>
      <w:r w:rsidR="003C1737">
        <w:rPr>
          <w:iCs/>
        </w:rPr>
        <w:t>doi</w:t>
      </w:r>
      <w:proofErr w:type="gramEnd"/>
      <w:r w:rsidR="003C1737">
        <w:rPr>
          <w:iCs/>
        </w:rPr>
        <w:t xml:space="preserve">: </w:t>
      </w:r>
    </w:p>
    <w:p w14:paraId="7167C1FD" w14:textId="77777777" w:rsidR="00104AA4" w:rsidRDefault="003C1737" w:rsidP="00104AA4">
      <w:pPr>
        <w:spacing w:line="480" w:lineRule="auto"/>
        <w:rPr>
          <w:iCs/>
        </w:rPr>
      </w:pPr>
      <w:r>
        <w:rPr>
          <w:iCs/>
        </w:rPr>
        <w:tab/>
      </w:r>
      <w:r w:rsidRPr="003C1737">
        <w:rPr>
          <w:iCs/>
        </w:rPr>
        <w:t>10.1080/15213260701300865</w:t>
      </w:r>
    </w:p>
    <w:p w14:paraId="348A0803" w14:textId="77777777" w:rsidR="00104AA4" w:rsidRDefault="00104AA4" w:rsidP="00104AA4">
      <w:pPr>
        <w:spacing w:line="480" w:lineRule="auto"/>
        <w:rPr>
          <w:bCs/>
          <w:i/>
        </w:rPr>
      </w:pPr>
      <w:proofErr w:type="gramStart"/>
      <w:r w:rsidRPr="00665CE7">
        <w:rPr>
          <w:bCs/>
        </w:rPr>
        <w:t>Hunter</w:t>
      </w:r>
      <w:r w:rsidRPr="00665CE7">
        <w:t xml:space="preserve">, J. E., </w:t>
      </w:r>
      <w:r w:rsidRPr="00665CE7">
        <w:rPr>
          <w:bCs/>
        </w:rPr>
        <w:t>Schmidt</w:t>
      </w:r>
      <w:r w:rsidRPr="00665CE7">
        <w:t xml:space="preserve">, F. L., &amp; </w:t>
      </w:r>
      <w:r w:rsidRPr="00665CE7">
        <w:rPr>
          <w:bCs/>
        </w:rPr>
        <w:t xml:space="preserve">Jackson, </w:t>
      </w:r>
      <w:r w:rsidRPr="00665CE7">
        <w:t>G. B</w:t>
      </w:r>
      <w:r>
        <w:t>.</w:t>
      </w:r>
      <w:r w:rsidRPr="00665CE7">
        <w:t xml:space="preserve"> (1982).</w:t>
      </w:r>
      <w:proofErr w:type="gramEnd"/>
      <w:r w:rsidRPr="00665CE7">
        <w:t xml:space="preserve"> </w:t>
      </w:r>
      <w:r w:rsidRPr="00665CE7">
        <w:rPr>
          <w:bCs/>
          <w:i/>
        </w:rPr>
        <w:t xml:space="preserve">Meta-analysis: Cumulating research </w:t>
      </w:r>
    </w:p>
    <w:p w14:paraId="2E6233BB" w14:textId="77777777" w:rsidR="003C1737" w:rsidRDefault="00104AA4" w:rsidP="00104AA4">
      <w:pPr>
        <w:spacing w:line="480" w:lineRule="auto"/>
      </w:pPr>
      <w:r>
        <w:rPr>
          <w:bCs/>
          <w:i/>
        </w:rPr>
        <w:tab/>
      </w:r>
      <w:proofErr w:type="gramStart"/>
      <w:r w:rsidRPr="00665CE7">
        <w:rPr>
          <w:bCs/>
          <w:i/>
        </w:rPr>
        <w:t>findings</w:t>
      </w:r>
      <w:proofErr w:type="gramEnd"/>
      <w:r w:rsidRPr="00665CE7">
        <w:rPr>
          <w:bCs/>
          <w:i/>
        </w:rPr>
        <w:t xml:space="preserve"> across studies</w:t>
      </w:r>
      <w:r>
        <w:rPr>
          <w:bCs/>
        </w:rPr>
        <w:t xml:space="preserve">. Beverly Hills, CA: </w:t>
      </w:r>
      <w:r>
        <w:t>Sage Publications.</w:t>
      </w:r>
      <w:r w:rsidR="003C1737">
        <w:t xml:space="preserve"> </w:t>
      </w:r>
      <w:proofErr w:type="gramStart"/>
      <w:r w:rsidR="003C1737">
        <w:t>doi</w:t>
      </w:r>
      <w:proofErr w:type="gramEnd"/>
      <w:r w:rsidR="003C1737">
        <w:t xml:space="preserve">: </w:t>
      </w:r>
    </w:p>
    <w:p w14:paraId="08676235" w14:textId="77777777" w:rsidR="00104AA4" w:rsidRDefault="003C1737" w:rsidP="00104AA4">
      <w:pPr>
        <w:spacing w:line="480" w:lineRule="auto"/>
      </w:pPr>
      <w:r>
        <w:tab/>
      </w:r>
      <w:r w:rsidRPr="003C1737">
        <w:t>10.1162/105474603321640932</w:t>
      </w:r>
    </w:p>
    <w:p w14:paraId="7C7FD119" w14:textId="77777777" w:rsidR="00104AA4" w:rsidRDefault="00104AA4" w:rsidP="00104AA4">
      <w:pPr>
        <w:spacing w:line="480" w:lineRule="auto"/>
      </w:pPr>
      <w:r w:rsidRPr="00FC6B4E">
        <w:t xml:space="preserve">Ivory, J. D., &amp; </w:t>
      </w:r>
      <w:proofErr w:type="spellStart"/>
      <w:r w:rsidRPr="00FC6B4E">
        <w:t>Kalyanaraman</w:t>
      </w:r>
      <w:proofErr w:type="spellEnd"/>
      <w:r w:rsidRPr="00FC6B4E">
        <w:t xml:space="preserve">, S. (2007). </w:t>
      </w:r>
      <w:r>
        <w:t xml:space="preserve">The effects of technological advancement and violent </w:t>
      </w:r>
    </w:p>
    <w:p w14:paraId="4E859A57" w14:textId="77777777" w:rsidR="00104AA4" w:rsidRDefault="00104AA4" w:rsidP="00104AA4">
      <w:pPr>
        <w:spacing w:line="480" w:lineRule="auto"/>
      </w:pPr>
      <w:r>
        <w:tab/>
      </w:r>
      <w:proofErr w:type="gramStart"/>
      <w:r>
        <w:t>content</w:t>
      </w:r>
      <w:proofErr w:type="gramEnd"/>
      <w:r>
        <w:t xml:space="preserve"> in video games on players’ feelings of presence, involvement, physiological </w:t>
      </w:r>
    </w:p>
    <w:p w14:paraId="767ECD33" w14:textId="77777777" w:rsidR="003C1737" w:rsidRDefault="00104AA4" w:rsidP="00104AA4">
      <w:pPr>
        <w:spacing w:line="480" w:lineRule="auto"/>
      </w:pPr>
      <w:r>
        <w:tab/>
      </w:r>
      <w:proofErr w:type="gramStart"/>
      <w:r>
        <w:t>arousal</w:t>
      </w:r>
      <w:proofErr w:type="gramEnd"/>
      <w:r>
        <w:t xml:space="preserve">, and aggression. </w:t>
      </w:r>
      <w:r w:rsidRPr="00494F5E">
        <w:rPr>
          <w:i/>
        </w:rPr>
        <w:t>Journal of Communication, 57,</w:t>
      </w:r>
      <w:r>
        <w:t xml:space="preserve"> 532-555.</w:t>
      </w:r>
      <w:r w:rsidR="003C1737">
        <w:t xml:space="preserve"> </w:t>
      </w:r>
      <w:proofErr w:type="gramStart"/>
      <w:r w:rsidR="003C1737">
        <w:t>doi</w:t>
      </w:r>
      <w:proofErr w:type="gramEnd"/>
      <w:r w:rsidR="003C1737">
        <w:t xml:space="preserve">: </w:t>
      </w:r>
      <w:r w:rsidR="003C1737" w:rsidRPr="003C1737">
        <w:t>10.1111/j.1460-</w:t>
      </w:r>
    </w:p>
    <w:p w14:paraId="7993164F" w14:textId="77777777" w:rsidR="00104AA4" w:rsidRDefault="003C1737" w:rsidP="000664F9">
      <w:pPr>
        <w:spacing w:line="480" w:lineRule="auto"/>
      </w:pPr>
      <w:r>
        <w:tab/>
      </w:r>
      <w:r w:rsidRPr="003C1737">
        <w:t>2466.2007.00356</w:t>
      </w:r>
      <w:proofErr w:type="gramStart"/>
      <w:r w:rsidRPr="003C1737">
        <w:t>.x</w:t>
      </w:r>
      <w:proofErr w:type="gramEnd"/>
      <w:r w:rsidR="00104AA4">
        <w:t xml:space="preserve"> </w:t>
      </w:r>
    </w:p>
    <w:p w14:paraId="1ACBCD69" w14:textId="77777777" w:rsidR="000664F9" w:rsidRDefault="000664F9" w:rsidP="000664F9">
      <w:pPr>
        <w:spacing w:line="480" w:lineRule="auto"/>
      </w:pPr>
      <w:proofErr w:type="spellStart"/>
      <w:r>
        <w:t>Kelman</w:t>
      </w:r>
      <w:proofErr w:type="spellEnd"/>
      <w:r>
        <w:t xml:space="preserve">, H. C. (1961). Processes of opinion change. </w:t>
      </w:r>
      <w:r>
        <w:rPr>
          <w:i/>
          <w:iCs/>
        </w:rPr>
        <w:t>Public Opinion Quarterly</w:t>
      </w:r>
      <w:r>
        <w:t xml:space="preserve">, </w:t>
      </w:r>
      <w:r>
        <w:rPr>
          <w:i/>
          <w:iCs/>
        </w:rPr>
        <w:t>25</w:t>
      </w:r>
      <w:r>
        <w:t xml:space="preserve">, 57-78. </w:t>
      </w:r>
      <w:proofErr w:type="gramStart"/>
      <w:r>
        <w:t>doi</w:t>
      </w:r>
      <w:proofErr w:type="gramEnd"/>
      <w:r>
        <w:t xml:space="preserve">: </w:t>
      </w:r>
    </w:p>
    <w:p w14:paraId="1794009A" w14:textId="77777777" w:rsidR="000664F9" w:rsidRDefault="000664F9" w:rsidP="000664F9">
      <w:pPr>
        <w:spacing w:line="480" w:lineRule="auto"/>
      </w:pPr>
      <w:r>
        <w:tab/>
      </w:r>
      <w:r w:rsidRPr="000664F9">
        <w:t>10.2307/2746461</w:t>
      </w:r>
    </w:p>
    <w:p w14:paraId="23E7C40D" w14:textId="77777777" w:rsidR="000664F9" w:rsidRDefault="00D875AC" w:rsidP="00E728C9">
      <w:pPr>
        <w:spacing w:line="480" w:lineRule="auto"/>
      </w:pPr>
      <w:proofErr w:type="spellStart"/>
      <w:proofErr w:type="gramStart"/>
      <w:r>
        <w:t>Kiesler</w:t>
      </w:r>
      <w:proofErr w:type="spellEnd"/>
      <w:r>
        <w:t xml:space="preserve">, S., Powers, A., </w:t>
      </w:r>
      <w:proofErr w:type="spellStart"/>
      <w:r>
        <w:t>Fussell</w:t>
      </w:r>
      <w:proofErr w:type="spellEnd"/>
      <w:r>
        <w:t>, S. R., &amp; Torrey, C. (2008).</w:t>
      </w:r>
      <w:proofErr w:type="gramEnd"/>
      <w:r>
        <w:t xml:space="preserve"> </w:t>
      </w:r>
      <w:proofErr w:type="gramStart"/>
      <w:r>
        <w:t xml:space="preserve">Anthropomorphic interactions with a </w:t>
      </w:r>
      <w:r>
        <w:tab/>
        <w:t>robot and robot-like agent.</w:t>
      </w:r>
      <w:proofErr w:type="gramEnd"/>
      <w:r>
        <w:t xml:space="preserve"> </w:t>
      </w:r>
      <w:r w:rsidRPr="00D875AC">
        <w:rPr>
          <w:i/>
        </w:rPr>
        <w:t>Social Cognition, 26,</w:t>
      </w:r>
      <w:r>
        <w:t xml:space="preserve"> 169-181. </w:t>
      </w:r>
      <w:proofErr w:type="gramStart"/>
      <w:r>
        <w:t>doi</w:t>
      </w:r>
      <w:proofErr w:type="gramEnd"/>
      <w:r>
        <w:t>:</w:t>
      </w:r>
      <w:r w:rsidR="000664F9">
        <w:t xml:space="preserve"> </w:t>
      </w:r>
    </w:p>
    <w:p w14:paraId="0D58F1BB" w14:textId="77777777" w:rsidR="00D875AC" w:rsidRPr="00B66BCD" w:rsidRDefault="000664F9" w:rsidP="008821DD">
      <w:pPr>
        <w:spacing w:line="480" w:lineRule="auto"/>
      </w:pPr>
      <w:r>
        <w:tab/>
        <w:t>10.1521/soco.2008.26.2.169</w:t>
      </w:r>
    </w:p>
    <w:p w14:paraId="39E28ADA" w14:textId="77777777" w:rsidR="00104AA4" w:rsidRDefault="00104AA4" w:rsidP="00104AA4">
      <w:pPr>
        <w:spacing w:line="480" w:lineRule="auto"/>
      </w:pPr>
      <w:proofErr w:type="gramStart"/>
      <w:r>
        <w:t>Lee, E.-J.</w:t>
      </w:r>
      <w:proofErr w:type="gramEnd"/>
      <w:r>
        <w:t xml:space="preserve"> (2010). </w:t>
      </w:r>
      <w:proofErr w:type="gramStart"/>
      <w:r>
        <w:t>What</w:t>
      </w:r>
      <w:proofErr w:type="gramEnd"/>
      <w:r>
        <w:t xml:space="preserve"> triggers social responses to flattering computers? Experimental tests of </w:t>
      </w:r>
    </w:p>
    <w:p w14:paraId="42F591C1" w14:textId="77777777" w:rsidR="00104AA4" w:rsidRDefault="00104AA4" w:rsidP="00104AA4">
      <w:pPr>
        <w:spacing w:line="480" w:lineRule="auto"/>
      </w:pPr>
      <w:r>
        <w:tab/>
      </w:r>
      <w:proofErr w:type="spellStart"/>
      <w:proofErr w:type="gramStart"/>
      <w:r>
        <w:t>anthropormorphism</w:t>
      </w:r>
      <w:proofErr w:type="spellEnd"/>
      <w:proofErr w:type="gramEnd"/>
      <w:r>
        <w:t xml:space="preserve"> and mindlessness explanations. </w:t>
      </w:r>
      <w:r w:rsidRPr="00396CE5">
        <w:rPr>
          <w:i/>
        </w:rPr>
        <w:t>Communication Research, 37,</w:t>
      </w:r>
      <w:r>
        <w:t xml:space="preserve"> 191-</w:t>
      </w:r>
    </w:p>
    <w:p w14:paraId="61E57AAB" w14:textId="77777777" w:rsidR="00104AA4" w:rsidRPr="00FC6B4E" w:rsidRDefault="00104AA4" w:rsidP="00104AA4">
      <w:pPr>
        <w:spacing w:line="480" w:lineRule="auto"/>
        <w:rPr>
          <w:lang w:val="es-MX"/>
        </w:rPr>
      </w:pPr>
      <w:r>
        <w:tab/>
      </w:r>
      <w:r w:rsidRPr="00FC6B4E">
        <w:rPr>
          <w:lang w:val="es-MX"/>
        </w:rPr>
        <w:t xml:space="preserve">214. </w:t>
      </w:r>
      <w:r w:rsidR="003C1737" w:rsidRPr="00FC6B4E">
        <w:rPr>
          <w:lang w:val="es-MX"/>
        </w:rPr>
        <w:t>doi: 10.1111/j.1460-2466.2008.00386.x</w:t>
      </w:r>
    </w:p>
    <w:p w14:paraId="3B9FDEFE" w14:textId="77777777" w:rsidR="00104AA4" w:rsidRDefault="00104AA4" w:rsidP="00104AA4">
      <w:pPr>
        <w:spacing w:line="480" w:lineRule="auto"/>
      </w:pPr>
      <w:r w:rsidRPr="00FC6B4E">
        <w:rPr>
          <w:lang w:val="es-MX"/>
        </w:rPr>
        <w:t xml:space="preserve">Lee, J.-E. R., </w:t>
      </w:r>
      <w:proofErr w:type="spellStart"/>
      <w:r w:rsidRPr="00FC6B4E">
        <w:rPr>
          <w:lang w:val="es-MX"/>
        </w:rPr>
        <w:t>Nass</w:t>
      </w:r>
      <w:proofErr w:type="spellEnd"/>
      <w:r w:rsidRPr="00FC6B4E">
        <w:rPr>
          <w:lang w:val="es-MX"/>
        </w:rPr>
        <w:t xml:space="preserve">, C., </w:t>
      </w:r>
      <w:proofErr w:type="spellStart"/>
      <w:r w:rsidRPr="00FC6B4E">
        <w:rPr>
          <w:lang w:val="es-MX"/>
        </w:rPr>
        <w:t>Brave</w:t>
      </w:r>
      <w:proofErr w:type="spellEnd"/>
      <w:r w:rsidRPr="00FC6B4E">
        <w:rPr>
          <w:lang w:val="es-MX"/>
        </w:rPr>
        <w:t xml:space="preserve">, S. B., </w:t>
      </w:r>
      <w:proofErr w:type="spellStart"/>
      <w:r w:rsidRPr="00FC6B4E">
        <w:rPr>
          <w:lang w:val="es-MX"/>
        </w:rPr>
        <w:t>Morishima</w:t>
      </w:r>
      <w:proofErr w:type="spellEnd"/>
      <w:r w:rsidRPr="00FC6B4E">
        <w:rPr>
          <w:lang w:val="es-MX"/>
        </w:rPr>
        <w:t xml:space="preserve">, Y., </w:t>
      </w:r>
      <w:proofErr w:type="spellStart"/>
      <w:r w:rsidRPr="00FC6B4E">
        <w:rPr>
          <w:lang w:val="es-MX"/>
        </w:rPr>
        <w:t>Nakajima</w:t>
      </w:r>
      <w:proofErr w:type="spellEnd"/>
      <w:r w:rsidRPr="00FC6B4E">
        <w:rPr>
          <w:lang w:val="es-MX"/>
        </w:rPr>
        <w:t xml:space="preserve">, H., &amp; </w:t>
      </w:r>
      <w:proofErr w:type="spellStart"/>
      <w:r w:rsidRPr="00FC6B4E">
        <w:rPr>
          <w:lang w:val="es-MX"/>
        </w:rPr>
        <w:t>Yamada</w:t>
      </w:r>
      <w:proofErr w:type="spellEnd"/>
      <w:r w:rsidRPr="00FC6B4E">
        <w:rPr>
          <w:lang w:val="es-MX"/>
        </w:rPr>
        <w:t xml:space="preserve">, R. (2007). </w:t>
      </w:r>
      <w:r>
        <w:t xml:space="preserve">The </w:t>
      </w:r>
    </w:p>
    <w:p w14:paraId="7F3A8D30" w14:textId="77777777" w:rsidR="00104AA4" w:rsidRDefault="00104AA4" w:rsidP="00104AA4">
      <w:pPr>
        <w:spacing w:line="480" w:lineRule="auto"/>
      </w:pPr>
      <w:r>
        <w:tab/>
      </w:r>
      <w:proofErr w:type="gramStart"/>
      <w:r>
        <w:t>case</w:t>
      </w:r>
      <w:proofErr w:type="gramEnd"/>
      <w:r>
        <w:t xml:space="preserve"> for caring </w:t>
      </w:r>
      <w:proofErr w:type="spellStart"/>
      <w:r>
        <w:t>colearners</w:t>
      </w:r>
      <w:proofErr w:type="spellEnd"/>
      <w:r>
        <w:t xml:space="preserve">: The effects of a computer-mediated </w:t>
      </w:r>
      <w:proofErr w:type="spellStart"/>
      <w:r>
        <w:t>colearner</w:t>
      </w:r>
      <w:proofErr w:type="spellEnd"/>
      <w:r>
        <w:t xml:space="preserve"> agent on trust </w:t>
      </w:r>
    </w:p>
    <w:p w14:paraId="04475F41" w14:textId="77777777" w:rsidR="00104AA4" w:rsidRDefault="00104AA4" w:rsidP="00104AA4">
      <w:pPr>
        <w:spacing w:line="480" w:lineRule="auto"/>
      </w:pPr>
      <w:r>
        <w:tab/>
      </w:r>
      <w:proofErr w:type="gramStart"/>
      <w:r>
        <w:t>and</w:t>
      </w:r>
      <w:proofErr w:type="gramEnd"/>
      <w:r>
        <w:t xml:space="preserve"> learning.</w:t>
      </w:r>
      <w:r w:rsidRPr="004F4038">
        <w:rPr>
          <w:i/>
        </w:rPr>
        <w:t xml:space="preserve"> Journal of Communication, 57, </w:t>
      </w:r>
      <w:r>
        <w:t xml:space="preserve">183-204. </w:t>
      </w:r>
      <w:proofErr w:type="gramStart"/>
      <w:r w:rsidR="003C1737">
        <w:t>doi</w:t>
      </w:r>
      <w:proofErr w:type="gramEnd"/>
      <w:r w:rsidR="003C1737">
        <w:t xml:space="preserve">: </w:t>
      </w:r>
      <w:r w:rsidR="003C1737" w:rsidRPr="003C1737">
        <w:t>10.1177/0093650209356389</w:t>
      </w:r>
    </w:p>
    <w:p w14:paraId="45053BE0" w14:textId="77777777" w:rsidR="00104AA4" w:rsidRDefault="00104AA4" w:rsidP="00104AA4">
      <w:pPr>
        <w:spacing w:line="480" w:lineRule="auto"/>
      </w:pPr>
      <w:proofErr w:type="spellStart"/>
      <w:r w:rsidRPr="004F4038">
        <w:rPr>
          <w:lang w:val="es-MX"/>
        </w:rPr>
        <w:lastRenderedPageBreak/>
        <w:t>Levine</w:t>
      </w:r>
      <w:proofErr w:type="spellEnd"/>
      <w:r w:rsidRPr="004F4038">
        <w:rPr>
          <w:lang w:val="es-MX"/>
        </w:rPr>
        <w:t xml:space="preserve">, T. R., Asada, K. J., &amp; </w:t>
      </w:r>
      <w:proofErr w:type="spellStart"/>
      <w:r w:rsidRPr="004F4038">
        <w:rPr>
          <w:lang w:val="es-MX"/>
        </w:rPr>
        <w:t>Carpenter</w:t>
      </w:r>
      <w:proofErr w:type="spellEnd"/>
      <w:r w:rsidRPr="004F4038">
        <w:rPr>
          <w:lang w:val="es-MX"/>
        </w:rPr>
        <w:t xml:space="preserve">, C. (2009). </w:t>
      </w:r>
      <w:r w:rsidRPr="00665CE7">
        <w:t xml:space="preserve">Sample </w:t>
      </w:r>
      <w:r>
        <w:t>s</w:t>
      </w:r>
      <w:r w:rsidRPr="00665CE7">
        <w:t xml:space="preserve">izes and </w:t>
      </w:r>
      <w:r>
        <w:t>e</w:t>
      </w:r>
      <w:r w:rsidRPr="00665CE7">
        <w:t xml:space="preserve">ffect </w:t>
      </w:r>
      <w:r>
        <w:t>s</w:t>
      </w:r>
      <w:r w:rsidRPr="00665CE7">
        <w:t>izes are</w:t>
      </w:r>
      <w:r>
        <w:t xml:space="preserve"> </w:t>
      </w:r>
    </w:p>
    <w:p w14:paraId="74D6CAB3" w14:textId="77777777" w:rsidR="00104AA4" w:rsidRDefault="00104AA4" w:rsidP="00104AA4">
      <w:pPr>
        <w:spacing w:line="480" w:lineRule="auto"/>
      </w:pPr>
      <w:r>
        <w:tab/>
      </w:r>
      <w:proofErr w:type="gramStart"/>
      <w:r>
        <w:t>n</w:t>
      </w:r>
      <w:r w:rsidRPr="00665CE7">
        <w:t>egatively</w:t>
      </w:r>
      <w:proofErr w:type="gramEnd"/>
      <w:r w:rsidRPr="00665CE7">
        <w:t xml:space="preserve"> </w:t>
      </w:r>
      <w:r>
        <w:t>c</w:t>
      </w:r>
      <w:r w:rsidRPr="00665CE7">
        <w:t xml:space="preserve">orrelated in </w:t>
      </w:r>
      <w:r>
        <w:t>m</w:t>
      </w:r>
      <w:r w:rsidRPr="00665CE7">
        <w:t>eta-</w:t>
      </w:r>
      <w:r>
        <w:t>a</w:t>
      </w:r>
      <w:r w:rsidRPr="00665CE7">
        <w:t xml:space="preserve">nalyses: Evidence and </w:t>
      </w:r>
      <w:r>
        <w:t>i</w:t>
      </w:r>
      <w:r w:rsidRPr="00665CE7">
        <w:t xml:space="preserve">mplications of a </w:t>
      </w:r>
      <w:r>
        <w:t>p</w:t>
      </w:r>
      <w:r w:rsidRPr="00665CE7">
        <w:t xml:space="preserve">ublication </w:t>
      </w:r>
    </w:p>
    <w:p w14:paraId="6F2B3C6C" w14:textId="77777777" w:rsidR="00104AA4" w:rsidRDefault="00104AA4" w:rsidP="00104AA4">
      <w:pPr>
        <w:spacing w:line="480" w:lineRule="auto"/>
      </w:pPr>
      <w:r>
        <w:tab/>
      </w:r>
      <w:proofErr w:type="gramStart"/>
      <w:r>
        <w:t>b</w:t>
      </w:r>
      <w:r w:rsidRPr="00665CE7">
        <w:t>ias</w:t>
      </w:r>
      <w:proofErr w:type="gramEnd"/>
      <w:r w:rsidRPr="00665CE7">
        <w:t xml:space="preserve"> </w:t>
      </w:r>
      <w:r>
        <w:t>a</w:t>
      </w:r>
      <w:r w:rsidRPr="00665CE7">
        <w:t xml:space="preserve">gainst </w:t>
      </w:r>
      <w:r>
        <w:t>n</w:t>
      </w:r>
      <w:r w:rsidRPr="00665CE7">
        <w:t>on</w:t>
      </w:r>
      <w:r>
        <w:t>s</w:t>
      </w:r>
      <w:r w:rsidRPr="00665CE7">
        <w:t>ignificant</w:t>
      </w:r>
      <w:r>
        <w:t xml:space="preserve"> findings.</w:t>
      </w:r>
      <w:r w:rsidRPr="00665CE7">
        <w:t xml:space="preserve"> </w:t>
      </w:r>
      <w:r w:rsidRPr="00665CE7">
        <w:rPr>
          <w:i/>
        </w:rPr>
        <w:t>Communication Monographs</w:t>
      </w:r>
      <w:r w:rsidRPr="00665CE7">
        <w:t xml:space="preserve">, </w:t>
      </w:r>
      <w:r w:rsidRPr="00086024">
        <w:rPr>
          <w:i/>
        </w:rPr>
        <w:t>76,</w:t>
      </w:r>
      <w:r>
        <w:t xml:space="preserve"> 286-</w:t>
      </w:r>
      <w:r w:rsidRPr="00665CE7">
        <w:t>302</w:t>
      </w:r>
      <w:r>
        <w:t>.</w:t>
      </w:r>
      <w:r w:rsidR="003C1737">
        <w:t xml:space="preserve"> </w:t>
      </w:r>
      <w:proofErr w:type="gramStart"/>
      <w:r w:rsidR="003C1737">
        <w:t>doi</w:t>
      </w:r>
      <w:proofErr w:type="gramEnd"/>
      <w:r w:rsidR="003C1737">
        <w:t xml:space="preserve">: </w:t>
      </w:r>
    </w:p>
    <w:p w14:paraId="68B9DDC3" w14:textId="77777777" w:rsidR="003C1737" w:rsidRDefault="003C1737" w:rsidP="00104AA4">
      <w:pPr>
        <w:spacing w:line="480" w:lineRule="auto"/>
      </w:pPr>
      <w:r>
        <w:tab/>
      </w:r>
      <w:r w:rsidRPr="003C1737">
        <w:t>10.1111/j.1468-2885.2004.tb00302.x</w:t>
      </w:r>
    </w:p>
    <w:p w14:paraId="3D7D7CA6" w14:textId="77777777" w:rsidR="00104AA4" w:rsidRDefault="00104AA4" w:rsidP="00104AA4">
      <w:pPr>
        <w:spacing w:line="480" w:lineRule="auto"/>
      </w:pPr>
      <w:proofErr w:type="gramStart"/>
      <w:r>
        <w:t>Lim, S., &amp; Reeves, B. (2010).</w:t>
      </w:r>
      <w:proofErr w:type="gramEnd"/>
      <w:r>
        <w:t xml:space="preserve"> Computer agents versus avatars: Responses to interactive game</w:t>
      </w:r>
    </w:p>
    <w:p w14:paraId="1223BAFC" w14:textId="77777777" w:rsidR="00104AA4" w:rsidRDefault="00104AA4" w:rsidP="00104AA4">
      <w:pPr>
        <w:spacing w:line="480" w:lineRule="auto"/>
        <w:ind w:firstLine="720"/>
        <w:rPr>
          <w:i/>
        </w:rPr>
      </w:pPr>
      <w:proofErr w:type="gramStart"/>
      <w:r>
        <w:t>characters</w:t>
      </w:r>
      <w:proofErr w:type="gramEnd"/>
      <w:r>
        <w:t xml:space="preserve"> controlled by a computer or other player. </w:t>
      </w:r>
      <w:r w:rsidRPr="002A00D5">
        <w:rPr>
          <w:i/>
        </w:rPr>
        <w:t>International Journal of Human-</w:t>
      </w:r>
    </w:p>
    <w:p w14:paraId="7FC8FE61" w14:textId="77777777" w:rsidR="00104AA4" w:rsidRDefault="00104AA4" w:rsidP="00104AA4">
      <w:pPr>
        <w:spacing w:line="480" w:lineRule="auto"/>
        <w:ind w:firstLine="720"/>
      </w:pPr>
      <w:r w:rsidRPr="002A00D5">
        <w:rPr>
          <w:i/>
        </w:rPr>
        <w:t>Computer Studies, 68,</w:t>
      </w:r>
      <w:r>
        <w:t xml:space="preserve"> 57-68. </w:t>
      </w:r>
      <w:proofErr w:type="gramStart"/>
      <w:r w:rsidR="003C1737">
        <w:t>doi</w:t>
      </w:r>
      <w:proofErr w:type="gramEnd"/>
      <w:r w:rsidR="003C1737">
        <w:t xml:space="preserve">: </w:t>
      </w:r>
      <w:r w:rsidR="003C1737" w:rsidRPr="003C1737">
        <w:t>10.1080/03637750903074685</w:t>
      </w:r>
    </w:p>
    <w:p w14:paraId="5CD3CF37" w14:textId="77777777" w:rsidR="00104AA4" w:rsidRDefault="00104AA4" w:rsidP="00104AA4">
      <w:pPr>
        <w:spacing w:line="480" w:lineRule="auto"/>
        <w:rPr>
          <w:i/>
        </w:rPr>
      </w:pPr>
      <w:proofErr w:type="gramStart"/>
      <w:r>
        <w:t xml:space="preserve">Lombard, M., &amp; </w:t>
      </w:r>
      <w:proofErr w:type="spellStart"/>
      <w:r>
        <w:t>Ditton</w:t>
      </w:r>
      <w:proofErr w:type="spellEnd"/>
      <w:r>
        <w:t>, T. (1997).</w:t>
      </w:r>
      <w:proofErr w:type="gramEnd"/>
      <w:r>
        <w:t xml:space="preserve"> At the heart of it all: The concept of presence. </w:t>
      </w:r>
      <w:r w:rsidRPr="00B137E6">
        <w:rPr>
          <w:i/>
        </w:rPr>
        <w:t>Journal of</w:t>
      </w:r>
    </w:p>
    <w:p w14:paraId="44C1541C" w14:textId="77777777" w:rsidR="00104AA4" w:rsidRDefault="00104AA4" w:rsidP="00104AA4">
      <w:pPr>
        <w:spacing w:line="480" w:lineRule="auto"/>
        <w:ind w:firstLine="720"/>
      </w:pPr>
      <w:r w:rsidRPr="00B137E6">
        <w:rPr>
          <w:i/>
        </w:rPr>
        <w:t>Computer-Mediated Communication, 3</w:t>
      </w:r>
      <w:r w:rsidRPr="00A2656F">
        <w:t>(2)</w:t>
      </w:r>
      <w:r>
        <w:rPr>
          <w:i/>
        </w:rPr>
        <w:t>,</w:t>
      </w:r>
      <w:r>
        <w:t xml:space="preserve"> available at </w:t>
      </w:r>
    </w:p>
    <w:p w14:paraId="47C49BED" w14:textId="77777777" w:rsidR="00104AA4" w:rsidRDefault="003C1737" w:rsidP="00104AA4">
      <w:pPr>
        <w:spacing w:line="480" w:lineRule="auto"/>
        <w:ind w:firstLine="720"/>
      </w:pPr>
      <w:r w:rsidRPr="003C1737">
        <w:t>http://jcmc.indiana.edu/vol3/issue2/lombard.html</w:t>
      </w:r>
      <w:r>
        <w:t xml:space="preserve">. </w:t>
      </w:r>
      <w:proofErr w:type="gramStart"/>
      <w:r>
        <w:t>doi</w:t>
      </w:r>
      <w:proofErr w:type="gramEnd"/>
      <w:r>
        <w:t xml:space="preserve">: </w:t>
      </w:r>
      <w:r w:rsidRPr="003C1737">
        <w:t>10.1016/j.ijhcs.2009.09.008</w:t>
      </w:r>
    </w:p>
    <w:p w14:paraId="5C9EA033" w14:textId="77777777" w:rsidR="00104AA4" w:rsidRDefault="00104AA4" w:rsidP="00104AA4">
      <w:pPr>
        <w:spacing w:line="480" w:lineRule="auto"/>
      </w:pPr>
      <w:proofErr w:type="spellStart"/>
      <w:proofErr w:type="gramStart"/>
      <w:r>
        <w:t>Mandryk</w:t>
      </w:r>
      <w:proofErr w:type="spellEnd"/>
      <w:r>
        <w:t xml:space="preserve">, R. L., </w:t>
      </w:r>
      <w:proofErr w:type="spellStart"/>
      <w:r>
        <w:t>Inkpen</w:t>
      </w:r>
      <w:proofErr w:type="spellEnd"/>
      <w:r>
        <w:t>, K. M., &amp; Calvert, T. W. (2006).</w:t>
      </w:r>
      <w:proofErr w:type="gramEnd"/>
      <w:r>
        <w:t xml:space="preserve"> Using psychophysiological </w:t>
      </w:r>
    </w:p>
    <w:p w14:paraId="4C749AD8" w14:textId="77777777" w:rsidR="00104AA4" w:rsidRDefault="00104AA4" w:rsidP="00104AA4">
      <w:pPr>
        <w:spacing w:line="480" w:lineRule="auto"/>
        <w:rPr>
          <w:i/>
        </w:rPr>
      </w:pPr>
      <w:r>
        <w:tab/>
      </w:r>
      <w:proofErr w:type="gramStart"/>
      <w:r>
        <w:t>techniques</w:t>
      </w:r>
      <w:proofErr w:type="gramEnd"/>
      <w:r>
        <w:t xml:space="preserve"> to measure user experience with entertainment technologies. </w:t>
      </w:r>
      <w:proofErr w:type="spellStart"/>
      <w:r w:rsidRPr="00EA01AE">
        <w:rPr>
          <w:i/>
        </w:rPr>
        <w:t>Behaviour</w:t>
      </w:r>
      <w:proofErr w:type="spellEnd"/>
      <w:r w:rsidRPr="00EA01AE">
        <w:rPr>
          <w:i/>
        </w:rPr>
        <w:t xml:space="preserve"> &amp; </w:t>
      </w:r>
    </w:p>
    <w:p w14:paraId="306533E6" w14:textId="77777777" w:rsidR="00104AA4" w:rsidRDefault="00104AA4" w:rsidP="00104AA4">
      <w:pPr>
        <w:spacing w:line="480" w:lineRule="auto"/>
      </w:pPr>
      <w:r>
        <w:rPr>
          <w:i/>
        </w:rPr>
        <w:tab/>
      </w:r>
      <w:r w:rsidRPr="00EA01AE">
        <w:rPr>
          <w:i/>
        </w:rPr>
        <w:t xml:space="preserve">Information Technology, 25, </w:t>
      </w:r>
      <w:r>
        <w:t xml:space="preserve">141-158. </w:t>
      </w:r>
      <w:proofErr w:type="gramStart"/>
      <w:r w:rsidR="003C1737">
        <w:t>doi</w:t>
      </w:r>
      <w:proofErr w:type="gramEnd"/>
      <w:r w:rsidR="003C1737">
        <w:t>: 10.1080/01449290500331156</w:t>
      </w:r>
    </w:p>
    <w:p w14:paraId="3584D9D1" w14:textId="77777777" w:rsidR="00D53725" w:rsidRDefault="00D53725" w:rsidP="00104AA4">
      <w:pPr>
        <w:spacing w:line="480" w:lineRule="auto"/>
      </w:pPr>
      <w:r>
        <w:t xml:space="preserve">McFarlane, D. C., &amp; </w:t>
      </w:r>
      <w:proofErr w:type="spellStart"/>
      <w:r>
        <w:t>Latorella</w:t>
      </w:r>
      <w:proofErr w:type="spellEnd"/>
      <w:r>
        <w:t>, K. A. (2002). The scope and importance of human interruption in</w:t>
      </w:r>
    </w:p>
    <w:p w14:paraId="44A509E8" w14:textId="77777777" w:rsidR="00D53725" w:rsidRDefault="00D53725" w:rsidP="00D53725">
      <w:pPr>
        <w:spacing w:line="480" w:lineRule="auto"/>
        <w:ind w:firstLine="720"/>
      </w:pPr>
      <w:proofErr w:type="gramStart"/>
      <w:r>
        <w:t>human-computer</w:t>
      </w:r>
      <w:proofErr w:type="gramEnd"/>
      <w:r>
        <w:t xml:space="preserve"> interaction design. </w:t>
      </w:r>
      <w:r w:rsidRPr="00D53725">
        <w:rPr>
          <w:i/>
        </w:rPr>
        <w:t>Human-Computer Interaction, 17,</w:t>
      </w:r>
      <w:r>
        <w:t xml:space="preserve"> 1-61. </w:t>
      </w:r>
      <w:proofErr w:type="gramStart"/>
      <w:r>
        <w:t>doi</w:t>
      </w:r>
      <w:proofErr w:type="gramEnd"/>
      <w:r>
        <w:t xml:space="preserve">: </w:t>
      </w:r>
    </w:p>
    <w:p w14:paraId="0A79E11A" w14:textId="77777777" w:rsidR="00D53725" w:rsidRDefault="00D53725" w:rsidP="00B20BDE">
      <w:pPr>
        <w:spacing w:line="480" w:lineRule="auto"/>
        <w:ind w:firstLine="720"/>
      </w:pPr>
      <w:r w:rsidRPr="00D53725">
        <w:t>10.1207/S15327051HCI1701_1</w:t>
      </w:r>
    </w:p>
    <w:p w14:paraId="00BD516E" w14:textId="77777777" w:rsidR="004F7757" w:rsidRDefault="007305F7" w:rsidP="00EA363C">
      <w:pPr>
        <w:spacing w:line="480" w:lineRule="auto"/>
      </w:pPr>
      <w:proofErr w:type="gramStart"/>
      <w:r>
        <w:t>Merritt, T., &amp; McGee, K. (2012, May).</w:t>
      </w:r>
      <w:proofErr w:type="gramEnd"/>
      <w:r>
        <w:t xml:space="preserve"> Protecting artificial team-mates: more seems like less. In </w:t>
      </w:r>
    </w:p>
    <w:p w14:paraId="79E9982A" w14:textId="77777777" w:rsidR="004F7757" w:rsidRDefault="004F7757" w:rsidP="00EA363C">
      <w:pPr>
        <w:spacing w:line="480" w:lineRule="auto"/>
        <w:rPr>
          <w:i/>
          <w:iCs/>
        </w:rPr>
      </w:pPr>
      <w:r>
        <w:tab/>
      </w:r>
      <w:r w:rsidR="007305F7">
        <w:rPr>
          <w:i/>
          <w:iCs/>
        </w:rPr>
        <w:t xml:space="preserve">Proceedings of the 2012 ACM annual conference on Human Factors in Computing </w:t>
      </w:r>
    </w:p>
    <w:p w14:paraId="117F6DBC" w14:textId="77777777" w:rsidR="00895AAA" w:rsidRDefault="004F7757" w:rsidP="00B20BDE">
      <w:pPr>
        <w:spacing w:line="480" w:lineRule="auto"/>
      </w:pPr>
      <w:r>
        <w:rPr>
          <w:i/>
          <w:iCs/>
        </w:rPr>
        <w:tab/>
      </w:r>
      <w:r w:rsidR="007305F7">
        <w:rPr>
          <w:i/>
          <w:iCs/>
        </w:rPr>
        <w:t>Systems</w:t>
      </w:r>
      <w:r w:rsidR="007305F7">
        <w:t xml:space="preserve"> (pp. 2793-2802). </w:t>
      </w:r>
      <w:proofErr w:type="gramStart"/>
      <w:r w:rsidR="007305F7">
        <w:t>ACM.</w:t>
      </w:r>
      <w:proofErr w:type="gramEnd"/>
    </w:p>
    <w:p w14:paraId="60A188A8" w14:textId="77777777" w:rsidR="004F7757" w:rsidRDefault="004F7757" w:rsidP="00EA363C">
      <w:pPr>
        <w:spacing w:line="480" w:lineRule="auto"/>
      </w:pPr>
      <w:proofErr w:type="gramStart"/>
      <w:r>
        <w:t xml:space="preserve">Merritt, T., McGee, K., </w:t>
      </w:r>
      <w:proofErr w:type="spellStart"/>
      <w:r>
        <w:t>Chuah</w:t>
      </w:r>
      <w:proofErr w:type="spellEnd"/>
      <w:r>
        <w:t>, T. L., &amp; Ong, C. (2011, June).</w:t>
      </w:r>
      <w:proofErr w:type="gramEnd"/>
      <w:r>
        <w:t xml:space="preserve"> Choosing human team-mates: </w:t>
      </w:r>
    </w:p>
    <w:p w14:paraId="30047A30" w14:textId="77777777" w:rsidR="004F7757" w:rsidRDefault="004F7757" w:rsidP="00EA363C">
      <w:pPr>
        <w:spacing w:line="480" w:lineRule="auto"/>
        <w:rPr>
          <w:i/>
          <w:iCs/>
        </w:rPr>
      </w:pPr>
      <w:r>
        <w:tab/>
      </w:r>
      <w:proofErr w:type="gramStart"/>
      <w:r>
        <w:t>perceived</w:t>
      </w:r>
      <w:proofErr w:type="gramEnd"/>
      <w:r>
        <w:t xml:space="preserve"> identity as a moderator of player preference and enjoyment. In </w:t>
      </w:r>
      <w:r>
        <w:rPr>
          <w:i/>
          <w:iCs/>
        </w:rPr>
        <w:t xml:space="preserve">Proceedings of </w:t>
      </w:r>
    </w:p>
    <w:p w14:paraId="36D03F28" w14:textId="77777777" w:rsidR="00895AAA" w:rsidRDefault="004F7757" w:rsidP="00B20BDE">
      <w:pPr>
        <w:spacing w:line="480" w:lineRule="auto"/>
      </w:pPr>
      <w:r>
        <w:rPr>
          <w:i/>
          <w:iCs/>
        </w:rPr>
        <w:tab/>
      </w:r>
      <w:proofErr w:type="gramStart"/>
      <w:r>
        <w:rPr>
          <w:i/>
          <w:iCs/>
        </w:rPr>
        <w:t>the</w:t>
      </w:r>
      <w:proofErr w:type="gramEnd"/>
      <w:r>
        <w:rPr>
          <w:i/>
          <w:iCs/>
        </w:rPr>
        <w:t xml:space="preserve"> 6th International Conference on Foundations of Digital Games</w:t>
      </w:r>
      <w:r>
        <w:t xml:space="preserve"> (pp. 196-203). </w:t>
      </w:r>
      <w:proofErr w:type="gramStart"/>
      <w:r>
        <w:t>ACM.</w:t>
      </w:r>
      <w:proofErr w:type="gramEnd"/>
    </w:p>
    <w:p w14:paraId="6E13B274" w14:textId="77777777" w:rsidR="004F7757" w:rsidRDefault="004F7757" w:rsidP="00EA363C">
      <w:pPr>
        <w:spacing w:line="480" w:lineRule="auto"/>
      </w:pPr>
      <w:proofErr w:type="gramStart"/>
      <w:r>
        <w:t xml:space="preserve">Merritt, T., Ong, C., </w:t>
      </w:r>
      <w:proofErr w:type="spellStart"/>
      <w:r>
        <w:t>Chuah</w:t>
      </w:r>
      <w:proofErr w:type="spellEnd"/>
      <w:r>
        <w:t>, T. L., &amp; McGee, K. (2011, January).</w:t>
      </w:r>
      <w:proofErr w:type="gramEnd"/>
      <w:r>
        <w:t xml:space="preserve"> Did you notice? Artificial </w:t>
      </w:r>
    </w:p>
    <w:p w14:paraId="04B1EC94" w14:textId="77777777" w:rsidR="004F7757" w:rsidRDefault="004F7757" w:rsidP="00EA363C">
      <w:pPr>
        <w:spacing w:line="480" w:lineRule="auto"/>
      </w:pPr>
      <w:r>
        <w:lastRenderedPageBreak/>
        <w:tab/>
      </w:r>
      <w:proofErr w:type="gramStart"/>
      <w:r>
        <w:t>team-mates</w:t>
      </w:r>
      <w:proofErr w:type="gramEnd"/>
      <w:r>
        <w:t xml:space="preserve"> take risks for players. </w:t>
      </w:r>
      <w:proofErr w:type="gramStart"/>
      <w:r>
        <w:t xml:space="preserve">In </w:t>
      </w:r>
      <w:r>
        <w:rPr>
          <w:i/>
          <w:iCs/>
        </w:rPr>
        <w:t>Intelligent Virtual Agents</w:t>
      </w:r>
      <w:r>
        <w:t xml:space="preserve"> (pp. 338-349).</w:t>
      </w:r>
      <w:proofErr w:type="gramEnd"/>
      <w:r>
        <w:t xml:space="preserve"> Berlin, </w:t>
      </w:r>
    </w:p>
    <w:p w14:paraId="38CD948D" w14:textId="77777777" w:rsidR="004F7757" w:rsidRDefault="004F7757" w:rsidP="00B20BDE">
      <w:pPr>
        <w:spacing w:line="480" w:lineRule="auto"/>
      </w:pPr>
      <w:r>
        <w:tab/>
        <w:t xml:space="preserve">Germany: Springer. </w:t>
      </w:r>
    </w:p>
    <w:p w14:paraId="41C8B433" w14:textId="77777777" w:rsidR="00701F9E" w:rsidRDefault="00701F9E" w:rsidP="00B20BDE">
      <w:pPr>
        <w:spacing w:line="480" w:lineRule="auto"/>
      </w:pPr>
      <w:proofErr w:type="gramStart"/>
      <w:r>
        <w:t>Mori, M. (1970).</w:t>
      </w:r>
      <w:proofErr w:type="gramEnd"/>
      <w:r>
        <w:t xml:space="preserve"> </w:t>
      </w:r>
      <w:proofErr w:type="gramStart"/>
      <w:r>
        <w:t>The uncanny valley.</w:t>
      </w:r>
      <w:proofErr w:type="gramEnd"/>
      <w:r>
        <w:t xml:space="preserve"> </w:t>
      </w:r>
      <w:r>
        <w:rPr>
          <w:i/>
          <w:iCs/>
        </w:rPr>
        <w:t>Energy</w:t>
      </w:r>
      <w:r>
        <w:t xml:space="preserve">, </w:t>
      </w:r>
      <w:r>
        <w:rPr>
          <w:i/>
          <w:iCs/>
        </w:rPr>
        <w:t>7</w:t>
      </w:r>
      <w:r>
        <w:t>(4), 33-35.</w:t>
      </w:r>
    </w:p>
    <w:p w14:paraId="4BB5CD3C" w14:textId="77777777" w:rsidR="00D875AC" w:rsidRDefault="00D875AC" w:rsidP="00B20BDE">
      <w:pPr>
        <w:spacing w:line="480" w:lineRule="auto"/>
      </w:pPr>
      <w:proofErr w:type="spellStart"/>
      <w:proofErr w:type="gramStart"/>
      <w:r>
        <w:t>Morkes</w:t>
      </w:r>
      <w:proofErr w:type="spellEnd"/>
      <w:r>
        <w:t xml:space="preserve">, J., </w:t>
      </w:r>
      <w:proofErr w:type="spellStart"/>
      <w:r>
        <w:t>Kernal</w:t>
      </w:r>
      <w:proofErr w:type="spellEnd"/>
      <w:r>
        <w:t xml:space="preserve">, H. K., &amp; </w:t>
      </w:r>
      <w:proofErr w:type="spellStart"/>
      <w:r>
        <w:t>Nass</w:t>
      </w:r>
      <w:proofErr w:type="spellEnd"/>
      <w:r>
        <w:t>, C. (1999).</w:t>
      </w:r>
      <w:proofErr w:type="gramEnd"/>
      <w:r>
        <w:t xml:space="preserve"> Effects of humor in task-oriented human-computer </w:t>
      </w:r>
    </w:p>
    <w:p w14:paraId="188F664B" w14:textId="77777777" w:rsidR="00D875AC" w:rsidRDefault="00D875AC" w:rsidP="00590A55">
      <w:pPr>
        <w:spacing w:line="480" w:lineRule="auto"/>
      </w:pPr>
      <w:r>
        <w:tab/>
      </w:r>
      <w:proofErr w:type="gramStart"/>
      <w:r>
        <w:t>interaction</w:t>
      </w:r>
      <w:proofErr w:type="gramEnd"/>
      <w:r>
        <w:t xml:space="preserve"> and computer-mediated communication: A direct test of SRCT theory. </w:t>
      </w:r>
    </w:p>
    <w:p w14:paraId="50540983" w14:textId="77777777" w:rsidR="00D875AC" w:rsidRDefault="00D875AC" w:rsidP="00D947E6">
      <w:pPr>
        <w:spacing w:line="480" w:lineRule="auto"/>
      </w:pPr>
      <w:r>
        <w:tab/>
      </w:r>
      <w:r w:rsidRPr="00D875AC">
        <w:rPr>
          <w:i/>
        </w:rPr>
        <w:t xml:space="preserve">Human-Computer Interaction, 14, </w:t>
      </w:r>
      <w:r>
        <w:t xml:space="preserve">395-435. </w:t>
      </w:r>
      <w:proofErr w:type="gramStart"/>
      <w:r>
        <w:t>doi</w:t>
      </w:r>
      <w:proofErr w:type="gramEnd"/>
      <w:r>
        <w:t xml:space="preserve">: </w:t>
      </w:r>
      <w:r w:rsidR="005C391B">
        <w:t>10.1207/S15327051hci</w:t>
      </w:r>
      <w:r w:rsidRPr="00D875AC">
        <w:t>1404_2</w:t>
      </w:r>
    </w:p>
    <w:p w14:paraId="42FDBE42" w14:textId="77777777" w:rsidR="00104AA4" w:rsidRDefault="00104AA4" w:rsidP="00104AA4">
      <w:pPr>
        <w:spacing w:line="480" w:lineRule="auto"/>
        <w:rPr>
          <w:i/>
        </w:rPr>
      </w:pPr>
      <w:proofErr w:type="spellStart"/>
      <w:proofErr w:type="gramStart"/>
      <w:r>
        <w:t>Nass</w:t>
      </w:r>
      <w:proofErr w:type="spellEnd"/>
      <w:r>
        <w:t xml:space="preserve">, C., </w:t>
      </w:r>
      <w:proofErr w:type="spellStart"/>
      <w:r>
        <w:t>Fogg</w:t>
      </w:r>
      <w:proofErr w:type="spellEnd"/>
      <w:r>
        <w:t>, B. J., &amp; Moon, Y. (1996).</w:t>
      </w:r>
      <w:proofErr w:type="gramEnd"/>
      <w:r>
        <w:t xml:space="preserve"> Can computers be teammates? </w:t>
      </w:r>
      <w:r w:rsidRPr="00122E47">
        <w:rPr>
          <w:i/>
        </w:rPr>
        <w:t>International Journal</w:t>
      </w:r>
    </w:p>
    <w:p w14:paraId="1B78B163" w14:textId="77777777" w:rsidR="00104AA4" w:rsidRDefault="00104AA4" w:rsidP="00104AA4">
      <w:pPr>
        <w:spacing w:line="480" w:lineRule="auto"/>
        <w:ind w:firstLine="720"/>
      </w:pPr>
      <w:proofErr w:type="gramStart"/>
      <w:r w:rsidRPr="00122E47">
        <w:rPr>
          <w:i/>
        </w:rPr>
        <w:t>of</w:t>
      </w:r>
      <w:proofErr w:type="gramEnd"/>
      <w:r w:rsidRPr="00122E47">
        <w:rPr>
          <w:i/>
        </w:rPr>
        <w:t xml:space="preserve"> Human-Computer Studies, 45, </w:t>
      </w:r>
      <w:r>
        <w:t>669-678.</w:t>
      </w:r>
      <w:r w:rsidR="003C1737">
        <w:t xml:space="preserve"> </w:t>
      </w:r>
      <w:proofErr w:type="gramStart"/>
      <w:r w:rsidR="003C1737">
        <w:t>doi</w:t>
      </w:r>
      <w:proofErr w:type="gramEnd"/>
      <w:r w:rsidR="003C1737">
        <w:t xml:space="preserve">: </w:t>
      </w:r>
      <w:r w:rsidR="003C1737" w:rsidRPr="003C1737">
        <w:t>10.1080/01449290500331156</w:t>
      </w:r>
    </w:p>
    <w:p w14:paraId="0039DA6A" w14:textId="77777777" w:rsidR="00104AA4" w:rsidRDefault="00104AA4" w:rsidP="00104AA4">
      <w:pPr>
        <w:spacing w:line="480" w:lineRule="auto"/>
      </w:pPr>
      <w:proofErr w:type="spellStart"/>
      <w:proofErr w:type="gramStart"/>
      <w:r>
        <w:t>Nass</w:t>
      </w:r>
      <w:proofErr w:type="spellEnd"/>
      <w:r>
        <w:t>, C., &amp; Moon, Y. (2000).</w:t>
      </w:r>
      <w:proofErr w:type="gramEnd"/>
      <w:r>
        <w:t xml:space="preserve"> Machines and mindlessness: Social responses to computers. </w:t>
      </w:r>
    </w:p>
    <w:p w14:paraId="467CD7DE" w14:textId="77777777" w:rsidR="00104AA4" w:rsidRDefault="00104AA4" w:rsidP="00104AA4">
      <w:pPr>
        <w:spacing w:line="480" w:lineRule="auto"/>
      </w:pPr>
      <w:r>
        <w:tab/>
      </w:r>
      <w:r w:rsidRPr="000C340F">
        <w:rPr>
          <w:i/>
        </w:rPr>
        <w:t>Journal</w:t>
      </w:r>
      <w:r>
        <w:t xml:space="preserve"> </w:t>
      </w:r>
      <w:r w:rsidRPr="000C340F">
        <w:rPr>
          <w:i/>
        </w:rPr>
        <w:t xml:space="preserve">of Social Issues, 56, </w:t>
      </w:r>
      <w:r>
        <w:t xml:space="preserve">81-103. </w:t>
      </w:r>
      <w:proofErr w:type="gramStart"/>
      <w:r w:rsidR="003C1737">
        <w:t>doi</w:t>
      </w:r>
      <w:proofErr w:type="gramEnd"/>
      <w:r w:rsidR="003C1737">
        <w:t xml:space="preserve">: </w:t>
      </w:r>
      <w:r w:rsidR="003C1737" w:rsidRPr="003C1737">
        <w:t>10.1006/ijhc.1996.0073</w:t>
      </w:r>
    </w:p>
    <w:p w14:paraId="3E7244CE" w14:textId="77777777" w:rsidR="00104AA4" w:rsidRDefault="00104AA4" w:rsidP="00104AA4">
      <w:pPr>
        <w:spacing w:line="480" w:lineRule="auto"/>
      </w:pPr>
      <w:proofErr w:type="spellStart"/>
      <w:proofErr w:type="gramStart"/>
      <w:r>
        <w:t>Nass</w:t>
      </w:r>
      <w:proofErr w:type="spellEnd"/>
      <w:r>
        <w:t>, C., Moon, Y., &amp; Green, N. (1997).</w:t>
      </w:r>
      <w:proofErr w:type="gramEnd"/>
      <w:r>
        <w:t xml:space="preserve"> Are computers gender-neutral? Gender stereotypic </w:t>
      </w:r>
    </w:p>
    <w:p w14:paraId="40C65CF1" w14:textId="77777777" w:rsidR="003C1737" w:rsidRDefault="00104AA4" w:rsidP="00104AA4">
      <w:pPr>
        <w:spacing w:line="480" w:lineRule="auto"/>
      </w:pPr>
      <w:r>
        <w:tab/>
      </w:r>
      <w:proofErr w:type="gramStart"/>
      <w:r>
        <w:t>responses</w:t>
      </w:r>
      <w:proofErr w:type="gramEnd"/>
      <w:r>
        <w:t xml:space="preserve"> to computers. </w:t>
      </w:r>
      <w:r w:rsidRPr="003748CA">
        <w:rPr>
          <w:i/>
        </w:rPr>
        <w:t>Journal of Applied Social Psychology, 27,</w:t>
      </w:r>
      <w:r>
        <w:t xml:space="preserve"> 864-876. </w:t>
      </w:r>
      <w:proofErr w:type="gramStart"/>
      <w:r w:rsidR="003C1737">
        <w:t>doi</w:t>
      </w:r>
      <w:proofErr w:type="gramEnd"/>
      <w:r w:rsidR="003C1737">
        <w:t xml:space="preserve">: </w:t>
      </w:r>
    </w:p>
    <w:p w14:paraId="14E855AE" w14:textId="77777777" w:rsidR="00F574DD" w:rsidRDefault="003C1737" w:rsidP="00104AA4">
      <w:pPr>
        <w:spacing w:line="480" w:lineRule="auto"/>
      </w:pPr>
      <w:r>
        <w:tab/>
      </w:r>
      <w:r w:rsidRPr="003C1737">
        <w:t>10.1111/0022-4537.00153</w:t>
      </w:r>
    </w:p>
    <w:p w14:paraId="7390BACF" w14:textId="77777777" w:rsidR="00104AA4" w:rsidRDefault="00104AA4" w:rsidP="00104AA4">
      <w:pPr>
        <w:spacing w:line="480" w:lineRule="auto"/>
      </w:pPr>
      <w:r w:rsidRPr="00A2656F">
        <w:t xml:space="preserve">Nowak, K. (2004). The influence of anthropomorphism and agency on social judgment in virtual </w:t>
      </w:r>
    </w:p>
    <w:p w14:paraId="125B94B5" w14:textId="77777777" w:rsidR="00104AA4" w:rsidRDefault="00104AA4" w:rsidP="00104AA4">
      <w:pPr>
        <w:spacing w:line="480" w:lineRule="auto"/>
      </w:pPr>
      <w:r>
        <w:tab/>
      </w:r>
      <w:proofErr w:type="gramStart"/>
      <w:r w:rsidRPr="00A2656F">
        <w:t>environments</w:t>
      </w:r>
      <w:proofErr w:type="gramEnd"/>
      <w:r w:rsidRPr="00A2656F">
        <w:t xml:space="preserve">. </w:t>
      </w:r>
      <w:r w:rsidRPr="00A2656F">
        <w:rPr>
          <w:i/>
        </w:rPr>
        <w:t>Journal of Computer-Mediated Communication, 9</w:t>
      </w:r>
      <w:r w:rsidRPr="00A2656F">
        <w:t xml:space="preserve">(2), </w:t>
      </w:r>
      <w:r>
        <w:t>available at</w:t>
      </w:r>
    </w:p>
    <w:p w14:paraId="5E64A0D2" w14:textId="77777777" w:rsidR="003C1737" w:rsidRDefault="003C1737" w:rsidP="00104AA4">
      <w:pPr>
        <w:spacing w:line="480" w:lineRule="auto"/>
        <w:ind w:firstLine="720"/>
      </w:pPr>
      <w:r w:rsidRPr="003C1737">
        <w:t>http://jcmc.indiana.edu/vol9/issue2/nowak.html</w:t>
      </w:r>
      <w:r>
        <w:t xml:space="preserve">. </w:t>
      </w:r>
      <w:proofErr w:type="gramStart"/>
      <w:r>
        <w:t>doi</w:t>
      </w:r>
      <w:proofErr w:type="gramEnd"/>
      <w:r>
        <w:t xml:space="preserve">: </w:t>
      </w:r>
      <w:r w:rsidRPr="003C1737">
        <w:t>10.1111/j.1468-</w:t>
      </w:r>
    </w:p>
    <w:p w14:paraId="557A738D" w14:textId="77777777" w:rsidR="00104AA4" w:rsidRPr="00A2656F" w:rsidRDefault="003C1737" w:rsidP="00104AA4">
      <w:pPr>
        <w:spacing w:line="480" w:lineRule="auto"/>
        <w:ind w:firstLine="720"/>
      </w:pPr>
      <w:r w:rsidRPr="003C1737">
        <w:t>2958.1993</w:t>
      </w:r>
      <w:proofErr w:type="gramStart"/>
      <w:r w:rsidRPr="003C1737">
        <w:t>.tb00311.x</w:t>
      </w:r>
      <w:proofErr w:type="gramEnd"/>
    </w:p>
    <w:p w14:paraId="55AFCB34" w14:textId="77777777" w:rsidR="00104AA4" w:rsidRDefault="00104AA4" w:rsidP="00104AA4">
      <w:pPr>
        <w:spacing w:line="480" w:lineRule="auto"/>
      </w:pPr>
      <w:proofErr w:type="gramStart"/>
      <w:r>
        <w:t xml:space="preserve">Nowak, K. L., &amp; </w:t>
      </w:r>
      <w:proofErr w:type="spellStart"/>
      <w:r>
        <w:t>Biocca</w:t>
      </w:r>
      <w:proofErr w:type="spellEnd"/>
      <w:r>
        <w:t>, F. (2003).</w:t>
      </w:r>
      <w:proofErr w:type="gramEnd"/>
      <w:r>
        <w:t xml:space="preserve"> The effect of the agency and anthropomorphism on users’ </w:t>
      </w:r>
    </w:p>
    <w:p w14:paraId="541361B5" w14:textId="77777777" w:rsidR="00104AA4" w:rsidRDefault="00104AA4" w:rsidP="00104AA4">
      <w:pPr>
        <w:spacing w:line="480" w:lineRule="auto"/>
      </w:pPr>
      <w:r>
        <w:tab/>
      </w:r>
      <w:proofErr w:type="gramStart"/>
      <w:r>
        <w:t>sense</w:t>
      </w:r>
      <w:proofErr w:type="gramEnd"/>
      <w:r>
        <w:t xml:space="preserve"> of telepresence, </w:t>
      </w:r>
      <w:proofErr w:type="spellStart"/>
      <w:r>
        <w:t>copresence</w:t>
      </w:r>
      <w:proofErr w:type="spellEnd"/>
      <w:r>
        <w:t xml:space="preserve">, and social presence in virtual environments. </w:t>
      </w:r>
    </w:p>
    <w:p w14:paraId="0698321A" w14:textId="77777777" w:rsidR="003C1737" w:rsidRDefault="00104AA4" w:rsidP="00104AA4">
      <w:pPr>
        <w:spacing w:line="480" w:lineRule="auto"/>
      </w:pPr>
      <w:r>
        <w:tab/>
      </w:r>
      <w:r w:rsidRPr="003748CA">
        <w:rPr>
          <w:i/>
        </w:rPr>
        <w:t xml:space="preserve">PRESENCE: </w:t>
      </w:r>
      <w:proofErr w:type="spellStart"/>
      <w:r w:rsidRPr="003748CA">
        <w:rPr>
          <w:i/>
        </w:rPr>
        <w:t>Teleoperators</w:t>
      </w:r>
      <w:proofErr w:type="spellEnd"/>
      <w:r w:rsidRPr="003748CA">
        <w:rPr>
          <w:i/>
        </w:rPr>
        <w:t xml:space="preserve"> &amp; Virtual Environments, 12, </w:t>
      </w:r>
      <w:r>
        <w:t xml:space="preserve">481-494. </w:t>
      </w:r>
      <w:proofErr w:type="gramStart"/>
      <w:r w:rsidR="003C1737">
        <w:t>doi</w:t>
      </w:r>
      <w:proofErr w:type="gramEnd"/>
      <w:r w:rsidR="003C1737">
        <w:t xml:space="preserve">: </w:t>
      </w:r>
      <w:r w:rsidR="003C1737" w:rsidRPr="003C1737">
        <w:t>10.1111/j.1083-</w:t>
      </w:r>
    </w:p>
    <w:p w14:paraId="17C6BEA7" w14:textId="77777777" w:rsidR="00BC14CA" w:rsidRDefault="003C1737" w:rsidP="00104AA4">
      <w:pPr>
        <w:spacing w:line="480" w:lineRule="auto"/>
      </w:pPr>
      <w:r>
        <w:tab/>
      </w:r>
      <w:r w:rsidRPr="003C1737">
        <w:t>6101.2004</w:t>
      </w:r>
      <w:proofErr w:type="gramStart"/>
      <w:r w:rsidRPr="003C1737">
        <w:t>.tb00284.x</w:t>
      </w:r>
      <w:proofErr w:type="gramEnd"/>
    </w:p>
    <w:p w14:paraId="3E8CD0C7" w14:textId="77777777" w:rsidR="00104AA4" w:rsidRPr="008B7DA3" w:rsidRDefault="00104AA4" w:rsidP="00104AA4">
      <w:pPr>
        <w:autoSpaceDE w:val="0"/>
        <w:autoSpaceDN w:val="0"/>
        <w:adjustRightInd w:val="0"/>
        <w:spacing w:line="480" w:lineRule="auto"/>
      </w:pPr>
      <w:proofErr w:type="spellStart"/>
      <w:proofErr w:type="gramStart"/>
      <w:r w:rsidRPr="008B7DA3">
        <w:t>Okita</w:t>
      </w:r>
      <w:proofErr w:type="spellEnd"/>
      <w:r w:rsidRPr="008B7DA3">
        <w:t xml:space="preserve">, S. Y., </w:t>
      </w:r>
      <w:proofErr w:type="spellStart"/>
      <w:r w:rsidRPr="008B7DA3">
        <w:t>Bailenson</w:t>
      </w:r>
      <w:proofErr w:type="spellEnd"/>
      <w:r w:rsidRPr="008B7DA3">
        <w:t>, J. N., &amp; Schwartz, D. L. (2008).</w:t>
      </w:r>
      <w:proofErr w:type="gramEnd"/>
      <w:r w:rsidRPr="008B7DA3">
        <w:t xml:space="preserve"> The mere belief in social interaction</w:t>
      </w:r>
    </w:p>
    <w:p w14:paraId="3B324067" w14:textId="77777777" w:rsidR="00104AA4" w:rsidRPr="008B7DA3" w:rsidRDefault="00104AA4" w:rsidP="00104AA4">
      <w:pPr>
        <w:autoSpaceDE w:val="0"/>
        <w:autoSpaceDN w:val="0"/>
        <w:adjustRightInd w:val="0"/>
        <w:spacing w:line="480" w:lineRule="auto"/>
        <w:ind w:firstLine="720"/>
        <w:rPr>
          <w:i/>
        </w:rPr>
      </w:pPr>
      <w:proofErr w:type="gramStart"/>
      <w:r w:rsidRPr="008B7DA3">
        <w:t>improves</w:t>
      </w:r>
      <w:proofErr w:type="gramEnd"/>
      <w:r w:rsidRPr="008B7DA3">
        <w:t xml:space="preserve"> learning. In S. </w:t>
      </w:r>
      <w:proofErr w:type="spellStart"/>
      <w:r w:rsidRPr="008B7DA3">
        <w:t>Barab</w:t>
      </w:r>
      <w:proofErr w:type="spellEnd"/>
      <w:r w:rsidRPr="008B7DA3">
        <w:t xml:space="preserve">, K. Hay, &amp; D. Hickey (Eds.), </w:t>
      </w:r>
      <w:r w:rsidRPr="008B7DA3">
        <w:rPr>
          <w:i/>
        </w:rPr>
        <w:t>Proceedings of the 8</w:t>
      </w:r>
      <w:r w:rsidRPr="008B7DA3">
        <w:rPr>
          <w:i/>
          <w:vertAlign w:val="superscript"/>
        </w:rPr>
        <w:t>th</w:t>
      </w:r>
    </w:p>
    <w:p w14:paraId="11DD8EA8" w14:textId="77777777" w:rsidR="00A51D98" w:rsidRDefault="00104AA4" w:rsidP="00B20BDE">
      <w:pPr>
        <w:autoSpaceDE w:val="0"/>
        <w:autoSpaceDN w:val="0"/>
        <w:adjustRightInd w:val="0"/>
        <w:spacing w:line="480" w:lineRule="auto"/>
        <w:ind w:left="720"/>
      </w:pPr>
      <w:r w:rsidRPr="008B7DA3">
        <w:rPr>
          <w:i/>
        </w:rPr>
        <w:lastRenderedPageBreak/>
        <w:t xml:space="preserve"> International Confer</w:t>
      </w:r>
      <w:r>
        <w:rPr>
          <w:i/>
        </w:rPr>
        <w:t xml:space="preserve">ence for the Learning Sciences </w:t>
      </w:r>
      <w:r>
        <w:t xml:space="preserve">(p. 132-139). </w:t>
      </w:r>
      <w:r w:rsidRPr="008B7DA3">
        <w:t xml:space="preserve">Mahwah, NJ: Erlbaum. </w:t>
      </w:r>
      <w:proofErr w:type="gramStart"/>
      <w:r w:rsidR="003C1737">
        <w:t>doi</w:t>
      </w:r>
      <w:proofErr w:type="gramEnd"/>
      <w:r w:rsidR="003C1737">
        <w:t xml:space="preserve">: </w:t>
      </w:r>
      <w:r w:rsidR="003C1737" w:rsidRPr="003C1737">
        <w:t>10.1111/j.1083-6101.2006.tb00308.x</w:t>
      </w:r>
    </w:p>
    <w:p w14:paraId="7BB67155" w14:textId="77777777" w:rsidR="004F7757" w:rsidRDefault="004F7757" w:rsidP="00EA363C">
      <w:pPr>
        <w:spacing w:line="480" w:lineRule="auto"/>
      </w:pPr>
      <w:proofErr w:type="gramStart"/>
      <w:r>
        <w:t xml:space="preserve">Ong, C., McGee, K., &amp; </w:t>
      </w:r>
      <w:proofErr w:type="spellStart"/>
      <w:r>
        <w:t>Chuah</w:t>
      </w:r>
      <w:proofErr w:type="spellEnd"/>
      <w:r>
        <w:t>, T. L. (2012, November).</w:t>
      </w:r>
      <w:proofErr w:type="gramEnd"/>
      <w:r>
        <w:t xml:space="preserve"> Closing the human-AI team-mate gap: </w:t>
      </w:r>
    </w:p>
    <w:p w14:paraId="2126D3D3" w14:textId="77777777" w:rsidR="004F7757" w:rsidRDefault="004F7757" w:rsidP="00EA363C">
      <w:pPr>
        <w:spacing w:line="480" w:lineRule="auto"/>
      </w:pPr>
      <w:r>
        <w:tab/>
      </w:r>
      <w:proofErr w:type="gramStart"/>
      <w:r>
        <w:t>how</w:t>
      </w:r>
      <w:proofErr w:type="gramEnd"/>
      <w:r>
        <w:t xml:space="preserve"> changes to displayed information impact player behavior towards computer </w:t>
      </w:r>
    </w:p>
    <w:p w14:paraId="69990890" w14:textId="77777777" w:rsidR="004F7757" w:rsidRDefault="004F7757" w:rsidP="00EA363C">
      <w:pPr>
        <w:spacing w:line="480" w:lineRule="auto"/>
        <w:rPr>
          <w:i/>
          <w:iCs/>
        </w:rPr>
      </w:pPr>
      <w:r>
        <w:tab/>
      </w:r>
      <w:proofErr w:type="gramStart"/>
      <w:r>
        <w:t>teammates</w:t>
      </w:r>
      <w:proofErr w:type="gramEnd"/>
      <w:r>
        <w:t xml:space="preserve">. In </w:t>
      </w:r>
      <w:r>
        <w:rPr>
          <w:i/>
          <w:iCs/>
        </w:rPr>
        <w:t xml:space="preserve">Proceedings of the 24th Australian Computer-Human Interaction </w:t>
      </w:r>
    </w:p>
    <w:p w14:paraId="2EEA5E05" w14:textId="77777777" w:rsidR="004F7757" w:rsidRPr="00B20BDE" w:rsidRDefault="004F7757" w:rsidP="00EA363C">
      <w:pPr>
        <w:spacing w:line="480" w:lineRule="auto"/>
      </w:pPr>
      <w:r>
        <w:rPr>
          <w:i/>
          <w:iCs/>
        </w:rPr>
        <w:tab/>
        <w:t>Conference</w:t>
      </w:r>
      <w:r>
        <w:t xml:space="preserve"> (pp. 433-439). </w:t>
      </w:r>
      <w:proofErr w:type="gramStart"/>
      <w:r>
        <w:t>ACM.</w:t>
      </w:r>
      <w:proofErr w:type="gramEnd"/>
    </w:p>
    <w:p w14:paraId="6EAC6B19" w14:textId="77777777" w:rsidR="00104AA4" w:rsidRDefault="00104AA4" w:rsidP="00104AA4">
      <w:pPr>
        <w:spacing w:line="480" w:lineRule="auto"/>
      </w:pPr>
      <w:proofErr w:type="spellStart"/>
      <w:proofErr w:type="gramStart"/>
      <w:r>
        <w:t>Persky</w:t>
      </w:r>
      <w:proofErr w:type="spellEnd"/>
      <w:r>
        <w:t xml:space="preserve">, S., &amp; </w:t>
      </w:r>
      <w:proofErr w:type="spellStart"/>
      <w:r>
        <w:t>Blascovich</w:t>
      </w:r>
      <w:proofErr w:type="spellEnd"/>
      <w:r>
        <w:t>, J. (2007).</w:t>
      </w:r>
      <w:proofErr w:type="gramEnd"/>
      <w:r>
        <w:t xml:space="preserve"> Immersive virtual environments versus traditional platforms: </w:t>
      </w:r>
    </w:p>
    <w:p w14:paraId="67957FF0" w14:textId="77777777" w:rsidR="003C1737" w:rsidRDefault="00104AA4" w:rsidP="00104AA4">
      <w:pPr>
        <w:spacing w:line="480" w:lineRule="auto"/>
        <w:rPr>
          <w:lang w:val="nl-NL"/>
        </w:rPr>
      </w:pPr>
      <w:r>
        <w:tab/>
      </w:r>
      <w:proofErr w:type="gramStart"/>
      <w:r>
        <w:t>Effects of violent and nonviolent video game playing.</w:t>
      </w:r>
      <w:proofErr w:type="gramEnd"/>
      <w:r>
        <w:t xml:space="preserve"> </w:t>
      </w:r>
      <w:r w:rsidRPr="004F4038">
        <w:rPr>
          <w:i/>
          <w:lang w:val="nl-NL"/>
        </w:rPr>
        <w:t>Media Psychology, 10,</w:t>
      </w:r>
      <w:r w:rsidRPr="004F4038">
        <w:rPr>
          <w:lang w:val="nl-NL"/>
        </w:rPr>
        <w:t xml:space="preserve"> 135-156. </w:t>
      </w:r>
    </w:p>
    <w:p w14:paraId="6D59FCB7" w14:textId="77777777" w:rsidR="00104AA4" w:rsidRPr="004F4038" w:rsidRDefault="003C1737" w:rsidP="00104AA4">
      <w:pPr>
        <w:spacing w:line="480" w:lineRule="auto"/>
        <w:rPr>
          <w:lang w:val="nl-NL"/>
        </w:rPr>
      </w:pPr>
      <w:r>
        <w:rPr>
          <w:lang w:val="nl-NL"/>
        </w:rPr>
        <w:tab/>
        <w:t xml:space="preserve">doi: </w:t>
      </w:r>
      <w:r w:rsidRPr="003C1737">
        <w:rPr>
          <w:lang w:val="nl-NL"/>
        </w:rPr>
        <w:t>10.1080/15213260701301236</w:t>
      </w:r>
    </w:p>
    <w:p w14:paraId="3040F337" w14:textId="77777777" w:rsidR="00104AA4" w:rsidRDefault="00104AA4" w:rsidP="00104AA4">
      <w:pPr>
        <w:autoSpaceDE w:val="0"/>
        <w:autoSpaceDN w:val="0"/>
        <w:adjustRightInd w:val="0"/>
        <w:spacing w:line="480" w:lineRule="auto"/>
        <w:rPr>
          <w:i/>
        </w:rPr>
      </w:pPr>
      <w:r w:rsidRPr="004F4038">
        <w:rPr>
          <w:lang w:val="nl-NL"/>
        </w:rPr>
        <w:t xml:space="preserve">Preiss, R. W., &amp; Allen, M. (1995). </w:t>
      </w:r>
      <w:proofErr w:type="gramStart"/>
      <w:r>
        <w:t>Understanding and using meta-analysis.</w:t>
      </w:r>
      <w:proofErr w:type="gramEnd"/>
      <w:r>
        <w:t xml:space="preserve"> </w:t>
      </w:r>
      <w:r w:rsidRPr="00493837">
        <w:rPr>
          <w:i/>
        </w:rPr>
        <w:t xml:space="preserve">Evaluation &amp; the </w:t>
      </w:r>
    </w:p>
    <w:p w14:paraId="46BF4CD6" w14:textId="77777777" w:rsidR="00104AA4" w:rsidRDefault="00104AA4" w:rsidP="00104AA4">
      <w:pPr>
        <w:autoSpaceDE w:val="0"/>
        <w:autoSpaceDN w:val="0"/>
        <w:adjustRightInd w:val="0"/>
        <w:spacing w:line="480" w:lineRule="auto"/>
      </w:pPr>
      <w:r>
        <w:rPr>
          <w:i/>
        </w:rPr>
        <w:tab/>
      </w:r>
      <w:r w:rsidRPr="00493837">
        <w:rPr>
          <w:i/>
        </w:rPr>
        <w:t xml:space="preserve">Health Professions, 18, </w:t>
      </w:r>
      <w:r>
        <w:t xml:space="preserve">315-335. </w:t>
      </w:r>
      <w:proofErr w:type="gramStart"/>
      <w:r w:rsidR="003C1737">
        <w:t>doi</w:t>
      </w:r>
      <w:proofErr w:type="gramEnd"/>
      <w:r w:rsidR="003C1737">
        <w:t xml:space="preserve">: </w:t>
      </w:r>
      <w:r w:rsidR="003C1737" w:rsidRPr="003C1737">
        <w:t>10.1080/15213260701301236</w:t>
      </w:r>
    </w:p>
    <w:p w14:paraId="33F38F00" w14:textId="77777777" w:rsidR="00104AA4" w:rsidRDefault="00104AA4" w:rsidP="00104AA4">
      <w:pPr>
        <w:autoSpaceDE w:val="0"/>
        <w:autoSpaceDN w:val="0"/>
        <w:adjustRightInd w:val="0"/>
        <w:spacing w:line="480" w:lineRule="auto"/>
      </w:pPr>
      <w:proofErr w:type="spellStart"/>
      <w:r w:rsidRPr="00A2656F">
        <w:t>Ravaja</w:t>
      </w:r>
      <w:proofErr w:type="spellEnd"/>
      <w:r w:rsidRPr="00A2656F">
        <w:t xml:space="preserve">, N. (2009). The psychophysiology of digital gaming: The effect of a </w:t>
      </w:r>
      <w:proofErr w:type="spellStart"/>
      <w:proofErr w:type="gramStart"/>
      <w:r w:rsidRPr="00A2656F">
        <w:t>non</w:t>
      </w:r>
      <w:proofErr w:type="gramEnd"/>
      <w:r w:rsidRPr="00A2656F">
        <w:t xml:space="preserve"> co-</w:t>
      </w:r>
      <w:proofErr w:type="spellEnd"/>
      <w:r w:rsidRPr="00A2656F">
        <w:t xml:space="preserve">located </w:t>
      </w:r>
    </w:p>
    <w:p w14:paraId="21C1C400" w14:textId="77777777" w:rsidR="00104AA4" w:rsidRPr="004F4038" w:rsidRDefault="00104AA4" w:rsidP="00104AA4">
      <w:pPr>
        <w:autoSpaceDE w:val="0"/>
        <w:autoSpaceDN w:val="0"/>
        <w:adjustRightInd w:val="0"/>
        <w:spacing w:line="480" w:lineRule="auto"/>
        <w:rPr>
          <w:lang w:val="nl-NL"/>
        </w:rPr>
      </w:pPr>
      <w:r>
        <w:tab/>
      </w:r>
      <w:r w:rsidRPr="004F4038">
        <w:rPr>
          <w:lang w:val="nl-NL"/>
        </w:rPr>
        <w:t xml:space="preserve">opponent. </w:t>
      </w:r>
      <w:r w:rsidRPr="004F4038">
        <w:rPr>
          <w:i/>
          <w:lang w:val="nl-NL"/>
        </w:rPr>
        <w:t>Media Psychology, 12,</w:t>
      </w:r>
      <w:r w:rsidRPr="004F4038">
        <w:rPr>
          <w:lang w:val="nl-NL"/>
        </w:rPr>
        <w:t xml:space="preserve"> 268-294.</w:t>
      </w:r>
      <w:r w:rsidR="003C1737">
        <w:rPr>
          <w:lang w:val="nl-NL"/>
        </w:rPr>
        <w:t xml:space="preserve"> doi: </w:t>
      </w:r>
      <w:r w:rsidR="003C1737" w:rsidRPr="003C1737">
        <w:rPr>
          <w:lang w:val="nl-NL"/>
        </w:rPr>
        <w:t>10.1177/016327879501800306</w:t>
      </w:r>
    </w:p>
    <w:p w14:paraId="2188F50A" w14:textId="77777777" w:rsidR="00104AA4" w:rsidRPr="008B7DA3" w:rsidRDefault="00104AA4" w:rsidP="00104AA4">
      <w:pPr>
        <w:autoSpaceDE w:val="0"/>
        <w:autoSpaceDN w:val="0"/>
        <w:adjustRightInd w:val="0"/>
        <w:spacing w:line="480" w:lineRule="auto"/>
      </w:pPr>
      <w:r w:rsidRPr="004F4038">
        <w:rPr>
          <w:lang w:val="nl-NL"/>
        </w:rPr>
        <w:t xml:space="preserve">Ravaja, N., Saari, T., Turpeinen, M., Laarni, J., Salminen, M., &amp; Kivikangas, M. (2006). </w:t>
      </w:r>
      <w:r w:rsidRPr="008B7DA3">
        <w:t xml:space="preserve">Spatial </w:t>
      </w:r>
    </w:p>
    <w:p w14:paraId="1E2D4D96" w14:textId="77777777" w:rsidR="00104AA4" w:rsidRPr="008B7DA3" w:rsidRDefault="00104AA4" w:rsidP="00104AA4">
      <w:pPr>
        <w:autoSpaceDE w:val="0"/>
        <w:autoSpaceDN w:val="0"/>
        <w:adjustRightInd w:val="0"/>
        <w:spacing w:line="480" w:lineRule="auto"/>
      </w:pPr>
      <w:r w:rsidRPr="008B7DA3">
        <w:tab/>
      </w:r>
      <w:proofErr w:type="gramStart"/>
      <w:r w:rsidRPr="008B7DA3">
        <w:t>presence</w:t>
      </w:r>
      <w:proofErr w:type="gramEnd"/>
      <w:r w:rsidRPr="008B7DA3">
        <w:t xml:space="preserve"> and emotions during video game playing: Does it matter with whom you play?</w:t>
      </w:r>
    </w:p>
    <w:p w14:paraId="4B063BDF" w14:textId="77777777" w:rsidR="003C1737" w:rsidRDefault="00104AA4" w:rsidP="00104AA4">
      <w:pPr>
        <w:autoSpaceDE w:val="0"/>
        <w:autoSpaceDN w:val="0"/>
        <w:adjustRightInd w:val="0"/>
        <w:spacing w:line="480" w:lineRule="auto"/>
        <w:ind w:firstLine="720"/>
      </w:pPr>
      <w:r w:rsidRPr="008B7DA3">
        <w:rPr>
          <w:i/>
        </w:rPr>
        <w:t xml:space="preserve">PRESENCE: </w:t>
      </w:r>
      <w:proofErr w:type="spellStart"/>
      <w:r w:rsidRPr="008B7DA3">
        <w:rPr>
          <w:i/>
        </w:rPr>
        <w:t>Teleoperators</w:t>
      </w:r>
      <w:proofErr w:type="spellEnd"/>
      <w:r w:rsidRPr="008B7DA3">
        <w:rPr>
          <w:i/>
        </w:rPr>
        <w:t xml:space="preserve"> &amp; Virtual Environments, 15, </w:t>
      </w:r>
      <w:r w:rsidRPr="008B7DA3">
        <w:t>381-392.</w:t>
      </w:r>
      <w:r w:rsidR="003C1737">
        <w:t xml:space="preserve"> </w:t>
      </w:r>
      <w:proofErr w:type="gramStart"/>
      <w:r w:rsidR="003C1737">
        <w:t>doi</w:t>
      </w:r>
      <w:proofErr w:type="gramEnd"/>
      <w:r w:rsidR="003C1737">
        <w:t xml:space="preserve">: </w:t>
      </w:r>
    </w:p>
    <w:p w14:paraId="4933C5AF" w14:textId="77777777" w:rsidR="00104AA4" w:rsidRPr="008B7DA3" w:rsidRDefault="003C1737" w:rsidP="00104AA4">
      <w:pPr>
        <w:autoSpaceDE w:val="0"/>
        <w:autoSpaceDN w:val="0"/>
        <w:adjustRightInd w:val="0"/>
        <w:spacing w:line="480" w:lineRule="auto"/>
        <w:ind w:firstLine="720"/>
      </w:pPr>
      <w:r w:rsidRPr="003C1737">
        <w:t>10.1080/15213260903052240</w:t>
      </w:r>
    </w:p>
    <w:p w14:paraId="6233A516" w14:textId="77777777" w:rsidR="003C1737" w:rsidRDefault="00104AA4" w:rsidP="00104AA4">
      <w:pPr>
        <w:spacing w:line="480" w:lineRule="auto"/>
        <w:rPr>
          <w:i/>
        </w:rPr>
      </w:pPr>
      <w:proofErr w:type="gramStart"/>
      <w:r w:rsidRPr="008B7DA3">
        <w:t xml:space="preserve">Reeves, B., &amp; </w:t>
      </w:r>
      <w:proofErr w:type="spellStart"/>
      <w:r w:rsidRPr="008B7DA3">
        <w:t>Nass</w:t>
      </w:r>
      <w:proofErr w:type="spellEnd"/>
      <w:r w:rsidRPr="008B7DA3">
        <w:t>, C. (1996).</w:t>
      </w:r>
      <w:proofErr w:type="gramEnd"/>
      <w:r w:rsidRPr="008B7DA3">
        <w:t xml:space="preserve"> </w:t>
      </w:r>
      <w:r w:rsidRPr="008B7DA3">
        <w:rPr>
          <w:i/>
        </w:rPr>
        <w:t>The med</w:t>
      </w:r>
      <w:r w:rsidR="003C1737">
        <w:rPr>
          <w:i/>
        </w:rPr>
        <w:t>ia equation: How people treat computers, television, and</w:t>
      </w:r>
    </w:p>
    <w:p w14:paraId="72512703" w14:textId="77777777" w:rsidR="00104AA4" w:rsidRPr="008B7DA3" w:rsidRDefault="003C1737" w:rsidP="003C1737">
      <w:pPr>
        <w:spacing w:line="480" w:lineRule="auto"/>
        <w:ind w:firstLine="720"/>
      </w:pPr>
      <w:proofErr w:type="gramStart"/>
      <w:r>
        <w:rPr>
          <w:i/>
        </w:rPr>
        <w:t>new</w:t>
      </w:r>
      <w:proofErr w:type="gramEnd"/>
      <w:r>
        <w:rPr>
          <w:i/>
        </w:rPr>
        <w:t xml:space="preserve"> media like real people and places.</w:t>
      </w:r>
      <w:r w:rsidR="00104AA4" w:rsidRPr="008B7DA3">
        <w:t xml:space="preserve"> New York: Cambridge.</w:t>
      </w:r>
    </w:p>
    <w:p w14:paraId="2E529F1E" w14:textId="77777777" w:rsidR="00895AAA" w:rsidRDefault="00104AA4" w:rsidP="00104AA4">
      <w:pPr>
        <w:spacing w:line="480" w:lineRule="auto"/>
        <w:rPr>
          <w:bCs/>
        </w:rPr>
      </w:pPr>
      <w:r>
        <w:rPr>
          <w:bCs/>
        </w:rPr>
        <w:t>Rosenthal, R. (1991). Meta-a</w:t>
      </w:r>
      <w:r w:rsidRPr="005C1B7F">
        <w:rPr>
          <w:bCs/>
        </w:rPr>
        <w:t xml:space="preserve">nalysis: A review. </w:t>
      </w:r>
      <w:r w:rsidRPr="005C1B7F">
        <w:rPr>
          <w:bCs/>
          <w:i/>
        </w:rPr>
        <w:t xml:space="preserve">Psychosomatic </w:t>
      </w:r>
      <w:r w:rsidRPr="00127941">
        <w:rPr>
          <w:bCs/>
          <w:i/>
        </w:rPr>
        <w:t>Medicine, 53,</w:t>
      </w:r>
      <w:r>
        <w:rPr>
          <w:bCs/>
        </w:rPr>
        <w:t xml:space="preserve"> 247-271.</w:t>
      </w:r>
      <w:r w:rsidR="003C1737">
        <w:rPr>
          <w:bCs/>
        </w:rPr>
        <w:t xml:space="preserve"> </w:t>
      </w:r>
    </w:p>
    <w:p w14:paraId="32AF13A5" w14:textId="77777777" w:rsidR="00104AA4" w:rsidRDefault="00104AA4" w:rsidP="00104AA4">
      <w:pPr>
        <w:spacing w:line="480" w:lineRule="auto"/>
      </w:pPr>
      <w:proofErr w:type="gramStart"/>
      <w:r>
        <w:t xml:space="preserve">Rosenthal, R., &amp; </w:t>
      </w:r>
      <w:proofErr w:type="spellStart"/>
      <w:r>
        <w:t>DiMatteo</w:t>
      </w:r>
      <w:proofErr w:type="spellEnd"/>
      <w:r>
        <w:t>, M. R. (2001).</w:t>
      </w:r>
      <w:proofErr w:type="gramEnd"/>
      <w:r>
        <w:t xml:space="preserve"> Meta-analysis: Recent developments in quantitative </w:t>
      </w:r>
    </w:p>
    <w:p w14:paraId="0191814E" w14:textId="77777777" w:rsidR="00E3574F" w:rsidRDefault="00104AA4" w:rsidP="003C1737">
      <w:pPr>
        <w:spacing w:line="480" w:lineRule="auto"/>
      </w:pPr>
      <w:r>
        <w:tab/>
      </w:r>
      <w:proofErr w:type="gramStart"/>
      <w:r>
        <w:t>methods</w:t>
      </w:r>
      <w:proofErr w:type="gramEnd"/>
      <w:r>
        <w:t xml:space="preserve"> for literature reviews. </w:t>
      </w:r>
      <w:r w:rsidRPr="00545778">
        <w:rPr>
          <w:i/>
        </w:rPr>
        <w:t>Annual Review of Psychology, 52,</w:t>
      </w:r>
      <w:r>
        <w:t xml:space="preserve"> 59-82. </w:t>
      </w:r>
      <w:proofErr w:type="gramStart"/>
      <w:r w:rsidR="00E3574F">
        <w:t>doi</w:t>
      </w:r>
      <w:proofErr w:type="gramEnd"/>
      <w:r w:rsidR="00E3574F">
        <w:t xml:space="preserve">: </w:t>
      </w:r>
    </w:p>
    <w:p w14:paraId="461A3114" w14:textId="77777777" w:rsidR="00104AA4" w:rsidRDefault="00E3574F" w:rsidP="003C1737">
      <w:pPr>
        <w:spacing w:line="480" w:lineRule="auto"/>
      </w:pPr>
      <w:r>
        <w:tab/>
      </w:r>
      <w:r w:rsidRPr="00E3574F">
        <w:t>10.1146/annurev.psych.52.1.59</w:t>
      </w:r>
    </w:p>
    <w:p w14:paraId="75D99864" w14:textId="77777777" w:rsidR="00E3574F" w:rsidRDefault="00104AA4" w:rsidP="00104AA4">
      <w:pPr>
        <w:spacing w:line="480" w:lineRule="auto"/>
      </w:pPr>
      <w:r w:rsidRPr="004F4038">
        <w:rPr>
          <w:lang w:val="es-MX"/>
        </w:rPr>
        <w:lastRenderedPageBreak/>
        <w:t xml:space="preserve">Segovia, K. Y. &amp; </w:t>
      </w:r>
      <w:proofErr w:type="spellStart"/>
      <w:r w:rsidRPr="004F4038">
        <w:rPr>
          <w:lang w:val="es-MX"/>
        </w:rPr>
        <w:t>Bailenson</w:t>
      </w:r>
      <w:proofErr w:type="spellEnd"/>
      <w:r w:rsidRPr="004F4038">
        <w:rPr>
          <w:lang w:val="es-MX"/>
        </w:rPr>
        <w:t xml:space="preserve">, J. N. (2009). </w:t>
      </w:r>
      <w:r w:rsidRPr="00053114">
        <w:t xml:space="preserve">Virtually true: Children's acquisition of false </w:t>
      </w:r>
      <w:r w:rsidRPr="00053114">
        <w:tab/>
        <w:t>memories in virtual reality</w:t>
      </w:r>
      <w:r>
        <w:t xml:space="preserve">. </w:t>
      </w:r>
      <w:r>
        <w:rPr>
          <w:i/>
          <w:iCs/>
        </w:rPr>
        <w:t>Media Psychology</w:t>
      </w:r>
      <w:r w:rsidRPr="00053114">
        <w:rPr>
          <w:i/>
        </w:rPr>
        <w:t>, 12,</w:t>
      </w:r>
      <w:r>
        <w:t xml:space="preserve"> 371-393. </w:t>
      </w:r>
      <w:proofErr w:type="gramStart"/>
      <w:r w:rsidR="00E3574F">
        <w:t>doi</w:t>
      </w:r>
      <w:proofErr w:type="gramEnd"/>
      <w:r w:rsidR="00E3574F">
        <w:t xml:space="preserve">: </w:t>
      </w:r>
    </w:p>
    <w:p w14:paraId="37B82E9D" w14:textId="77777777" w:rsidR="00104AA4" w:rsidRDefault="00E3574F" w:rsidP="00104AA4">
      <w:pPr>
        <w:spacing w:line="480" w:lineRule="auto"/>
      </w:pPr>
      <w:r>
        <w:tab/>
        <w:t>10.1080/15213260903287267</w:t>
      </w:r>
    </w:p>
    <w:p w14:paraId="2FE1014C" w14:textId="77777777" w:rsidR="00773B7C" w:rsidRDefault="00104AA4" w:rsidP="00104AA4">
      <w:pPr>
        <w:spacing w:line="480" w:lineRule="auto"/>
        <w:rPr>
          <w:i/>
        </w:rPr>
      </w:pPr>
      <w:proofErr w:type="gramStart"/>
      <w:r>
        <w:t xml:space="preserve">Segovia, K. Y., &amp; </w:t>
      </w:r>
      <w:proofErr w:type="spellStart"/>
      <w:r>
        <w:t>Bailenson</w:t>
      </w:r>
      <w:proofErr w:type="spellEnd"/>
      <w:r>
        <w:t>, J. N. (</w:t>
      </w:r>
      <w:r w:rsidR="00773B7C">
        <w:t>unpublished paper</w:t>
      </w:r>
      <w:r>
        <w:t>).</w:t>
      </w:r>
      <w:proofErr w:type="gramEnd"/>
      <w:r w:rsidRPr="00BF08F9">
        <w:rPr>
          <w:i/>
        </w:rPr>
        <w:t xml:space="preserve"> Virtual first impressions </w:t>
      </w:r>
    </w:p>
    <w:p w14:paraId="65FB864A" w14:textId="77777777" w:rsidR="00104AA4" w:rsidRDefault="00773B7C" w:rsidP="00104AA4">
      <w:pPr>
        <w:spacing w:line="480" w:lineRule="auto"/>
        <w:rPr>
          <w:i/>
        </w:rPr>
      </w:pPr>
      <w:r>
        <w:rPr>
          <w:i/>
        </w:rPr>
        <w:tab/>
      </w:r>
      <w:proofErr w:type="gramStart"/>
      <w:r w:rsidR="00104AA4" w:rsidRPr="00BF08F9">
        <w:rPr>
          <w:i/>
        </w:rPr>
        <w:t>and</w:t>
      </w:r>
      <w:proofErr w:type="gramEnd"/>
      <w:r w:rsidR="00104AA4" w:rsidRPr="00BF08F9">
        <w:rPr>
          <w:i/>
        </w:rPr>
        <w:t xml:space="preserve"> their persistence in the physical world. </w:t>
      </w:r>
    </w:p>
    <w:p w14:paraId="7D5BC23C" w14:textId="77777777" w:rsidR="00104AA4" w:rsidRDefault="00104AA4" w:rsidP="00104AA4">
      <w:pPr>
        <w:spacing w:line="480" w:lineRule="auto"/>
      </w:pPr>
      <w:r>
        <w:t xml:space="preserve">Sherry, J. L. (2001). The effects of violent video games on aggression: A meta-analysis. </w:t>
      </w:r>
    </w:p>
    <w:p w14:paraId="44377394" w14:textId="77777777" w:rsidR="00E3574F" w:rsidRDefault="00104AA4" w:rsidP="00104AA4">
      <w:pPr>
        <w:spacing w:line="480" w:lineRule="auto"/>
      </w:pPr>
      <w:r>
        <w:tab/>
      </w:r>
      <w:r w:rsidRPr="00086024">
        <w:rPr>
          <w:i/>
        </w:rPr>
        <w:t>Human Communication Research, 27,</w:t>
      </w:r>
      <w:r>
        <w:t xml:space="preserve"> 409-431.</w:t>
      </w:r>
      <w:r w:rsidR="00E3574F">
        <w:t xml:space="preserve"> </w:t>
      </w:r>
      <w:proofErr w:type="gramStart"/>
      <w:r w:rsidR="00E3574F">
        <w:t>doi</w:t>
      </w:r>
      <w:proofErr w:type="gramEnd"/>
      <w:r w:rsidR="00E3574F">
        <w:t>: 10.1111/j.1468-</w:t>
      </w:r>
    </w:p>
    <w:p w14:paraId="1E59D14E" w14:textId="77777777" w:rsidR="00104AA4" w:rsidRPr="00FC6B4E" w:rsidRDefault="00E3574F" w:rsidP="00104AA4">
      <w:pPr>
        <w:spacing w:line="480" w:lineRule="auto"/>
        <w:rPr>
          <w:lang w:val="es-MX"/>
        </w:rPr>
      </w:pPr>
      <w:r>
        <w:tab/>
      </w:r>
      <w:r w:rsidRPr="00FC6B4E">
        <w:rPr>
          <w:lang w:val="es-MX"/>
        </w:rPr>
        <w:t>2958.2001</w:t>
      </w:r>
      <w:proofErr w:type="gramStart"/>
      <w:r w:rsidRPr="00FC6B4E">
        <w:rPr>
          <w:lang w:val="es-MX"/>
        </w:rPr>
        <w:t>.tb00787.x</w:t>
      </w:r>
      <w:proofErr w:type="gramEnd"/>
    </w:p>
    <w:p w14:paraId="76BF5D52" w14:textId="77777777" w:rsidR="00104AA4" w:rsidRDefault="00104AA4" w:rsidP="00B15529">
      <w:pPr>
        <w:spacing w:line="480" w:lineRule="auto"/>
      </w:pPr>
      <w:proofErr w:type="spellStart"/>
      <w:r w:rsidRPr="00FC6B4E">
        <w:rPr>
          <w:lang w:val="es-MX"/>
        </w:rPr>
        <w:t>Skalski</w:t>
      </w:r>
      <w:proofErr w:type="spellEnd"/>
      <w:r w:rsidRPr="00FC6B4E">
        <w:rPr>
          <w:lang w:val="es-MX"/>
        </w:rPr>
        <w:t xml:space="preserve">, P., &amp; </w:t>
      </w:r>
      <w:proofErr w:type="spellStart"/>
      <w:r w:rsidRPr="00FC6B4E">
        <w:rPr>
          <w:lang w:val="es-MX"/>
        </w:rPr>
        <w:t>Tamborini</w:t>
      </w:r>
      <w:proofErr w:type="spellEnd"/>
      <w:r w:rsidRPr="00FC6B4E">
        <w:rPr>
          <w:lang w:val="es-MX"/>
        </w:rPr>
        <w:t xml:space="preserve">, R. (2007). </w:t>
      </w:r>
      <w:r>
        <w:t>The role of social presence in interactive agent-based</w:t>
      </w:r>
    </w:p>
    <w:p w14:paraId="266C17A4" w14:textId="77777777" w:rsidR="00104AA4" w:rsidRDefault="00104AA4" w:rsidP="00773B7C">
      <w:pPr>
        <w:spacing w:line="480" w:lineRule="auto"/>
        <w:ind w:firstLine="720"/>
      </w:pPr>
      <w:proofErr w:type="gramStart"/>
      <w:r>
        <w:t>persuasion</w:t>
      </w:r>
      <w:proofErr w:type="gramEnd"/>
      <w:r>
        <w:t xml:space="preserve">. </w:t>
      </w:r>
      <w:r w:rsidRPr="00556447">
        <w:rPr>
          <w:i/>
        </w:rPr>
        <w:t>Media Psychology, 10,</w:t>
      </w:r>
      <w:r>
        <w:t xml:space="preserve"> 385-413. </w:t>
      </w:r>
      <w:proofErr w:type="gramStart"/>
      <w:r w:rsidR="00E3574F">
        <w:t>doi</w:t>
      </w:r>
      <w:proofErr w:type="gramEnd"/>
      <w:r w:rsidR="00E3574F">
        <w:t>: 10.1080/15213260701533102</w:t>
      </w:r>
    </w:p>
    <w:p w14:paraId="47347B25" w14:textId="77777777" w:rsidR="00104AA4" w:rsidRDefault="00104AA4" w:rsidP="00B15529">
      <w:pPr>
        <w:spacing w:line="480" w:lineRule="auto"/>
      </w:pPr>
      <w:proofErr w:type="gramStart"/>
      <w:r>
        <w:t>Slater, M. (2004).</w:t>
      </w:r>
      <w:proofErr w:type="gramEnd"/>
      <w:r>
        <w:t xml:space="preserve"> How colorful was your day? Why questionnaires cannot assess presence in </w:t>
      </w:r>
    </w:p>
    <w:p w14:paraId="43651DB9" w14:textId="77777777" w:rsidR="00E3574F" w:rsidRDefault="00104AA4" w:rsidP="00B20BDE">
      <w:pPr>
        <w:spacing w:line="480" w:lineRule="auto"/>
      </w:pPr>
      <w:r>
        <w:tab/>
      </w:r>
      <w:proofErr w:type="gramStart"/>
      <w:r>
        <w:t>virtual</w:t>
      </w:r>
      <w:proofErr w:type="gramEnd"/>
      <w:r>
        <w:t xml:space="preserve"> environments</w:t>
      </w:r>
      <w:r w:rsidRPr="008B7DA3">
        <w:rPr>
          <w:i/>
        </w:rPr>
        <w:t xml:space="preserve">. PRESENCE: </w:t>
      </w:r>
      <w:proofErr w:type="spellStart"/>
      <w:r w:rsidRPr="008B7DA3">
        <w:rPr>
          <w:i/>
        </w:rPr>
        <w:t>Teleoperators</w:t>
      </w:r>
      <w:proofErr w:type="spellEnd"/>
      <w:r w:rsidRPr="008B7DA3">
        <w:rPr>
          <w:i/>
        </w:rPr>
        <w:t xml:space="preserve"> &amp; Virtual Environments, 13,</w:t>
      </w:r>
      <w:r>
        <w:t xml:space="preserve"> 484-493. </w:t>
      </w:r>
    </w:p>
    <w:p w14:paraId="19320F89" w14:textId="77777777" w:rsidR="00104AA4" w:rsidRDefault="00E3574F" w:rsidP="00B20BDE">
      <w:pPr>
        <w:spacing w:line="480" w:lineRule="auto"/>
      </w:pPr>
      <w:r>
        <w:tab/>
      </w:r>
      <w:proofErr w:type="gramStart"/>
      <w:r>
        <w:t>doi</w:t>
      </w:r>
      <w:proofErr w:type="gramEnd"/>
      <w:r>
        <w:t xml:space="preserve">: </w:t>
      </w:r>
      <w:r w:rsidRPr="00E3574F">
        <w:t>10.1162/1054746041944849</w:t>
      </w:r>
    </w:p>
    <w:p w14:paraId="308ABFA1" w14:textId="77777777" w:rsidR="007305F7" w:rsidRDefault="007305F7" w:rsidP="00EA363C">
      <w:pPr>
        <w:spacing w:line="480" w:lineRule="auto"/>
      </w:pPr>
      <w:proofErr w:type="spellStart"/>
      <w:proofErr w:type="gramStart"/>
      <w:r>
        <w:t>Staiano</w:t>
      </w:r>
      <w:proofErr w:type="spellEnd"/>
      <w:r>
        <w:t>, A. E., &amp; Calvert, S. L. (2011).</w:t>
      </w:r>
      <w:proofErr w:type="gramEnd"/>
      <w:r>
        <w:t xml:space="preserve"> Wii tennis </w:t>
      </w:r>
      <w:proofErr w:type="gramStart"/>
      <w:r>
        <w:t>play</w:t>
      </w:r>
      <w:proofErr w:type="gramEnd"/>
      <w:r>
        <w:t xml:space="preserve"> for low-income African American </w:t>
      </w:r>
    </w:p>
    <w:p w14:paraId="55E65A8E" w14:textId="77777777" w:rsidR="007305F7" w:rsidRDefault="007305F7" w:rsidP="00EA363C">
      <w:pPr>
        <w:spacing w:line="480" w:lineRule="auto"/>
        <w:rPr>
          <w:i/>
          <w:iCs/>
        </w:rPr>
      </w:pPr>
      <w:r>
        <w:tab/>
      </w:r>
      <w:proofErr w:type="gramStart"/>
      <w:r>
        <w:t>adolescents</w:t>
      </w:r>
      <w:proofErr w:type="gramEnd"/>
      <w:r>
        <w:t xml:space="preserve">’ energy expenditure. </w:t>
      </w:r>
      <w:proofErr w:type="spellStart"/>
      <w:r>
        <w:rPr>
          <w:i/>
          <w:iCs/>
        </w:rPr>
        <w:t>Cyberpsychology</w:t>
      </w:r>
      <w:proofErr w:type="spellEnd"/>
      <w:r>
        <w:rPr>
          <w:i/>
          <w:iCs/>
        </w:rPr>
        <w:t xml:space="preserve">: Journal of Psychosocial Research on </w:t>
      </w:r>
    </w:p>
    <w:p w14:paraId="012CD5FA" w14:textId="77777777" w:rsidR="007305F7" w:rsidRDefault="007305F7" w:rsidP="00B20BDE">
      <w:pPr>
        <w:spacing w:line="480" w:lineRule="auto"/>
      </w:pPr>
      <w:r>
        <w:rPr>
          <w:i/>
          <w:iCs/>
        </w:rPr>
        <w:tab/>
      </w:r>
      <w:proofErr w:type="gramStart"/>
      <w:r>
        <w:rPr>
          <w:i/>
          <w:iCs/>
        </w:rPr>
        <w:t>Cyberspace</w:t>
      </w:r>
      <w:r>
        <w:t xml:space="preserve">, </w:t>
      </w:r>
      <w:r>
        <w:rPr>
          <w:i/>
          <w:iCs/>
        </w:rPr>
        <w:t>1,</w:t>
      </w:r>
      <w:r w:rsidRPr="00EA363C">
        <w:rPr>
          <w:iCs/>
        </w:rPr>
        <w:t xml:space="preserve"> </w:t>
      </w:r>
      <w:proofErr w:type="spellStart"/>
      <w:r w:rsidRPr="00EA363C">
        <w:rPr>
          <w:iCs/>
        </w:rPr>
        <w:t>n.p</w:t>
      </w:r>
      <w:proofErr w:type="spellEnd"/>
      <w:r w:rsidRPr="00EA363C">
        <w:rPr>
          <w:iCs/>
        </w:rPr>
        <w:t>.</w:t>
      </w:r>
      <w:proofErr w:type="gramEnd"/>
    </w:p>
    <w:p w14:paraId="5ECB16BD" w14:textId="77777777" w:rsidR="00104AA4" w:rsidRDefault="00104AA4" w:rsidP="00104AA4">
      <w:pPr>
        <w:spacing w:line="480" w:lineRule="auto"/>
      </w:pPr>
      <w:proofErr w:type="spellStart"/>
      <w:proofErr w:type="gramStart"/>
      <w:r>
        <w:t>Swinth</w:t>
      </w:r>
      <w:proofErr w:type="spellEnd"/>
      <w:r>
        <w:t xml:space="preserve">, K. R., &amp; </w:t>
      </w:r>
      <w:proofErr w:type="spellStart"/>
      <w:r>
        <w:t>Blascovich</w:t>
      </w:r>
      <w:proofErr w:type="spellEnd"/>
      <w:r>
        <w:t>, J. (2001, June).</w:t>
      </w:r>
      <w:proofErr w:type="gramEnd"/>
      <w:r>
        <w:t xml:space="preserve"> Conformity to group norms in an immersive virtual </w:t>
      </w:r>
    </w:p>
    <w:p w14:paraId="30343720" w14:textId="77777777" w:rsidR="00104AA4" w:rsidRDefault="00104AA4" w:rsidP="005C391B">
      <w:pPr>
        <w:spacing w:line="480" w:lineRule="auto"/>
      </w:pPr>
      <w:r>
        <w:tab/>
      </w:r>
      <w:proofErr w:type="gramStart"/>
      <w:r>
        <w:t>environment</w:t>
      </w:r>
      <w:proofErr w:type="gramEnd"/>
      <w:r>
        <w:t xml:space="preserve">. Paper presented at the Annual Meeting of the American Psychological </w:t>
      </w:r>
    </w:p>
    <w:p w14:paraId="5E339C57" w14:textId="77777777" w:rsidR="00104AA4" w:rsidRDefault="00104AA4" w:rsidP="005C391B">
      <w:pPr>
        <w:spacing w:line="480" w:lineRule="auto"/>
      </w:pPr>
      <w:r>
        <w:tab/>
      </w:r>
      <w:proofErr w:type="gramStart"/>
      <w:r>
        <w:t>Society, Toronto, ON.</w:t>
      </w:r>
      <w:proofErr w:type="gramEnd"/>
    </w:p>
    <w:p w14:paraId="7D01AE03" w14:textId="77777777" w:rsidR="00EB4106" w:rsidRDefault="00EB4106" w:rsidP="00EB4106">
      <w:pPr>
        <w:autoSpaceDE w:val="0"/>
        <w:autoSpaceDN w:val="0"/>
        <w:adjustRightInd w:val="0"/>
        <w:spacing w:line="480" w:lineRule="auto"/>
        <w:rPr>
          <w:ins w:id="42" w:author="Jesse Fox" w:date="2014-01-26T18:42:00Z"/>
          <w:rFonts w:eastAsia="Batang"/>
        </w:rPr>
      </w:pPr>
      <w:proofErr w:type="spellStart"/>
      <w:proofErr w:type="gramStart"/>
      <w:ins w:id="43" w:author="Jesse Fox" w:date="2014-01-26T18:42:00Z">
        <w:r w:rsidRPr="00EA363C">
          <w:rPr>
            <w:rFonts w:eastAsia="Batang"/>
          </w:rPr>
          <w:t>Tajfel</w:t>
        </w:r>
        <w:proofErr w:type="spellEnd"/>
        <w:r w:rsidRPr="00EA363C">
          <w:rPr>
            <w:rFonts w:eastAsia="Batang"/>
          </w:rPr>
          <w:t>, H., &amp; Turner, J. (1979).</w:t>
        </w:r>
        <w:proofErr w:type="gramEnd"/>
        <w:r w:rsidRPr="00EA363C">
          <w:rPr>
            <w:rFonts w:eastAsia="Batang"/>
          </w:rPr>
          <w:t xml:space="preserve"> </w:t>
        </w:r>
        <w:proofErr w:type="gramStart"/>
        <w:r w:rsidRPr="00EA363C">
          <w:rPr>
            <w:rFonts w:eastAsia="Batang"/>
          </w:rPr>
          <w:t>An integrative theory of intergroup conflict.</w:t>
        </w:r>
        <w:proofErr w:type="gramEnd"/>
        <w:r w:rsidRPr="00EA363C">
          <w:rPr>
            <w:rFonts w:eastAsia="Batang"/>
          </w:rPr>
          <w:t xml:space="preserve"> </w:t>
        </w:r>
        <w:proofErr w:type="gramStart"/>
        <w:r w:rsidRPr="00EA363C">
          <w:rPr>
            <w:rFonts w:eastAsia="Batang"/>
          </w:rPr>
          <w:t>In W</w:t>
        </w:r>
        <w:r>
          <w:rPr>
            <w:rFonts w:eastAsia="Batang"/>
          </w:rPr>
          <w:t>.</w:t>
        </w:r>
        <w:r w:rsidRPr="00EA363C">
          <w:rPr>
            <w:rFonts w:eastAsia="Batang"/>
          </w:rPr>
          <w:t xml:space="preserve"> Austin &amp; S.</w:t>
        </w:r>
        <w:proofErr w:type="gramEnd"/>
        <w:r w:rsidRPr="00EA363C">
          <w:rPr>
            <w:rFonts w:eastAsia="Batang"/>
          </w:rPr>
          <w:t xml:space="preserve"> </w:t>
        </w:r>
      </w:ins>
    </w:p>
    <w:p w14:paraId="447DA552" w14:textId="77777777" w:rsidR="00EB4106" w:rsidRDefault="00EB4106" w:rsidP="00EB4106">
      <w:pPr>
        <w:autoSpaceDE w:val="0"/>
        <w:autoSpaceDN w:val="0"/>
        <w:adjustRightInd w:val="0"/>
        <w:spacing w:line="480" w:lineRule="auto"/>
        <w:rPr>
          <w:ins w:id="44" w:author="Jesse Fox" w:date="2014-01-26T18:42:00Z"/>
          <w:rFonts w:eastAsia="Batang"/>
        </w:rPr>
      </w:pPr>
      <w:ins w:id="45" w:author="Jesse Fox" w:date="2014-01-26T18:42:00Z">
        <w:r>
          <w:rPr>
            <w:rFonts w:eastAsia="Batang"/>
          </w:rPr>
          <w:tab/>
        </w:r>
        <w:proofErr w:type="spellStart"/>
        <w:r w:rsidRPr="00EA363C">
          <w:rPr>
            <w:rFonts w:eastAsia="Batang"/>
          </w:rPr>
          <w:t>Worchel</w:t>
        </w:r>
        <w:proofErr w:type="spellEnd"/>
        <w:r w:rsidRPr="00EA363C">
          <w:rPr>
            <w:rFonts w:eastAsia="Batang"/>
          </w:rPr>
          <w:t xml:space="preserve"> (Eds.), </w:t>
        </w:r>
        <w:proofErr w:type="gramStart"/>
        <w:r w:rsidRPr="00EA363C">
          <w:rPr>
            <w:rFonts w:eastAsia="Batang"/>
            <w:i/>
            <w:iCs/>
          </w:rPr>
          <w:t>The</w:t>
        </w:r>
        <w:proofErr w:type="gramEnd"/>
        <w:r w:rsidRPr="00EA363C">
          <w:rPr>
            <w:rFonts w:eastAsia="Batang"/>
            <w:i/>
            <w:iCs/>
          </w:rPr>
          <w:t xml:space="preserve"> social psychology of</w:t>
        </w:r>
        <w:r>
          <w:rPr>
            <w:rFonts w:eastAsia="Batang"/>
            <w:i/>
            <w:iCs/>
          </w:rPr>
          <w:t xml:space="preserve"> </w:t>
        </w:r>
        <w:r w:rsidRPr="00EA363C">
          <w:rPr>
            <w:rFonts w:eastAsia="Batang"/>
            <w:i/>
            <w:iCs/>
          </w:rPr>
          <w:t xml:space="preserve">intergroup relations </w:t>
        </w:r>
        <w:r w:rsidRPr="00EA363C">
          <w:rPr>
            <w:rFonts w:eastAsia="Batang"/>
          </w:rPr>
          <w:t xml:space="preserve">(pp. 33-47). Monterey, </w:t>
        </w:r>
      </w:ins>
    </w:p>
    <w:p w14:paraId="233C1AED" w14:textId="77777777" w:rsidR="00EB4106" w:rsidRPr="009D7E29" w:rsidRDefault="00EB4106" w:rsidP="009D7E29">
      <w:pPr>
        <w:autoSpaceDE w:val="0"/>
        <w:autoSpaceDN w:val="0"/>
        <w:adjustRightInd w:val="0"/>
        <w:spacing w:line="480" w:lineRule="auto"/>
        <w:rPr>
          <w:ins w:id="46" w:author="Jesse Fox" w:date="2014-01-26T18:42:00Z"/>
          <w:rFonts w:eastAsia="Batang"/>
          <w:i/>
          <w:iCs/>
        </w:rPr>
      </w:pPr>
      <w:ins w:id="47" w:author="Jesse Fox" w:date="2014-01-26T18:42:00Z">
        <w:r>
          <w:rPr>
            <w:rFonts w:eastAsia="Batang"/>
          </w:rPr>
          <w:tab/>
        </w:r>
        <w:r w:rsidRPr="00EA363C">
          <w:rPr>
            <w:rFonts w:eastAsia="Batang"/>
          </w:rPr>
          <w:t>CA: Brooks/Cole.</w:t>
        </w:r>
      </w:ins>
    </w:p>
    <w:p w14:paraId="53E1AB4C" w14:textId="77777777" w:rsidR="005C391B" w:rsidRDefault="005C391B" w:rsidP="005C391B">
      <w:pPr>
        <w:spacing w:line="480" w:lineRule="auto"/>
      </w:pPr>
      <w:proofErr w:type="spellStart"/>
      <w:r>
        <w:t>Takayama</w:t>
      </w:r>
      <w:proofErr w:type="spellEnd"/>
      <w:r>
        <w:t xml:space="preserve">, L. (2012). Perspectives on agency: Interacting with and through personal robots. In </w:t>
      </w:r>
    </w:p>
    <w:p w14:paraId="13755B1A" w14:textId="77777777" w:rsidR="005C391B" w:rsidRDefault="005C391B" w:rsidP="005C391B">
      <w:pPr>
        <w:spacing w:line="480" w:lineRule="auto"/>
        <w:rPr>
          <w:rStyle w:val="Emphasis"/>
        </w:rPr>
      </w:pPr>
      <w:r>
        <w:lastRenderedPageBreak/>
        <w:tab/>
        <w:t xml:space="preserve">M. </w:t>
      </w:r>
      <w:proofErr w:type="spellStart"/>
      <w:r>
        <w:t>Zacarias</w:t>
      </w:r>
      <w:proofErr w:type="spellEnd"/>
      <w:r>
        <w:t xml:space="preserve"> &amp; J. V. Oliveira (Eds.), </w:t>
      </w:r>
      <w:r>
        <w:rPr>
          <w:rStyle w:val="Emphasis"/>
        </w:rPr>
        <w:t xml:space="preserve">Human-computer interaction: The agency </w:t>
      </w:r>
    </w:p>
    <w:p w14:paraId="1834BBC8" w14:textId="77777777" w:rsidR="005C391B" w:rsidRDefault="005C391B" w:rsidP="00666E46">
      <w:pPr>
        <w:spacing w:line="480" w:lineRule="auto"/>
      </w:pPr>
      <w:r>
        <w:rPr>
          <w:rStyle w:val="Emphasis"/>
        </w:rPr>
        <w:tab/>
      </w:r>
      <w:proofErr w:type="gramStart"/>
      <w:r>
        <w:rPr>
          <w:rStyle w:val="Emphasis"/>
        </w:rPr>
        <w:t>perspective</w:t>
      </w:r>
      <w:proofErr w:type="gramEnd"/>
      <w:r>
        <w:rPr>
          <w:rStyle w:val="Emphasis"/>
        </w:rPr>
        <w:t xml:space="preserve"> </w:t>
      </w:r>
      <w:r>
        <w:rPr>
          <w:rStyle w:val="Emphasis"/>
          <w:i w:val="0"/>
        </w:rPr>
        <w:t>(pp. 111-132)</w:t>
      </w:r>
      <w:r>
        <w:rPr>
          <w:rStyle w:val="Emphasis"/>
        </w:rPr>
        <w:t>.</w:t>
      </w:r>
      <w:r>
        <w:t xml:space="preserve"> Berlin: Springer-</w:t>
      </w:r>
      <w:proofErr w:type="spellStart"/>
      <w:r>
        <w:t>Verlag</w:t>
      </w:r>
      <w:proofErr w:type="spellEnd"/>
      <w:r>
        <w:t xml:space="preserve">. </w:t>
      </w:r>
    </w:p>
    <w:p w14:paraId="0B4DDF78" w14:textId="77777777" w:rsidR="0068635C" w:rsidRDefault="0068635C" w:rsidP="00EA363C">
      <w:pPr>
        <w:spacing w:line="480" w:lineRule="auto"/>
      </w:pPr>
      <w:proofErr w:type="spellStart"/>
      <w:proofErr w:type="gramStart"/>
      <w:r>
        <w:t>Tinwell</w:t>
      </w:r>
      <w:proofErr w:type="spellEnd"/>
      <w:r>
        <w:t xml:space="preserve">, A., </w:t>
      </w:r>
      <w:proofErr w:type="spellStart"/>
      <w:r>
        <w:t>Grimshaw</w:t>
      </w:r>
      <w:proofErr w:type="spellEnd"/>
      <w:r>
        <w:t>, M., &amp; Abdel-</w:t>
      </w:r>
      <w:proofErr w:type="spellStart"/>
      <w:r>
        <w:t>Nabi</w:t>
      </w:r>
      <w:proofErr w:type="spellEnd"/>
      <w:r>
        <w:t>, D. (2011).</w:t>
      </w:r>
      <w:proofErr w:type="gramEnd"/>
      <w:r>
        <w:t xml:space="preserve"> Effect of emotion and articulation of </w:t>
      </w:r>
    </w:p>
    <w:p w14:paraId="4582B870" w14:textId="3C0DDD26" w:rsidR="0068635C" w:rsidRDefault="0068635C" w:rsidP="00EA363C">
      <w:pPr>
        <w:spacing w:line="480" w:lineRule="auto"/>
        <w:rPr>
          <w:i/>
          <w:iCs/>
        </w:rPr>
      </w:pPr>
      <w:r>
        <w:tab/>
      </w:r>
      <w:proofErr w:type="gramStart"/>
      <w:r>
        <w:t>speech</w:t>
      </w:r>
      <w:proofErr w:type="gramEnd"/>
      <w:r>
        <w:t xml:space="preserve"> on the uncanny valley in virtual characters. In </w:t>
      </w:r>
      <w:r>
        <w:rPr>
          <w:i/>
          <w:iCs/>
        </w:rPr>
        <w:t xml:space="preserve">Affective </w:t>
      </w:r>
      <w:ins w:id="48" w:author="Jesse Fox" w:date="2014-01-26T18:38:00Z">
        <w:r w:rsidR="00EB4106">
          <w:rPr>
            <w:i/>
            <w:iCs/>
          </w:rPr>
          <w:t>c</w:t>
        </w:r>
      </w:ins>
      <w:r>
        <w:rPr>
          <w:i/>
          <w:iCs/>
        </w:rPr>
        <w:t xml:space="preserve">omputing </w:t>
      </w:r>
      <w:ins w:id="49" w:author="Jesse Fox" w:date="2014-01-26T22:31:00Z">
        <w:r w:rsidR="001C6949">
          <w:rPr>
            <w:i/>
            <w:iCs/>
          </w:rPr>
          <w:t xml:space="preserve">&amp; </w:t>
        </w:r>
      </w:ins>
      <w:ins w:id="50" w:author="Jesse Fox" w:date="2014-01-26T18:38:00Z">
        <w:r w:rsidR="00EB4106">
          <w:rPr>
            <w:i/>
            <w:iCs/>
          </w:rPr>
          <w:t>i</w:t>
        </w:r>
      </w:ins>
      <w:r>
        <w:rPr>
          <w:i/>
          <w:iCs/>
        </w:rPr>
        <w:t>ntelligent</w:t>
      </w:r>
    </w:p>
    <w:p w14:paraId="42EA8338" w14:textId="7AE9D205" w:rsidR="0068635C" w:rsidRPr="00553F2E" w:rsidRDefault="00EB4106" w:rsidP="00EA363C">
      <w:pPr>
        <w:spacing w:line="480" w:lineRule="auto"/>
        <w:ind w:firstLine="720"/>
      </w:pPr>
      <w:proofErr w:type="gramStart"/>
      <w:ins w:id="51" w:author="Jesse Fox" w:date="2014-01-26T18:38:00Z">
        <w:r>
          <w:rPr>
            <w:i/>
            <w:iCs/>
          </w:rPr>
          <w:t>i</w:t>
        </w:r>
      </w:ins>
      <w:r w:rsidR="0068635C">
        <w:rPr>
          <w:i/>
          <w:iCs/>
        </w:rPr>
        <w:t>nteraction</w:t>
      </w:r>
      <w:proofErr w:type="gramEnd"/>
      <w:r w:rsidR="0068635C">
        <w:t xml:space="preserve"> (pp. 557-566). Berlin, Germany: Springer.</w:t>
      </w:r>
    </w:p>
    <w:p w14:paraId="39B8CFB7" w14:textId="77777777" w:rsidR="00104AA4" w:rsidRPr="007F260F" w:rsidRDefault="00B246AA" w:rsidP="0068635C">
      <w:pPr>
        <w:spacing w:line="480" w:lineRule="auto"/>
      </w:pPr>
      <w:r>
        <w:rPr>
          <w:lang w:val="nl-NL"/>
        </w:rPr>
        <w:t>v</w:t>
      </w:r>
      <w:r w:rsidR="00104AA4" w:rsidRPr="004F4038">
        <w:rPr>
          <w:lang w:val="nl-NL"/>
        </w:rPr>
        <w:t xml:space="preserve">on der Pütten, A. M., Krämer, N. C., Gratch, J., &amp; Kang, S.-H. (2010). </w:t>
      </w:r>
      <w:r w:rsidR="00104AA4" w:rsidRPr="007F260F">
        <w:t xml:space="preserve">“It doesn’t </w:t>
      </w:r>
    </w:p>
    <w:p w14:paraId="02056731" w14:textId="77777777" w:rsidR="00104AA4" w:rsidRDefault="00104AA4" w:rsidP="003720AF">
      <w:pPr>
        <w:spacing w:line="480" w:lineRule="auto"/>
        <w:rPr>
          <w:i/>
        </w:rPr>
      </w:pPr>
      <w:r w:rsidRPr="007F260F">
        <w:tab/>
      </w:r>
      <w:proofErr w:type="gramStart"/>
      <w:r w:rsidRPr="007F260F">
        <w:t>matter</w:t>
      </w:r>
      <w:proofErr w:type="gramEnd"/>
      <w:r w:rsidRPr="007F260F">
        <w:t xml:space="preserve"> what you are!” </w:t>
      </w:r>
      <w:proofErr w:type="gramStart"/>
      <w:r w:rsidRPr="007F260F">
        <w:t>Explaining social effects of agents and avatars.</w:t>
      </w:r>
      <w:proofErr w:type="gramEnd"/>
      <w:r w:rsidRPr="00BF08F9">
        <w:rPr>
          <w:i/>
        </w:rPr>
        <w:t xml:space="preserve"> </w:t>
      </w:r>
      <w:r w:rsidRPr="007F260F">
        <w:rPr>
          <w:i/>
        </w:rPr>
        <w:t xml:space="preserve">Computers in </w:t>
      </w:r>
    </w:p>
    <w:p w14:paraId="24546FC3" w14:textId="77777777" w:rsidR="00104AA4" w:rsidRDefault="00104AA4" w:rsidP="00104AA4">
      <w:pPr>
        <w:spacing w:line="480" w:lineRule="auto"/>
      </w:pPr>
      <w:r>
        <w:rPr>
          <w:i/>
        </w:rPr>
        <w:tab/>
      </w:r>
      <w:r w:rsidRPr="007F260F">
        <w:rPr>
          <w:i/>
        </w:rPr>
        <w:t xml:space="preserve">Human Behavior, 26, </w:t>
      </w:r>
      <w:r>
        <w:t>1641-1650.</w:t>
      </w:r>
      <w:r w:rsidR="00E3574F">
        <w:t xml:space="preserve"> </w:t>
      </w:r>
      <w:proofErr w:type="gramStart"/>
      <w:r w:rsidR="00E3574F">
        <w:t>doi</w:t>
      </w:r>
      <w:proofErr w:type="gramEnd"/>
      <w:r w:rsidR="00E3574F">
        <w:t xml:space="preserve">: </w:t>
      </w:r>
      <w:r w:rsidR="00E3574F" w:rsidRPr="00E3574F">
        <w:t>10.1016/j.chb.2010.06.012 </w:t>
      </w:r>
    </w:p>
    <w:p w14:paraId="57073AFE" w14:textId="77777777" w:rsidR="00104AA4" w:rsidRDefault="00104AA4" w:rsidP="00104AA4">
      <w:pPr>
        <w:spacing w:line="480" w:lineRule="auto"/>
      </w:pPr>
      <w:proofErr w:type="spellStart"/>
      <w:proofErr w:type="gramStart"/>
      <w:r w:rsidRPr="00A2656F">
        <w:t>Weibel</w:t>
      </w:r>
      <w:proofErr w:type="spellEnd"/>
      <w:r w:rsidRPr="00A2656F">
        <w:t xml:space="preserve">, D., </w:t>
      </w:r>
      <w:proofErr w:type="spellStart"/>
      <w:r w:rsidRPr="00A2656F">
        <w:t>Wissmath</w:t>
      </w:r>
      <w:proofErr w:type="spellEnd"/>
      <w:r w:rsidRPr="00A2656F">
        <w:t xml:space="preserve">, B., </w:t>
      </w:r>
      <w:proofErr w:type="spellStart"/>
      <w:r w:rsidRPr="00A2656F">
        <w:t>Habegger</w:t>
      </w:r>
      <w:proofErr w:type="spellEnd"/>
      <w:r w:rsidRPr="00A2656F">
        <w:t xml:space="preserve">, S., Steiner, Y., &amp; </w:t>
      </w:r>
      <w:proofErr w:type="spellStart"/>
      <w:r w:rsidRPr="00A2656F">
        <w:t>Groner</w:t>
      </w:r>
      <w:proofErr w:type="spellEnd"/>
      <w:r w:rsidRPr="00A2656F">
        <w:t>, R. (2008).</w:t>
      </w:r>
      <w:proofErr w:type="gramEnd"/>
      <w:r w:rsidRPr="00A2656F">
        <w:t xml:space="preserve"> Playing online games </w:t>
      </w:r>
    </w:p>
    <w:p w14:paraId="4B6F0A20" w14:textId="77777777" w:rsidR="00104AA4" w:rsidRPr="00A2656F" w:rsidRDefault="00104AA4" w:rsidP="00104AA4">
      <w:pPr>
        <w:spacing w:line="480" w:lineRule="auto"/>
        <w:rPr>
          <w:i/>
        </w:rPr>
      </w:pPr>
      <w:r>
        <w:tab/>
      </w:r>
      <w:proofErr w:type="gramStart"/>
      <w:r w:rsidRPr="00A2656F">
        <w:t>against</w:t>
      </w:r>
      <w:proofErr w:type="gramEnd"/>
      <w:r w:rsidRPr="00A2656F">
        <w:t xml:space="preserve"> computer vs. human-controlled opponents. </w:t>
      </w:r>
      <w:r w:rsidRPr="00A2656F">
        <w:rPr>
          <w:i/>
        </w:rPr>
        <w:t xml:space="preserve">Computers in Human Behavior, 24, </w:t>
      </w:r>
    </w:p>
    <w:p w14:paraId="7DE43E05" w14:textId="77777777" w:rsidR="00104AA4" w:rsidRPr="00A2656F" w:rsidRDefault="00104AA4" w:rsidP="00104AA4">
      <w:pPr>
        <w:spacing w:line="480" w:lineRule="auto"/>
      </w:pPr>
      <w:r>
        <w:tab/>
      </w:r>
      <w:r w:rsidRPr="00A2656F">
        <w:t>2274-2291.</w:t>
      </w:r>
      <w:r w:rsidR="00E3574F">
        <w:t xml:space="preserve"> doi: </w:t>
      </w:r>
      <w:r w:rsidR="00E3574F" w:rsidRPr="00E3574F">
        <w:t>10.1016/j.chb.2007.11.002</w:t>
      </w:r>
    </w:p>
    <w:p w14:paraId="382C4233" w14:textId="77777777" w:rsidR="00104AA4" w:rsidRDefault="00104AA4" w:rsidP="00104AA4">
      <w:pPr>
        <w:spacing w:line="480" w:lineRule="auto"/>
      </w:pPr>
      <w:proofErr w:type="gramStart"/>
      <w:r>
        <w:t xml:space="preserve">Williams, R. B., &amp; </w:t>
      </w:r>
      <w:proofErr w:type="spellStart"/>
      <w:r>
        <w:t>Clippinger</w:t>
      </w:r>
      <w:proofErr w:type="spellEnd"/>
      <w:r>
        <w:t>, C. A. (2002).</w:t>
      </w:r>
      <w:proofErr w:type="gramEnd"/>
      <w:r>
        <w:t xml:space="preserve"> Aggression, competition and computer games: </w:t>
      </w:r>
    </w:p>
    <w:p w14:paraId="14F46616" w14:textId="77777777" w:rsidR="00E3574F" w:rsidRDefault="00104AA4" w:rsidP="00104AA4">
      <w:pPr>
        <w:spacing w:line="480" w:lineRule="auto"/>
      </w:pPr>
      <w:r>
        <w:tab/>
      </w:r>
      <w:proofErr w:type="gramStart"/>
      <w:r>
        <w:t>Computer and human opponents.</w:t>
      </w:r>
      <w:proofErr w:type="gramEnd"/>
      <w:r>
        <w:t xml:space="preserve"> </w:t>
      </w:r>
      <w:r w:rsidRPr="00C65944">
        <w:rPr>
          <w:i/>
        </w:rPr>
        <w:t>Computers in Human Behavior, 18,</w:t>
      </w:r>
      <w:r>
        <w:t xml:space="preserve"> 495-506.</w:t>
      </w:r>
      <w:r w:rsidR="00E3574F">
        <w:t xml:space="preserve"> </w:t>
      </w:r>
      <w:proofErr w:type="gramStart"/>
      <w:r w:rsidR="00E3574F">
        <w:t>doi</w:t>
      </w:r>
      <w:proofErr w:type="gramEnd"/>
      <w:r w:rsidR="00E3574F">
        <w:t xml:space="preserve">: </w:t>
      </w:r>
    </w:p>
    <w:p w14:paraId="7EFD1F5F" w14:textId="77777777" w:rsidR="00104AA4" w:rsidRDefault="00E3574F" w:rsidP="00104AA4">
      <w:pPr>
        <w:spacing w:line="480" w:lineRule="auto"/>
      </w:pPr>
      <w:r>
        <w:tab/>
      </w:r>
      <w:r w:rsidRPr="00E3574F">
        <w:t>10.1016/S0747-5632(02)00009-2</w:t>
      </w:r>
    </w:p>
    <w:p w14:paraId="4FA9875B" w14:textId="77777777" w:rsidR="00950BA3" w:rsidRDefault="00950BA3" w:rsidP="00EA363C">
      <w:pPr>
        <w:spacing w:line="480" w:lineRule="auto"/>
      </w:pPr>
      <w:proofErr w:type="gramStart"/>
      <w:r>
        <w:t xml:space="preserve">Yee, N., </w:t>
      </w:r>
      <w:proofErr w:type="spellStart"/>
      <w:r>
        <w:t>Bailenson</w:t>
      </w:r>
      <w:proofErr w:type="spellEnd"/>
      <w:r>
        <w:t xml:space="preserve">, J. N., &amp; </w:t>
      </w:r>
      <w:proofErr w:type="spellStart"/>
      <w:r>
        <w:t>Rickertsen</w:t>
      </w:r>
      <w:proofErr w:type="spellEnd"/>
      <w:r>
        <w:t>, K. (2007, April).</w:t>
      </w:r>
      <w:proofErr w:type="gramEnd"/>
      <w:r>
        <w:t xml:space="preserve"> A meta-analysis of the impact of the </w:t>
      </w:r>
    </w:p>
    <w:p w14:paraId="35BA9409" w14:textId="77777777" w:rsidR="00950BA3" w:rsidRDefault="00950BA3" w:rsidP="00EA363C">
      <w:pPr>
        <w:spacing w:line="480" w:lineRule="auto"/>
      </w:pPr>
      <w:r>
        <w:tab/>
      </w:r>
      <w:proofErr w:type="gramStart"/>
      <w:r>
        <w:t>inclusion</w:t>
      </w:r>
      <w:proofErr w:type="gramEnd"/>
      <w:r>
        <w:t xml:space="preserve"> and realism of human-like faces on user experiences in interfaces. In </w:t>
      </w:r>
    </w:p>
    <w:p w14:paraId="51CDFF46" w14:textId="77777777" w:rsidR="00950BA3" w:rsidRDefault="00950BA3" w:rsidP="00EA363C">
      <w:pPr>
        <w:spacing w:line="480" w:lineRule="auto"/>
      </w:pPr>
      <w:r>
        <w:tab/>
      </w:r>
      <w:r>
        <w:rPr>
          <w:i/>
          <w:iCs/>
        </w:rPr>
        <w:t>Proceedings of the SIGCHI conference on Human Factors in Computing Systems</w:t>
      </w:r>
      <w:r>
        <w:t xml:space="preserve"> (pp. 1-</w:t>
      </w:r>
    </w:p>
    <w:p w14:paraId="66C710BF" w14:textId="77777777" w:rsidR="00895AAA" w:rsidRDefault="00950BA3" w:rsidP="00EA363C">
      <w:pPr>
        <w:spacing w:line="480" w:lineRule="auto"/>
        <w:rPr>
          <w:rStyle w:val="Emphasis"/>
          <w:i w:val="0"/>
          <w:iCs w:val="0"/>
        </w:rPr>
      </w:pPr>
      <w:r>
        <w:tab/>
        <w:t>10). ACM.</w:t>
      </w:r>
    </w:p>
    <w:p w14:paraId="7DDA53F0" w14:textId="77777777" w:rsidR="00104AA4" w:rsidRDefault="00104AA4" w:rsidP="006929E9">
      <w:pPr>
        <w:spacing w:line="480" w:lineRule="auto"/>
        <w:ind w:left="720" w:hanging="720"/>
        <w:rPr>
          <w:rStyle w:val="Emphasis"/>
          <w:i w:val="0"/>
          <w:iCs w:val="0"/>
        </w:rPr>
      </w:pPr>
      <w:proofErr w:type="spellStart"/>
      <w:proofErr w:type="gramStart"/>
      <w:r>
        <w:rPr>
          <w:rStyle w:val="Emphasis"/>
          <w:i w:val="0"/>
          <w:iCs w:val="0"/>
        </w:rPr>
        <w:t>Zadro</w:t>
      </w:r>
      <w:proofErr w:type="spellEnd"/>
      <w:r>
        <w:rPr>
          <w:rStyle w:val="Emphasis"/>
          <w:i w:val="0"/>
          <w:iCs w:val="0"/>
        </w:rPr>
        <w:t>, L., Williams, K. D., &amp; Richardson, R. (2004).</w:t>
      </w:r>
      <w:proofErr w:type="gramEnd"/>
      <w:r>
        <w:rPr>
          <w:rStyle w:val="Emphasis"/>
          <w:i w:val="0"/>
          <w:iCs w:val="0"/>
        </w:rPr>
        <w:t xml:space="preserve"> How low can you go? Ostracism by a computer is sufficient to lower self-reported levels of belonging, control, self-esteem, and meaningful existence. </w:t>
      </w:r>
      <w:r w:rsidRPr="000734C4">
        <w:rPr>
          <w:rStyle w:val="Emphasis"/>
          <w:iCs w:val="0"/>
        </w:rPr>
        <w:t>Journal of Experimental Social Psychology, 40,</w:t>
      </w:r>
      <w:r>
        <w:rPr>
          <w:rStyle w:val="Emphasis"/>
          <w:i w:val="0"/>
          <w:iCs w:val="0"/>
        </w:rPr>
        <w:t xml:space="preserve"> 560-567.</w:t>
      </w:r>
      <w:r w:rsidR="0007569F">
        <w:rPr>
          <w:rStyle w:val="Emphasis"/>
          <w:i w:val="0"/>
          <w:iCs w:val="0"/>
        </w:rPr>
        <w:t xml:space="preserve"> </w:t>
      </w:r>
      <w:proofErr w:type="gramStart"/>
      <w:r w:rsidR="0007569F">
        <w:rPr>
          <w:rStyle w:val="Emphasis"/>
          <w:i w:val="0"/>
          <w:iCs w:val="0"/>
        </w:rPr>
        <w:t>doi</w:t>
      </w:r>
      <w:proofErr w:type="gramEnd"/>
      <w:r w:rsidR="0007569F">
        <w:rPr>
          <w:rStyle w:val="Emphasis"/>
          <w:i w:val="0"/>
          <w:iCs w:val="0"/>
        </w:rPr>
        <w:t xml:space="preserve">: </w:t>
      </w:r>
      <w:r w:rsidR="0007569F" w:rsidRPr="0007569F">
        <w:rPr>
          <w:rStyle w:val="Emphasis"/>
          <w:i w:val="0"/>
          <w:iCs w:val="0"/>
        </w:rPr>
        <w:t>10.1016/j.jesp.2003.11.006 </w:t>
      </w:r>
    </w:p>
    <w:p w14:paraId="3BD31540" w14:textId="77777777" w:rsidR="006A123B" w:rsidRDefault="00104AA4" w:rsidP="00104AA4">
      <w:pPr>
        <w:spacing w:line="480" w:lineRule="auto"/>
        <w:ind w:left="720" w:hanging="720"/>
        <w:rPr>
          <w:rStyle w:val="Emphasis"/>
          <w:i w:val="0"/>
          <w:iCs w:val="0"/>
        </w:rPr>
      </w:pPr>
      <w:proofErr w:type="spellStart"/>
      <w:r>
        <w:rPr>
          <w:rStyle w:val="Emphasis"/>
          <w:i w:val="0"/>
          <w:iCs w:val="0"/>
        </w:rPr>
        <w:t>Zajonc</w:t>
      </w:r>
      <w:proofErr w:type="spellEnd"/>
      <w:r>
        <w:rPr>
          <w:rStyle w:val="Emphasis"/>
          <w:i w:val="0"/>
          <w:iCs w:val="0"/>
        </w:rPr>
        <w:t xml:space="preserve">, R. B. (1965). </w:t>
      </w:r>
      <w:proofErr w:type="gramStart"/>
      <w:r>
        <w:rPr>
          <w:rStyle w:val="Emphasis"/>
          <w:i w:val="0"/>
          <w:iCs w:val="0"/>
        </w:rPr>
        <w:t>Social facilitation.</w:t>
      </w:r>
      <w:proofErr w:type="gramEnd"/>
      <w:r>
        <w:rPr>
          <w:rStyle w:val="Emphasis"/>
          <w:i w:val="0"/>
          <w:iCs w:val="0"/>
        </w:rPr>
        <w:t xml:space="preserve"> </w:t>
      </w:r>
      <w:r w:rsidRPr="00494F5E">
        <w:rPr>
          <w:rStyle w:val="Emphasis"/>
          <w:iCs w:val="0"/>
        </w:rPr>
        <w:t>Science, 149,</w:t>
      </w:r>
      <w:r>
        <w:rPr>
          <w:rStyle w:val="Emphasis"/>
          <w:i w:val="0"/>
          <w:iCs w:val="0"/>
        </w:rPr>
        <w:t xml:space="preserve"> 269-274. </w:t>
      </w:r>
    </w:p>
    <w:p w14:paraId="5BFD7C5D" w14:textId="7F4AF06C" w:rsidR="006A123B" w:rsidRPr="006A123B" w:rsidRDefault="006A123B" w:rsidP="009D7E29">
      <w:pPr>
        <w:spacing w:line="480" w:lineRule="auto"/>
        <w:rPr>
          <w:b/>
        </w:rPr>
      </w:pPr>
      <w:r w:rsidRPr="006A123B">
        <w:rPr>
          <w:b/>
        </w:rPr>
        <w:lastRenderedPageBreak/>
        <w:t>FIGURE CAPTIONS</w:t>
      </w:r>
    </w:p>
    <w:p w14:paraId="2698F013" w14:textId="77777777" w:rsidR="006A123B" w:rsidRDefault="00774231" w:rsidP="006A123B">
      <w:pPr>
        <w:spacing w:line="480" w:lineRule="auto"/>
        <w:rPr>
          <w:i/>
        </w:rPr>
      </w:pPr>
      <w:proofErr w:type="gramStart"/>
      <w:r>
        <w:rPr>
          <w:b/>
        </w:rPr>
        <w:t>Figure</w:t>
      </w:r>
      <w:r w:rsidR="006A123B" w:rsidRPr="006A123B">
        <w:rPr>
          <w:b/>
        </w:rPr>
        <w:t xml:space="preserve"> 1.</w:t>
      </w:r>
      <w:proofErr w:type="gramEnd"/>
      <w:r w:rsidR="006A123B">
        <w:t xml:space="preserve"> </w:t>
      </w:r>
      <w:r w:rsidR="006A123B" w:rsidRPr="004E2BAD">
        <w:rPr>
          <w:i/>
        </w:rPr>
        <w:t>E</w:t>
      </w:r>
      <w:r w:rsidR="006A123B">
        <w:rPr>
          <w:i/>
        </w:rPr>
        <w:t>ffect sizes of dependent v</w:t>
      </w:r>
      <w:r w:rsidR="006A123B" w:rsidRPr="004E2BAD">
        <w:rPr>
          <w:i/>
        </w:rPr>
        <w:t>ariables</w:t>
      </w:r>
      <w:r w:rsidR="006A123B" w:rsidRPr="004E2BAD">
        <w:rPr>
          <w:i/>
        </w:rPr>
        <w:softHyphen/>
      </w:r>
      <w:r w:rsidR="006A123B" w:rsidRPr="004E2BAD">
        <w:rPr>
          <w:i/>
        </w:rPr>
        <w:softHyphen/>
      </w:r>
      <w:r w:rsidR="006A123B" w:rsidRPr="004E2BAD">
        <w:rPr>
          <w:i/>
        </w:rPr>
        <w:softHyphen/>
      </w:r>
      <w:r w:rsidR="006A123B" w:rsidRPr="004E2BAD">
        <w:rPr>
          <w:i/>
        </w:rPr>
        <w:softHyphen/>
      </w:r>
    </w:p>
    <w:p w14:paraId="543EDF25" w14:textId="77777777" w:rsidR="006A123B" w:rsidRPr="006A123B" w:rsidRDefault="00774231" w:rsidP="006A123B">
      <w:pPr>
        <w:spacing w:line="480" w:lineRule="auto"/>
        <w:rPr>
          <w:i/>
        </w:rPr>
      </w:pPr>
      <w:proofErr w:type="gramStart"/>
      <w:r>
        <w:rPr>
          <w:b/>
        </w:rPr>
        <w:t>Figure</w:t>
      </w:r>
      <w:r w:rsidR="006A123B" w:rsidRPr="006A123B">
        <w:rPr>
          <w:b/>
        </w:rPr>
        <w:t xml:space="preserve"> 2.</w:t>
      </w:r>
      <w:proofErr w:type="gramEnd"/>
      <w:r w:rsidR="006A123B">
        <w:t xml:space="preserve"> </w:t>
      </w:r>
      <w:r w:rsidR="00E454E3" w:rsidRPr="006A123B">
        <w:rPr>
          <w:i/>
        </w:rPr>
        <w:t>Inferential and descriptive statistics for the one sample t-tests for each set of r</w:t>
      </w:r>
      <w:r w:rsidR="00E454E3">
        <w:rPr>
          <w:i/>
        </w:rPr>
        <w:t xml:space="preserve"> values per DV </w:t>
      </w:r>
    </w:p>
    <w:p w14:paraId="0B036AE8" w14:textId="77777777" w:rsidR="006A123B" w:rsidRDefault="00774231" w:rsidP="00E454E3">
      <w:pPr>
        <w:spacing w:line="480" w:lineRule="auto"/>
      </w:pPr>
      <w:proofErr w:type="gramStart"/>
      <w:r>
        <w:rPr>
          <w:b/>
        </w:rPr>
        <w:t>Figure</w:t>
      </w:r>
      <w:r w:rsidR="006A123B" w:rsidRPr="006A123B">
        <w:rPr>
          <w:b/>
        </w:rPr>
        <w:t xml:space="preserve"> 3.</w:t>
      </w:r>
      <w:proofErr w:type="gramEnd"/>
      <w:r w:rsidR="006A123B">
        <w:t xml:space="preserve"> </w:t>
      </w:r>
      <w:r w:rsidR="006A123B" w:rsidRPr="006A123B">
        <w:rPr>
          <w:i/>
        </w:rPr>
        <w:t>Inferential and descriptive statistics for the one sample t-tests for each set of r values per study</w:t>
      </w:r>
    </w:p>
    <w:p w14:paraId="1D28FF4E" w14:textId="77777777" w:rsidR="006A123B" w:rsidRPr="006A123B" w:rsidRDefault="00774231" w:rsidP="00E454E3">
      <w:pPr>
        <w:spacing w:line="480" w:lineRule="auto"/>
        <w:rPr>
          <w:i/>
        </w:rPr>
      </w:pPr>
      <w:proofErr w:type="gramStart"/>
      <w:r>
        <w:rPr>
          <w:b/>
        </w:rPr>
        <w:t>Figure</w:t>
      </w:r>
      <w:r w:rsidR="006A123B" w:rsidRPr="006A123B">
        <w:rPr>
          <w:b/>
        </w:rPr>
        <w:t xml:space="preserve"> 4.</w:t>
      </w:r>
      <w:proofErr w:type="gramEnd"/>
      <w:r w:rsidR="006A123B" w:rsidRPr="006A123B">
        <w:rPr>
          <w:b/>
        </w:rPr>
        <w:t xml:space="preserve"> </w:t>
      </w:r>
      <w:r w:rsidR="00E454E3" w:rsidRPr="006A123B">
        <w:rPr>
          <w:i/>
        </w:rPr>
        <w:t>Unstandardized (B) and standardized (β) coefficients, F-values, and R</w:t>
      </w:r>
      <w:r w:rsidR="00E454E3" w:rsidRPr="006A123B">
        <w:rPr>
          <w:i/>
          <w:vertAlign w:val="superscript"/>
        </w:rPr>
        <w:t>2</w:t>
      </w:r>
      <w:r w:rsidR="00E454E3" w:rsidRPr="006A123B">
        <w:rPr>
          <w:i/>
        </w:rPr>
        <w:t xml:space="preserve"> values for the regression of Year of Publication on eac</w:t>
      </w:r>
      <w:r w:rsidR="00E454E3">
        <w:rPr>
          <w:i/>
        </w:rPr>
        <w:t xml:space="preserve">h of the four sets of r values </w:t>
      </w:r>
    </w:p>
    <w:p w14:paraId="48D70F94" w14:textId="77777777" w:rsidR="006A123B" w:rsidRPr="006A123B" w:rsidRDefault="00774231" w:rsidP="00E454E3">
      <w:pPr>
        <w:spacing w:line="480" w:lineRule="auto"/>
        <w:rPr>
          <w:i/>
        </w:rPr>
      </w:pPr>
      <w:proofErr w:type="gramStart"/>
      <w:r>
        <w:rPr>
          <w:b/>
        </w:rPr>
        <w:t>Figure</w:t>
      </w:r>
      <w:r w:rsidR="006A123B" w:rsidRPr="006A123B">
        <w:rPr>
          <w:b/>
        </w:rPr>
        <w:t xml:space="preserve"> 5.</w:t>
      </w:r>
      <w:proofErr w:type="gramEnd"/>
      <w:r w:rsidR="006A123B">
        <w:t xml:space="preserve"> </w:t>
      </w:r>
      <w:r w:rsidR="00E454E3" w:rsidRPr="006A123B">
        <w:rPr>
          <w:i/>
        </w:rPr>
        <w:t xml:space="preserve">Inferential statistics for ANOVAs of Immersion × DV Type </w:t>
      </w:r>
      <w:r w:rsidR="00E454E3">
        <w:rPr>
          <w:i/>
        </w:rPr>
        <w:t>for each set of r values per DV</w:t>
      </w:r>
    </w:p>
    <w:p w14:paraId="7D7D7C1A" w14:textId="77777777" w:rsidR="006A123B" w:rsidRPr="006A123B" w:rsidRDefault="00774231" w:rsidP="00E454E3">
      <w:pPr>
        <w:spacing w:line="480" w:lineRule="auto"/>
        <w:rPr>
          <w:i/>
        </w:rPr>
      </w:pPr>
      <w:proofErr w:type="gramStart"/>
      <w:r>
        <w:rPr>
          <w:b/>
        </w:rPr>
        <w:t>Figure</w:t>
      </w:r>
      <w:r w:rsidR="006A123B" w:rsidRPr="006A123B">
        <w:rPr>
          <w:b/>
        </w:rPr>
        <w:t xml:space="preserve"> 6.</w:t>
      </w:r>
      <w:proofErr w:type="gramEnd"/>
      <w:r w:rsidR="006A123B">
        <w:t xml:space="preserve"> </w:t>
      </w:r>
      <w:r w:rsidR="00E454E3" w:rsidRPr="006A123B">
        <w:rPr>
          <w:i/>
        </w:rPr>
        <w:t>Means (SEs) for Level of Immersion (Desktop / Immersive) × DV type (Subjective / Objective) for each set of r values per DV</w:t>
      </w:r>
      <w:r w:rsidR="00E454E3">
        <w:rPr>
          <w:i/>
        </w:rPr>
        <w:t xml:space="preserve"> evaluated at Year = 2007.9.</w:t>
      </w:r>
    </w:p>
    <w:p w14:paraId="520EDB65" w14:textId="78F648A8" w:rsidR="006A123B" w:rsidRPr="006A123B" w:rsidRDefault="00774231" w:rsidP="00E454E3">
      <w:pPr>
        <w:spacing w:line="480" w:lineRule="auto"/>
        <w:rPr>
          <w:i/>
        </w:rPr>
      </w:pPr>
      <w:proofErr w:type="gramStart"/>
      <w:r>
        <w:rPr>
          <w:b/>
        </w:rPr>
        <w:t>Figure</w:t>
      </w:r>
      <w:r w:rsidR="006A123B" w:rsidRPr="006A123B">
        <w:rPr>
          <w:b/>
        </w:rPr>
        <w:t xml:space="preserve"> 7.</w:t>
      </w:r>
      <w:proofErr w:type="gramEnd"/>
      <w:r w:rsidR="006A123B">
        <w:t xml:space="preserve"> </w:t>
      </w:r>
      <w:r w:rsidR="00E454E3" w:rsidRPr="006A123B">
        <w:rPr>
          <w:i/>
        </w:rPr>
        <w:t xml:space="preserve">Inferential statistics for ANOVAs of </w:t>
      </w:r>
      <w:ins w:id="52" w:author="Jesse Fox" w:date="2014-01-26T23:19:00Z">
        <w:r w:rsidR="00E27966">
          <w:rPr>
            <w:i/>
          </w:rPr>
          <w:t>Task Type</w:t>
        </w:r>
        <w:r w:rsidR="00E27966" w:rsidRPr="006A123B">
          <w:rPr>
            <w:i/>
          </w:rPr>
          <w:t xml:space="preserve"> </w:t>
        </w:r>
      </w:ins>
      <w:r w:rsidR="00E454E3" w:rsidRPr="006A123B">
        <w:rPr>
          <w:i/>
        </w:rPr>
        <w:t>for each set of r values per DV</w:t>
      </w:r>
      <w:r w:rsidR="00E454E3">
        <w:rPr>
          <w:i/>
        </w:rPr>
        <w:t xml:space="preserve"> with Year of Publication as covariate</w:t>
      </w:r>
    </w:p>
    <w:p w14:paraId="1F03858A" w14:textId="1B4E44C0" w:rsidR="006A123B" w:rsidRDefault="00774231" w:rsidP="00E454E3">
      <w:pPr>
        <w:spacing w:line="480" w:lineRule="auto"/>
        <w:rPr>
          <w:i/>
        </w:rPr>
      </w:pPr>
      <w:proofErr w:type="gramStart"/>
      <w:r>
        <w:rPr>
          <w:b/>
        </w:rPr>
        <w:t>Figure</w:t>
      </w:r>
      <w:r w:rsidR="006A123B" w:rsidRPr="006A123B">
        <w:rPr>
          <w:b/>
        </w:rPr>
        <w:t xml:space="preserve"> 8.</w:t>
      </w:r>
      <w:proofErr w:type="gramEnd"/>
      <w:r w:rsidR="006A123B">
        <w:t xml:space="preserve"> </w:t>
      </w:r>
      <w:r w:rsidR="00E454E3" w:rsidRPr="006A123B">
        <w:rPr>
          <w:i/>
        </w:rPr>
        <w:t xml:space="preserve">Means (SEs) for </w:t>
      </w:r>
      <w:ins w:id="53" w:author="Jesse Fox" w:date="2014-01-26T23:19:00Z">
        <w:r w:rsidR="00E27966">
          <w:rPr>
            <w:i/>
          </w:rPr>
          <w:t>Task Type</w:t>
        </w:r>
      </w:ins>
      <w:r w:rsidR="00E454E3" w:rsidRPr="006A123B">
        <w:rPr>
          <w:i/>
        </w:rPr>
        <w:t xml:space="preserve"> (</w:t>
      </w:r>
      <w:r w:rsidR="00E454E3">
        <w:rPr>
          <w:i/>
        </w:rPr>
        <w:t xml:space="preserve">Competitive </w:t>
      </w:r>
      <w:r w:rsidR="00E454E3" w:rsidRPr="006A123B">
        <w:rPr>
          <w:i/>
        </w:rPr>
        <w:t xml:space="preserve">gaming / </w:t>
      </w:r>
      <w:r w:rsidR="00E454E3">
        <w:rPr>
          <w:i/>
        </w:rPr>
        <w:t>Cooperative gaming / N</w:t>
      </w:r>
      <w:r w:rsidR="00E454E3" w:rsidRPr="006A123B">
        <w:rPr>
          <w:i/>
        </w:rPr>
        <w:t>on-gaming) f</w:t>
      </w:r>
      <w:r w:rsidR="00E454E3">
        <w:rPr>
          <w:i/>
        </w:rPr>
        <w:t xml:space="preserve">or each set of r values per DV </w:t>
      </w:r>
    </w:p>
    <w:p w14:paraId="6526BC6C" w14:textId="77777777" w:rsidR="00AD593D" w:rsidRPr="00E454E3" w:rsidRDefault="00AD593D" w:rsidP="00E454E3">
      <w:pPr>
        <w:spacing w:line="480" w:lineRule="auto"/>
        <w:rPr>
          <w:i/>
        </w:rPr>
      </w:pPr>
      <w:proofErr w:type="gramStart"/>
      <w:r w:rsidRPr="00697229">
        <w:rPr>
          <w:b/>
        </w:rPr>
        <w:t>Figure 9.</w:t>
      </w:r>
      <w:proofErr w:type="gramEnd"/>
      <w:r w:rsidR="00E454E3">
        <w:t xml:space="preserve"> </w:t>
      </w:r>
      <w:r w:rsidR="00E454E3" w:rsidRPr="006A123B">
        <w:rPr>
          <w:i/>
        </w:rPr>
        <w:t xml:space="preserve">Inferential statistics for ANOVAs of </w:t>
      </w:r>
      <w:r w:rsidR="00E454E3">
        <w:rPr>
          <w:i/>
        </w:rPr>
        <w:t>Actual Control</w:t>
      </w:r>
      <w:r w:rsidR="00E454E3" w:rsidRPr="006A123B">
        <w:rPr>
          <w:i/>
        </w:rPr>
        <w:t xml:space="preserve"> for each set of r values per DV</w:t>
      </w:r>
      <w:r w:rsidR="00E454E3">
        <w:rPr>
          <w:i/>
        </w:rPr>
        <w:t xml:space="preserve"> with Year of Publication as covariate</w:t>
      </w:r>
    </w:p>
    <w:p w14:paraId="1A176B68" w14:textId="77777777" w:rsidR="00E454E3" w:rsidRPr="00E454E3" w:rsidRDefault="00AD593D" w:rsidP="00E454E3">
      <w:pPr>
        <w:spacing w:after="200" w:line="480" w:lineRule="auto"/>
      </w:pPr>
      <w:proofErr w:type="gramStart"/>
      <w:r w:rsidRPr="00697229">
        <w:rPr>
          <w:b/>
        </w:rPr>
        <w:t>Figure 10.</w:t>
      </w:r>
      <w:proofErr w:type="gramEnd"/>
      <w:r w:rsidR="00E454E3">
        <w:t xml:space="preserve"> </w:t>
      </w:r>
      <w:r w:rsidR="00E454E3" w:rsidRPr="006A123B">
        <w:rPr>
          <w:i/>
        </w:rPr>
        <w:t xml:space="preserve">Means (SEs) for </w:t>
      </w:r>
      <w:r w:rsidR="00E454E3">
        <w:rPr>
          <w:i/>
        </w:rPr>
        <w:t>Actual Control</w:t>
      </w:r>
      <w:r w:rsidR="00E454E3" w:rsidRPr="006A123B">
        <w:rPr>
          <w:i/>
        </w:rPr>
        <w:t xml:space="preserve"> (</w:t>
      </w:r>
      <w:r w:rsidR="00E454E3">
        <w:rPr>
          <w:i/>
        </w:rPr>
        <w:t xml:space="preserve">Human / </w:t>
      </w:r>
      <w:r w:rsidR="003037D8">
        <w:rPr>
          <w:i/>
        </w:rPr>
        <w:t>Computer</w:t>
      </w:r>
      <w:r w:rsidR="00E454E3" w:rsidRPr="006A123B">
        <w:rPr>
          <w:i/>
        </w:rPr>
        <w:t xml:space="preserve">) for each set of r values per DV </w:t>
      </w:r>
    </w:p>
    <w:p w14:paraId="0F80250A" w14:textId="77777777" w:rsidR="00E454E3" w:rsidRDefault="00E454E3" w:rsidP="00AD593D">
      <w:pPr>
        <w:spacing w:line="480" w:lineRule="auto"/>
        <w:sectPr w:rsidR="00E454E3" w:rsidSect="00104AA4">
          <w:headerReference w:type="default" r:id="rId16"/>
          <w:pgSz w:w="12240" w:h="15840"/>
          <w:pgMar w:top="1440" w:right="1440" w:bottom="1440" w:left="1440" w:header="720" w:footer="720" w:gutter="0"/>
          <w:cols w:space="720"/>
          <w:docGrid w:linePitch="360"/>
        </w:sectPr>
      </w:pPr>
    </w:p>
    <w:p w14:paraId="4219A336" w14:textId="77777777" w:rsidR="00E454E3" w:rsidRDefault="00E454E3" w:rsidP="00E454E3">
      <w:pPr>
        <w:spacing w:line="360" w:lineRule="auto"/>
        <w:contextualSpacing/>
        <w:jc w:val="both"/>
      </w:pPr>
      <w:r>
        <w:lastRenderedPageBreak/>
        <w:t>Figure 1</w:t>
      </w:r>
    </w:p>
    <w:p w14:paraId="6C971965" w14:textId="77777777" w:rsidR="00E454E3" w:rsidRDefault="00E454E3" w:rsidP="00E454E3">
      <w:pPr>
        <w:spacing w:line="360" w:lineRule="auto"/>
        <w:contextualSpacing/>
        <w:jc w:val="both"/>
        <w:rPr>
          <w:i/>
        </w:rPr>
      </w:pPr>
      <w:r w:rsidRPr="004E2BAD">
        <w:rPr>
          <w:i/>
        </w:rPr>
        <w:t>E</w:t>
      </w:r>
      <w:r>
        <w:rPr>
          <w:i/>
        </w:rPr>
        <w:t>ffect sizes of dependent v</w:t>
      </w:r>
      <w:r w:rsidRPr="004E2BAD">
        <w:rPr>
          <w:i/>
        </w:rPr>
        <w:t>ariables</w:t>
      </w:r>
      <w:r w:rsidRPr="004E2BAD">
        <w:rPr>
          <w:i/>
        </w:rPr>
        <w:softHyphen/>
      </w:r>
      <w:r w:rsidRPr="004E2BAD">
        <w:rPr>
          <w:i/>
        </w:rPr>
        <w:softHyphen/>
      </w:r>
      <w:r w:rsidRPr="004E2BAD">
        <w:rPr>
          <w:i/>
        </w:rPr>
        <w:softHyphen/>
      </w:r>
      <w:r w:rsidRPr="004E2BAD">
        <w:rPr>
          <w:i/>
        </w:rPr>
        <w:softHyphen/>
      </w:r>
      <w:r>
        <w:rPr>
          <w:rStyle w:val="FootnoteReference"/>
          <w:rFonts w:eastAsia="SimSun"/>
          <w:i/>
        </w:rPr>
        <w:footnoteReference w:id="1"/>
      </w:r>
      <w:r w:rsidRPr="009950B6">
        <w:rPr>
          <w:i/>
          <w:vertAlign w:val="superscript"/>
        </w:rPr>
        <w:t>,</w:t>
      </w:r>
      <w:r>
        <w:rPr>
          <w:rStyle w:val="FootnoteReference"/>
          <w:rFonts w:eastAsia="SimSun"/>
          <w:i/>
        </w:rPr>
        <w:footnoteReference w:id="2"/>
      </w:r>
    </w:p>
    <w:p w14:paraId="7BB61C2B" w14:textId="77777777" w:rsidR="00E454E3" w:rsidRPr="00E05567" w:rsidRDefault="00E454E3" w:rsidP="00E454E3">
      <w:pPr>
        <w:pBdr>
          <w:top w:val="single" w:sz="12" w:space="1" w:color="auto"/>
          <w:bottom w:val="single" w:sz="12" w:space="1" w:color="auto"/>
        </w:pBdr>
        <w:spacing w:line="360" w:lineRule="auto"/>
        <w:contextualSpacing/>
        <w:jc w:val="both"/>
      </w:pPr>
      <w:r>
        <w:t>Desktop</w:t>
      </w:r>
      <w:r>
        <w:tab/>
      </w:r>
      <w:r>
        <w:tab/>
      </w:r>
      <w:r>
        <w:tab/>
        <w:t>Objective</w:t>
      </w:r>
      <w:r>
        <w:tab/>
        <w:t>Subjective</w:t>
      </w:r>
      <w:r>
        <w:tab/>
      </w:r>
      <w:r>
        <w:tab/>
        <w:t>Immersive</w:t>
      </w:r>
      <w:r>
        <w:tab/>
      </w:r>
      <w:r>
        <w:tab/>
      </w:r>
      <w:r>
        <w:tab/>
        <w:t>Objective</w:t>
      </w:r>
      <w:r>
        <w:tab/>
      </w:r>
      <w:r>
        <w:tab/>
        <w:t>Subjective</w:t>
      </w:r>
    </w:p>
    <w:p w14:paraId="14638DCB" w14:textId="77777777" w:rsidR="00E454E3" w:rsidRDefault="00E454E3" w:rsidP="00E454E3">
      <w:pPr>
        <w:tabs>
          <w:tab w:val="left" w:pos="360"/>
          <w:tab w:val="left" w:pos="720"/>
          <w:tab w:val="left" w:pos="3150"/>
          <w:tab w:val="left" w:pos="4860"/>
          <w:tab w:val="left" w:pos="7020"/>
          <w:tab w:val="left" w:pos="8640"/>
          <w:tab w:val="left" w:pos="10440"/>
        </w:tabs>
        <w:spacing w:line="276" w:lineRule="auto"/>
        <w:contextualSpacing/>
        <w:jc w:val="both"/>
        <w:rPr>
          <w:b/>
        </w:rPr>
      </w:pPr>
    </w:p>
    <w:p w14:paraId="4A435513" w14:textId="77777777" w:rsidR="00E454E3" w:rsidRDefault="00E454E3" w:rsidP="00E454E3">
      <w:pPr>
        <w:tabs>
          <w:tab w:val="left" w:pos="0"/>
        </w:tabs>
        <w:spacing w:line="276" w:lineRule="auto"/>
        <w:contextualSpacing/>
        <w:jc w:val="both"/>
      </w:pPr>
      <w:proofErr w:type="spellStart"/>
      <w:r w:rsidRPr="006C6223">
        <w:rPr>
          <w:b/>
        </w:rPr>
        <w:t>Appel</w:t>
      </w:r>
      <w:proofErr w:type="spellEnd"/>
      <w:r w:rsidRPr="006C6223">
        <w:rPr>
          <w:b/>
        </w:rPr>
        <w:t xml:space="preserve">, von der </w:t>
      </w:r>
      <w:proofErr w:type="spellStart"/>
      <w:r w:rsidRPr="006C6223">
        <w:rPr>
          <w:b/>
        </w:rPr>
        <w:t>Pütten</w:t>
      </w:r>
      <w:proofErr w:type="spellEnd"/>
      <w:r>
        <w:rPr>
          <w:b/>
        </w:rPr>
        <w:t>,</w:t>
      </w:r>
      <w:r w:rsidRPr="004F4038">
        <w:rPr>
          <w:b/>
        </w:rPr>
        <w:t xml:space="preserve"> </w:t>
      </w:r>
      <w:proofErr w:type="spellStart"/>
      <w:r w:rsidRPr="004F4038">
        <w:rPr>
          <w:b/>
        </w:rPr>
        <w:t>Krämer</w:t>
      </w:r>
      <w:proofErr w:type="spellEnd"/>
      <w:r w:rsidRPr="006C6223">
        <w:rPr>
          <w:b/>
        </w:rPr>
        <w:t xml:space="preserve">, </w:t>
      </w:r>
      <w:proofErr w:type="spellStart"/>
      <w:r>
        <w:rPr>
          <w:b/>
        </w:rPr>
        <w:t>Gratch</w:t>
      </w:r>
      <w:proofErr w:type="spellEnd"/>
      <w:r>
        <w:rPr>
          <w:b/>
        </w:rPr>
        <w:t>, 2012</w:t>
      </w:r>
      <w:r w:rsidRPr="006C6223">
        <w:rPr>
          <w:b/>
        </w:rPr>
        <w:t xml:space="preserve"> </w:t>
      </w:r>
      <w:r w:rsidRPr="006C6223">
        <w:t>(</w:t>
      </w:r>
      <w:r w:rsidRPr="006C6223">
        <w:rPr>
          <w:i/>
        </w:rPr>
        <w:t>N</w:t>
      </w:r>
      <w:r w:rsidRPr="006C6223">
        <w:t xml:space="preserve"> = 90)</w:t>
      </w:r>
      <w:r>
        <w:tab/>
      </w:r>
      <w:r>
        <w:tab/>
      </w:r>
      <w:r>
        <w:rPr>
          <w:b/>
        </w:rPr>
        <w:t xml:space="preserve">Arena, Schwartz, &amp; </w:t>
      </w:r>
      <w:proofErr w:type="spellStart"/>
      <w:r>
        <w:rPr>
          <w:b/>
        </w:rPr>
        <w:t>Bailenson</w:t>
      </w:r>
      <w:proofErr w:type="spellEnd"/>
      <w:r>
        <w:rPr>
          <w:b/>
        </w:rPr>
        <w:t xml:space="preserve">, 2009 </w:t>
      </w:r>
      <w:r>
        <w:t>(</w:t>
      </w:r>
      <w:r>
        <w:rPr>
          <w:i/>
        </w:rPr>
        <w:t>N</w:t>
      </w:r>
      <w:r>
        <w:t xml:space="preserve"> = 92)</w:t>
      </w:r>
    </w:p>
    <w:p w14:paraId="142399D0" w14:textId="77777777" w:rsidR="00E454E3" w:rsidRPr="00BF6791" w:rsidRDefault="00E454E3" w:rsidP="00E454E3">
      <w:pPr>
        <w:tabs>
          <w:tab w:val="left" w:pos="0"/>
        </w:tabs>
        <w:spacing w:line="276" w:lineRule="auto"/>
        <w:contextualSpacing/>
        <w:jc w:val="both"/>
        <w:rPr>
          <w:sz w:val="20"/>
          <w:szCs w:val="20"/>
        </w:rPr>
      </w:pPr>
      <w:r w:rsidRPr="001878BE">
        <w:rPr>
          <w:sz w:val="20"/>
          <w:szCs w:val="20"/>
        </w:rPr>
        <w:t>Person perception factor 1</w:t>
      </w:r>
      <w:r w:rsidRPr="001878BE">
        <w:rPr>
          <w:sz w:val="20"/>
          <w:szCs w:val="20"/>
        </w:rPr>
        <w:tab/>
      </w:r>
      <w:r>
        <w:rPr>
          <w:sz w:val="20"/>
          <w:szCs w:val="20"/>
        </w:rPr>
        <w:t xml:space="preserve">            </w:t>
      </w:r>
      <w:r>
        <w:rPr>
          <w:sz w:val="20"/>
          <w:szCs w:val="20"/>
        </w:rPr>
        <w:tab/>
      </w:r>
      <w:r>
        <w:rPr>
          <w:sz w:val="20"/>
          <w:szCs w:val="20"/>
        </w:rPr>
        <w:tab/>
      </w:r>
      <w:r>
        <w:rPr>
          <w:sz w:val="20"/>
          <w:szCs w:val="20"/>
        </w:rPr>
        <w:tab/>
        <w:t xml:space="preserve">    </w:t>
      </w:r>
      <w:r w:rsidRPr="001878BE">
        <w:rPr>
          <w:i/>
          <w:sz w:val="20"/>
          <w:szCs w:val="20"/>
        </w:rPr>
        <w:t>r</w:t>
      </w:r>
      <w:r w:rsidRPr="001878BE">
        <w:rPr>
          <w:sz w:val="20"/>
          <w:szCs w:val="20"/>
        </w:rPr>
        <w:t xml:space="preserve"> = .02</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.02</w:t>
      </w:r>
      <w:r>
        <w:rPr>
          <w:sz w:val="20"/>
          <w:szCs w:val="20"/>
        </w:rPr>
        <w:tab/>
      </w:r>
      <w:r w:rsidRPr="00BF6791">
        <w:rPr>
          <w:sz w:val="20"/>
          <w:szCs w:val="20"/>
        </w:rPr>
        <w:t>Time</w:t>
      </w:r>
      <w:r w:rsidRPr="00BF6791">
        <w:rPr>
          <w:sz w:val="20"/>
          <w:szCs w:val="20"/>
        </w:rPr>
        <w:tab/>
      </w:r>
      <w:r w:rsidRPr="00BF6791">
        <w:rPr>
          <w:sz w:val="20"/>
          <w:szCs w:val="20"/>
        </w:rPr>
        <w:tab/>
      </w:r>
      <w:r w:rsidRPr="00BF6791">
        <w:rPr>
          <w:sz w:val="20"/>
          <w:szCs w:val="20"/>
        </w:rPr>
        <w:tab/>
      </w:r>
      <w:r w:rsidRPr="00BF6791">
        <w:rPr>
          <w:sz w:val="20"/>
          <w:szCs w:val="20"/>
        </w:rPr>
        <w:tab/>
      </w:r>
      <w:r w:rsidRPr="00BF6791">
        <w:rPr>
          <w:i/>
          <w:sz w:val="20"/>
          <w:szCs w:val="20"/>
        </w:rPr>
        <w:t>r</w:t>
      </w:r>
      <w:r w:rsidRPr="00BF6791">
        <w:rPr>
          <w:sz w:val="20"/>
          <w:szCs w:val="20"/>
        </w:rPr>
        <w:t xml:space="preserve"> = .16,  </w:t>
      </w:r>
      <w:proofErr w:type="spellStart"/>
      <w:r w:rsidRPr="00BF6791">
        <w:rPr>
          <w:i/>
          <w:sz w:val="20"/>
          <w:szCs w:val="20"/>
        </w:rPr>
        <w:t>r</w:t>
      </w:r>
      <w:r w:rsidRPr="00BF6791">
        <w:rPr>
          <w:i/>
          <w:sz w:val="20"/>
          <w:szCs w:val="20"/>
          <w:vertAlign w:val="subscript"/>
        </w:rPr>
        <w:t>w</w:t>
      </w:r>
      <w:proofErr w:type="spellEnd"/>
      <w:r w:rsidRPr="00BF6791">
        <w:rPr>
          <w:sz w:val="20"/>
          <w:szCs w:val="20"/>
        </w:rPr>
        <w:t xml:space="preserve"> = .22</w:t>
      </w:r>
    </w:p>
    <w:p w14:paraId="34D08739" w14:textId="77777777" w:rsidR="00E454E3" w:rsidRDefault="00E454E3" w:rsidP="00E454E3">
      <w:pPr>
        <w:tabs>
          <w:tab w:val="left" w:pos="0"/>
        </w:tabs>
        <w:spacing w:line="276" w:lineRule="auto"/>
        <w:contextualSpacing/>
        <w:jc w:val="both"/>
      </w:pPr>
      <w:r>
        <w:rPr>
          <w:sz w:val="20"/>
          <w:szCs w:val="20"/>
        </w:rPr>
        <w:t xml:space="preserve">Person perception factor 2              </w:t>
      </w:r>
      <w:r>
        <w:rPr>
          <w:sz w:val="20"/>
          <w:szCs w:val="20"/>
        </w:rPr>
        <w:tab/>
      </w:r>
      <w:r>
        <w:rPr>
          <w:sz w:val="20"/>
          <w:szCs w:val="20"/>
        </w:rPr>
        <w:tab/>
        <w:t xml:space="preserve">  </w:t>
      </w:r>
      <w:r>
        <w:rPr>
          <w:sz w:val="20"/>
          <w:szCs w:val="20"/>
        </w:rPr>
        <w:tab/>
        <w:t xml:space="preserve">    </w:t>
      </w:r>
      <w:r w:rsidRPr="001878BE">
        <w:rPr>
          <w:i/>
          <w:sz w:val="20"/>
          <w:szCs w:val="20"/>
        </w:rPr>
        <w:t>r</w:t>
      </w:r>
      <w:r w:rsidRPr="001878BE">
        <w:rPr>
          <w:sz w:val="20"/>
          <w:szCs w:val="20"/>
        </w:rPr>
        <w:t xml:space="preserve"> = .02</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.03</w:t>
      </w:r>
      <w:r>
        <w:rPr>
          <w:sz w:val="20"/>
          <w:szCs w:val="20"/>
        </w:rPr>
        <w:tab/>
      </w:r>
      <w:proofErr w:type="spellStart"/>
      <w:r>
        <w:rPr>
          <w:b/>
        </w:rPr>
        <w:t>Bailenson</w:t>
      </w:r>
      <w:proofErr w:type="spellEnd"/>
      <w:r>
        <w:rPr>
          <w:b/>
        </w:rPr>
        <w:t xml:space="preserve">, </w:t>
      </w:r>
      <w:proofErr w:type="spellStart"/>
      <w:r>
        <w:rPr>
          <w:b/>
        </w:rPr>
        <w:t>Blascovich</w:t>
      </w:r>
      <w:proofErr w:type="spellEnd"/>
      <w:r>
        <w:rPr>
          <w:b/>
        </w:rPr>
        <w:t xml:space="preserve">, </w:t>
      </w:r>
      <w:proofErr w:type="spellStart"/>
      <w:r>
        <w:rPr>
          <w:b/>
        </w:rPr>
        <w:t>Beall</w:t>
      </w:r>
      <w:proofErr w:type="spellEnd"/>
      <w:r>
        <w:rPr>
          <w:b/>
        </w:rPr>
        <w:t xml:space="preserve">, &amp; Loomis, 2003 </w:t>
      </w:r>
      <w:r>
        <w:t>(</w:t>
      </w:r>
      <w:r>
        <w:rPr>
          <w:i/>
        </w:rPr>
        <w:t>N</w:t>
      </w:r>
      <w:r>
        <w:t xml:space="preserve"> = 80)</w:t>
      </w:r>
    </w:p>
    <w:p w14:paraId="3EE05433" w14:textId="77777777" w:rsidR="00E454E3" w:rsidRPr="00953BA8" w:rsidRDefault="00E454E3" w:rsidP="00E454E3">
      <w:pPr>
        <w:tabs>
          <w:tab w:val="left" w:pos="0"/>
        </w:tabs>
        <w:spacing w:line="276" w:lineRule="auto"/>
        <w:contextualSpacing/>
        <w:jc w:val="both"/>
        <w:rPr>
          <w:sz w:val="20"/>
          <w:szCs w:val="20"/>
        </w:rPr>
      </w:pPr>
      <w:r>
        <w:rPr>
          <w:sz w:val="20"/>
          <w:szCs w:val="20"/>
        </w:rPr>
        <w:t xml:space="preserve">Person perception factor 3              </w:t>
      </w:r>
      <w:r>
        <w:rPr>
          <w:sz w:val="20"/>
          <w:szCs w:val="20"/>
        </w:rPr>
        <w:tab/>
      </w:r>
      <w:r>
        <w:rPr>
          <w:sz w:val="20"/>
          <w:szCs w:val="20"/>
        </w:rPr>
        <w:tab/>
        <w:t xml:space="preserve">  </w:t>
      </w:r>
      <w:r>
        <w:rPr>
          <w:sz w:val="20"/>
          <w:szCs w:val="20"/>
        </w:rPr>
        <w:tab/>
        <w:t xml:space="preserve">    </w:t>
      </w:r>
      <w:r w:rsidRPr="001878BE">
        <w:rPr>
          <w:i/>
          <w:sz w:val="20"/>
          <w:szCs w:val="20"/>
        </w:rPr>
        <w:t>r</w:t>
      </w:r>
      <w:r w:rsidRPr="001878BE">
        <w:rPr>
          <w:sz w:val="20"/>
          <w:szCs w:val="20"/>
        </w:rPr>
        <w:t xml:space="preserve"> = .17</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.23</w:t>
      </w:r>
      <w:r>
        <w:rPr>
          <w:sz w:val="20"/>
          <w:szCs w:val="20"/>
        </w:rPr>
        <w:tab/>
      </w:r>
      <w:r w:rsidRPr="00953BA8">
        <w:rPr>
          <w:sz w:val="20"/>
          <w:szCs w:val="20"/>
        </w:rPr>
        <w:t>Personal space</w:t>
      </w:r>
      <w:r w:rsidRPr="00953BA8">
        <w:rPr>
          <w:sz w:val="20"/>
          <w:szCs w:val="20"/>
        </w:rPr>
        <w:tab/>
      </w:r>
      <w:r w:rsidRPr="00953BA8">
        <w:rPr>
          <w:sz w:val="20"/>
          <w:szCs w:val="20"/>
        </w:rPr>
        <w:tab/>
      </w:r>
      <w:r w:rsidRPr="00953BA8">
        <w:rPr>
          <w:sz w:val="20"/>
          <w:szCs w:val="20"/>
        </w:rPr>
        <w:tab/>
      </w:r>
      <w:r w:rsidRPr="00953BA8">
        <w:rPr>
          <w:i/>
          <w:sz w:val="20"/>
          <w:szCs w:val="20"/>
        </w:rPr>
        <w:t>r</w:t>
      </w:r>
      <w:r w:rsidRPr="00953BA8">
        <w:rPr>
          <w:sz w:val="20"/>
          <w:szCs w:val="20"/>
        </w:rPr>
        <w:t xml:space="preserve"> = .08,  </w:t>
      </w:r>
      <w:proofErr w:type="spellStart"/>
      <w:r w:rsidRPr="00953BA8">
        <w:rPr>
          <w:i/>
          <w:sz w:val="20"/>
          <w:szCs w:val="20"/>
        </w:rPr>
        <w:t>r</w:t>
      </w:r>
      <w:r w:rsidRPr="00953BA8">
        <w:rPr>
          <w:i/>
          <w:sz w:val="20"/>
          <w:szCs w:val="20"/>
          <w:vertAlign w:val="subscript"/>
        </w:rPr>
        <w:t>w</w:t>
      </w:r>
      <w:proofErr w:type="spellEnd"/>
      <w:r w:rsidRPr="00953BA8">
        <w:rPr>
          <w:sz w:val="20"/>
          <w:szCs w:val="20"/>
        </w:rPr>
        <w:t xml:space="preserve"> = .09</w:t>
      </w:r>
    </w:p>
    <w:p w14:paraId="3F0AEEBC" w14:textId="77777777" w:rsidR="00E454E3" w:rsidRPr="00953BA8" w:rsidRDefault="00E454E3" w:rsidP="00E454E3">
      <w:pPr>
        <w:tabs>
          <w:tab w:val="left" w:pos="0"/>
        </w:tabs>
        <w:spacing w:line="276" w:lineRule="auto"/>
        <w:contextualSpacing/>
        <w:jc w:val="both"/>
        <w:rPr>
          <w:sz w:val="20"/>
          <w:szCs w:val="20"/>
        </w:rPr>
      </w:pPr>
      <w:r w:rsidRPr="001878BE">
        <w:rPr>
          <w:sz w:val="20"/>
          <w:szCs w:val="20"/>
        </w:rPr>
        <w:t>Empathy</w:t>
      </w:r>
      <w:r w:rsidRPr="001878BE">
        <w:rPr>
          <w:sz w:val="20"/>
          <w:szCs w:val="20"/>
        </w:rPr>
        <w:tab/>
      </w:r>
      <w:r w:rsidRPr="001878BE">
        <w:rPr>
          <w:sz w:val="20"/>
          <w:szCs w:val="20"/>
        </w:rPr>
        <w:tab/>
      </w:r>
      <w:r>
        <w:rPr>
          <w:sz w:val="20"/>
          <w:szCs w:val="20"/>
        </w:rPr>
        <w:t xml:space="preserve">  </w:t>
      </w:r>
      <w:r>
        <w:rPr>
          <w:sz w:val="20"/>
          <w:szCs w:val="20"/>
        </w:rPr>
        <w:tab/>
      </w:r>
      <w:r>
        <w:rPr>
          <w:sz w:val="20"/>
          <w:szCs w:val="20"/>
        </w:rPr>
        <w:tab/>
      </w:r>
      <w:r>
        <w:rPr>
          <w:sz w:val="20"/>
          <w:szCs w:val="20"/>
        </w:rPr>
        <w:tab/>
        <w:t xml:space="preserve">    </w:t>
      </w:r>
      <w:r w:rsidRPr="001878BE">
        <w:rPr>
          <w:i/>
          <w:sz w:val="20"/>
          <w:szCs w:val="20"/>
        </w:rPr>
        <w:t>r</w:t>
      </w:r>
      <w:r w:rsidRPr="001878BE">
        <w:rPr>
          <w:sz w:val="20"/>
          <w:szCs w:val="20"/>
        </w:rPr>
        <w:t xml:space="preserve"> = .10</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.14</w:t>
      </w:r>
      <w:r>
        <w:rPr>
          <w:sz w:val="20"/>
          <w:szCs w:val="20"/>
        </w:rPr>
        <w:tab/>
      </w:r>
      <w:r w:rsidRPr="00953BA8">
        <w:rPr>
          <w:sz w:val="20"/>
          <w:szCs w:val="20"/>
        </w:rPr>
        <w:t>Social presence</w:t>
      </w:r>
      <w:r w:rsidRPr="00953BA8">
        <w:rPr>
          <w:sz w:val="20"/>
          <w:szCs w:val="20"/>
        </w:rPr>
        <w:tab/>
      </w:r>
      <w:r w:rsidRPr="00953BA8">
        <w:rPr>
          <w:sz w:val="20"/>
          <w:szCs w:val="20"/>
        </w:rPr>
        <w:tab/>
      </w:r>
      <w:r w:rsidRPr="00953BA8">
        <w:rPr>
          <w:sz w:val="20"/>
          <w:szCs w:val="20"/>
        </w:rPr>
        <w:tab/>
      </w:r>
      <w:r w:rsidRPr="00953BA8">
        <w:rPr>
          <w:sz w:val="20"/>
          <w:szCs w:val="20"/>
        </w:rPr>
        <w:tab/>
      </w:r>
      <w:r>
        <w:rPr>
          <w:sz w:val="20"/>
          <w:szCs w:val="20"/>
        </w:rPr>
        <w:tab/>
        <w:t xml:space="preserve">   </w:t>
      </w:r>
      <w:r w:rsidRPr="00953BA8">
        <w:rPr>
          <w:i/>
          <w:sz w:val="20"/>
          <w:szCs w:val="20"/>
        </w:rPr>
        <w:t>r</w:t>
      </w:r>
      <w:r w:rsidRPr="00953BA8">
        <w:rPr>
          <w:sz w:val="20"/>
          <w:szCs w:val="20"/>
        </w:rPr>
        <w:t xml:space="preserve"> = .22*,  </w:t>
      </w:r>
      <w:proofErr w:type="spellStart"/>
      <w:r w:rsidRPr="00953BA8">
        <w:rPr>
          <w:i/>
          <w:sz w:val="20"/>
          <w:szCs w:val="20"/>
        </w:rPr>
        <w:t>r</w:t>
      </w:r>
      <w:r w:rsidRPr="00953BA8">
        <w:rPr>
          <w:i/>
          <w:sz w:val="20"/>
          <w:szCs w:val="20"/>
          <w:vertAlign w:val="subscript"/>
        </w:rPr>
        <w:t>w</w:t>
      </w:r>
      <w:proofErr w:type="spellEnd"/>
      <w:r w:rsidRPr="00953BA8">
        <w:rPr>
          <w:sz w:val="20"/>
          <w:szCs w:val="20"/>
        </w:rPr>
        <w:t xml:space="preserve"> = .25*</w:t>
      </w:r>
    </w:p>
    <w:p w14:paraId="217583B5" w14:textId="77777777" w:rsidR="00E454E3" w:rsidRPr="001878BE" w:rsidRDefault="00E454E3" w:rsidP="00E454E3">
      <w:pPr>
        <w:tabs>
          <w:tab w:val="left" w:pos="0"/>
        </w:tabs>
        <w:spacing w:line="276" w:lineRule="auto"/>
        <w:contextualSpacing/>
        <w:jc w:val="both"/>
        <w:rPr>
          <w:sz w:val="20"/>
          <w:szCs w:val="20"/>
        </w:rPr>
      </w:pPr>
      <w:r>
        <w:rPr>
          <w:sz w:val="20"/>
          <w:szCs w:val="20"/>
        </w:rPr>
        <w:t>Mutual awareness</w:t>
      </w:r>
      <w:r>
        <w:rPr>
          <w:sz w:val="20"/>
          <w:szCs w:val="20"/>
        </w:rPr>
        <w:tab/>
      </w:r>
      <w:r>
        <w:rPr>
          <w:sz w:val="20"/>
          <w:szCs w:val="20"/>
        </w:rPr>
        <w:tab/>
        <w:t xml:space="preserve">  </w:t>
      </w:r>
      <w:r>
        <w:rPr>
          <w:sz w:val="20"/>
          <w:szCs w:val="20"/>
        </w:rPr>
        <w:tab/>
      </w:r>
      <w:r>
        <w:rPr>
          <w:sz w:val="20"/>
          <w:szCs w:val="20"/>
        </w:rPr>
        <w:tab/>
        <w:t xml:space="preserve">    </w:t>
      </w:r>
      <w:r w:rsidRPr="001878BE">
        <w:rPr>
          <w:i/>
          <w:sz w:val="20"/>
          <w:szCs w:val="20"/>
        </w:rPr>
        <w:t>r</w:t>
      </w:r>
      <w:r w:rsidRPr="001878BE">
        <w:rPr>
          <w:sz w:val="20"/>
          <w:szCs w:val="20"/>
        </w:rPr>
        <w:t xml:space="preserve"> = .00</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.00</w:t>
      </w:r>
      <w:r>
        <w:rPr>
          <w:sz w:val="20"/>
          <w:szCs w:val="20"/>
        </w:rPr>
        <w:t xml:space="preserve">             </w:t>
      </w:r>
      <w:r w:rsidRPr="00953BA8">
        <w:rPr>
          <w:sz w:val="20"/>
          <w:szCs w:val="20"/>
        </w:rPr>
        <w:t>Affect ratings</w:t>
      </w:r>
      <w:r w:rsidRPr="00953BA8">
        <w:rPr>
          <w:sz w:val="20"/>
          <w:szCs w:val="20"/>
        </w:rPr>
        <w:tab/>
      </w:r>
      <w:r w:rsidRPr="00953BA8">
        <w:rPr>
          <w:sz w:val="20"/>
          <w:szCs w:val="20"/>
        </w:rPr>
        <w:tab/>
      </w:r>
      <w:r>
        <w:rPr>
          <w:sz w:val="20"/>
          <w:szCs w:val="20"/>
        </w:rPr>
        <w:tab/>
        <w:t xml:space="preserve">  </w:t>
      </w:r>
      <w:r w:rsidRPr="00953BA8">
        <w:rPr>
          <w:sz w:val="20"/>
          <w:szCs w:val="20"/>
        </w:rPr>
        <w:tab/>
      </w:r>
      <w:r w:rsidRPr="00953BA8">
        <w:rPr>
          <w:sz w:val="20"/>
          <w:szCs w:val="20"/>
        </w:rPr>
        <w:tab/>
      </w:r>
      <w:r>
        <w:rPr>
          <w:sz w:val="20"/>
          <w:szCs w:val="20"/>
        </w:rPr>
        <w:t xml:space="preserve">   </w:t>
      </w:r>
      <w:r w:rsidRPr="00953BA8">
        <w:rPr>
          <w:i/>
          <w:sz w:val="20"/>
          <w:szCs w:val="20"/>
        </w:rPr>
        <w:t>r</w:t>
      </w:r>
      <w:r w:rsidRPr="00953BA8">
        <w:rPr>
          <w:sz w:val="20"/>
          <w:szCs w:val="20"/>
        </w:rPr>
        <w:t xml:space="preserve"> = .22*,  </w:t>
      </w:r>
      <w:proofErr w:type="spellStart"/>
      <w:r w:rsidRPr="00953BA8">
        <w:rPr>
          <w:i/>
          <w:sz w:val="20"/>
          <w:szCs w:val="20"/>
        </w:rPr>
        <w:t>r</w:t>
      </w:r>
      <w:r w:rsidRPr="00953BA8">
        <w:rPr>
          <w:i/>
          <w:sz w:val="20"/>
          <w:szCs w:val="20"/>
          <w:vertAlign w:val="subscript"/>
        </w:rPr>
        <w:t>w</w:t>
      </w:r>
      <w:proofErr w:type="spellEnd"/>
      <w:r w:rsidRPr="00953BA8">
        <w:rPr>
          <w:sz w:val="20"/>
          <w:szCs w:val="20"/>
        </w:rPr>
        <w:t xml:space="preserve"> = .25*</w:t>
      </w:r>
    </w:p>
    <w:p w14:paraId="344A6F53" w14:textId="77777777" w:rsidR="00E454E3" w:rsidRPr="001878BE" w:rsidRDefault="00E454E3" w:rsidP="00E454E3">
      <w:pPr>
        <w:tabs>
          <w:tab w:val="left" w:pos="360"/>
          <w:tab w:val="left" w:pos="720"/>
          <w:tab w:val="left" w:pos="3150"/>
          <w:tab w:val="left" w:pos="4320"/>
          <w:tab w:val="left" w:pos="4860"/>
          <w:tab w:val="left" w:pos="7020"/>
          <w:tab w:val="left" w:pos="7200"/>
          <w:tab w:val="left" w:pos="8640"/>
          <w:tab w:val="left" w:pos="10440"/>
        </w:tabs>
        <w:spacing w:line="276" w:lineRule="auto"/>
        <w:contextualSpacing/>
        <w:jc w:val="both"/>
        <w:rPr>
          <w:sz w:val="20"/>
          <w:szCs w:val="20"/>
        </w:rPr>
      </w:pPr>
      <w:r w:rsidRPr="001878BE">
        <w:rPr>
          <w:sz w:val="20"/>
          <w:szCs w:val="20"/>
        </w:rPr>
        <w:t>Mutual understanding</w:t>
      </w:r>
      <w:r w:rsidRPr="001878BE">
        <w:rPr>
          <w:sz w:val="20"/>
          <w:szCs w:val="20"/>
        </w:rPr>
        <w:tab/>
      </w:r>
      <w:r w:rsidRPr="001878BE">
        <w:rPr>
          <w:sz w:val="20"/>
          <w:szCs w:val="20"/>
        </w:rPr>
        <w:tab/>
      </w:r>
      <w:r>
        <w:rPr>
          <w:sz w:val="20"/>
          <w:szCs w:val="20"/>
        </w:rPr>
        <w:t xml:space="preserve">    </w:t>
      </w:r>
      <w:r w:rsidRPr="001878BE">
        <w:rPr>
          <w:i/>
          <w:sz w:val="20"/>
          <w:szCs w:val="20"/>
        </w:rPr>
        <w:t>r</w:t>
      </w:r>
      <w:r w:rsidRPr="001878BE">
        <w:rPr>
          <w:sz w:val="20"/>
          <w:szCs w:val="20"/>
        </w:rPr>
        <w:t xml:space="preserve"> = .16</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.21</w:t>
      </w:r>
      <w:r>
        <w:rPr>
          <w:sz w:val="20"/>
          <w:szCs w:val="20"/>
        </w:rPr>
        <w:t xml:space="preserve">             Memory</w:t>
      </w:r>
      <w:r>
        <w:rPr>
          <w:sz w:val="20"/>
          <w:szCs w:val="20"/>
        </w:rPr>
        <w:tab/>
        <w:t xml:space="preserve">       </w:t>
      </w:r>
      <w:r w:rsidRPr="00953BA8">
        <w:rPr>
          <w:sz w:val="20"/>
          <w:szCs w:val="20"/>
        </w:rPr>
        <w:tab/>
      </w:r>
      <w:r>
        <w:rPr>
          <w:sz w:val="20"/>
          <w:szCs w:val="20"/>
        </w:rPr>
        <w:t xml:space="preserve">               </w:t>
      </w:r>
      <w:r w:rsidRPr="00953BA8">
        <w:rPr>
          <w:i/>
          <w:sz w:val="20"/>
          <w:szCs w:val="20"/>
        </w:rPr>
        <w:t>r</w:t>
      </w:r>
      <w:r w:rsidRPr="00953BA8">
        <w:rPr>
          <w:sz w:val="20"/>
          <w:szCs w:val="20"/>
        </w:rPr>
        <w:t xml:space="preserve"> = .26,  </w:t>
      </w:r>
      <w:proofErr w:type="spellStart"/>
      <w:r w:rsidRPr="00953BA8">
        <w:rPr>
          <w:i/>
          <w:sz w:val="20"/>
          <w:szCs w:val="20"/>
        </w:rPr>
        <w:t>r</w:t>
      </w:r>
      <w:r w:rsidRPr="00953BA8">
        <w:rPr>
          <w:i/>
          <w:sz w:val="20"/>
          <w:szCs w:val="20"/>
          <w:vertAlign w:val="subscript"/>
        </w:rPr>
        <w:t>w</w:t>
      </w:r>
      <w:proofErr w:type="spellEnd"/>
      <w:r w:rsidRPr="00953BA8">
        <w:rPr>
          <w:sz w:val="20"/>
          <w:szCs w:val="20"/>
        </w:rPr>
        <w:t xml:space="preserve"> = .30</w:t>
      </w:r>
    </w:p>
    <w:p w14:paraId="269DA250" w14:textId="77777777" w:rsidR="00E454E3" w:rsidRDefault="00E454E3" w:rsidP="00E454E3">
      <w:pPr>
        <w:tabs>
          <w:tab w:val="left" w:pos="0"/>
        </w:tabs>
        <w:spacing w:line="276" w:lineRule="auto"/>
        <w:contextualSpacing/>
        <w:jc w:val="both"/>
      </w:pPr>
      <w:r w:rsidRPr="001878BE">
        <w:rPr>
          <w:sz w:val="20"/>
          <w:szCs w:val="20"/>
        </w:rPr>
        <w:t>Attention allocation</w:t>
      </w:r>
      <w:r w:rsidRPr="001878BE">
        <w:rPr>
          <w:sz w:val="20"/>
          <w:szCs w:val="20"/>
        </w:rPr>
        <w:tab/>
      </w:r>
      <w:r w:rsidRPr="001878BE">
        <w:rPr>
          <w:sz w:val="20"/>
          <w:szCs w:val="20"/>
        </w:rPr>
        <w:tab/>
      </w:r>
      <w:r>
        <w:rPr>
          <w:sz w:val="20"/>
          <w:szCs w:val="20"/>
        </w:rPr>
        <w:t xml:space="preserve">    </w:t>
      </w:r>
      <w:r>
        <w:rPr>
          <w:sz w:val="20"/>
          <w:szCs w:val="20"/>
        </w:rPr>
        <w:tab/>
      </w:r>
      <w:r>
        <w:rPr>
          <w:sz w:val="20"/>
          <w:szCs w:val="20"/>
        </w:rPr>
        <w:tab/>
        <w:t xml:space="preserve">    </w:t>
      </w:r>
      <w:r w:rsidRPr="001878BE">
        <w:rPr>
          <w:i/>
          <w:sz w:val="20"/>
          <w:szCs w:val="20"/>
        </w:rPr>
        <w:t>r</w:t>
      </w:r>
      <w:r w:rsidRPr="001878BE">
        <w:rPr>
          <w:sz w:val="20"/>
          <w:szCs w:val="20"/>
        </w:rPr>
        <w:t xml:space="preserve"> = .15</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.20</w:t>
      </w:r>
      <w:r>
        <w:rPr>
          <w:sz w:val="20"/>
          <w:szCs w:val="20"/>
        </w:rPr>
        <w:t xml:space="preserve">             </w:t>
      </w:r>
      <w:proofErr w:type="spellStart"/>
      <w:r>
        <w:rPr>
          <w:b/>
        </w:rPr>
        <w:t>Bailenson</w:t>
      </w:r>
      <w:proofErr w:type="spellEnd"/>
      <w:r>
        <w:rPr>
          <w:b/>
        </w:rPr>
        <w:t xml:space="preserve">, </w:t>
      </w:r>
      <w:proofErr w:type="spellStart"/>
      <w:r>
        <w:rPr>
          <w:b/>
        </w:rPr>
        <w:t>Blascovich</w:t>
      </w:r>
      <w:proofErr w:type="spellEnd"/>
      <w:r>
        <w:rPr>
          <w:b/>
        </w:rPr>
        <w:t xml:space="preserve">, </w:t>
      </w:r>
      <w:proofErr w:type="spellStart"/>
      <w:r>
        <w:rPr>
          <w:b/>
        </w:rPr>
        <w:t>Beall</w:t>
      </w:r>
      <w:proofErr w:type="spellEnd"/>
      <w:r>
        <w:rPr>
          <w:b/>
        </w:rPr>
        <w:t xml:space="preserve">, &amp; Loomis, 2003 </w:t>
      </w:r>
      <w:r>
        <w:t>(</w:t>
      </w:r>
      <w:r>
        <w:rPr>
          <w:i/>
        </w:rPr>
        <w:t>N</w:t>
      </w:r>
      <w:r>
        <w:t xml:space="preserve"> = 80)</w:t>
      </w:r>
    </w:p>
    <w:p w14:paraId="0868A4C4" w14:textId="77777777" w:rsidR="00E454E3" w:rsidRPr="00953BA8" w:rsidRDefault="00E454E3" w:rsidP="00E454E3">
      <w:pPr>
        <w:tabs>
          <w:tab w:val="left" w:pos="0"/>
        </w:tabs>
        <w:spacing w:line="276" w:lineRule="auto"/>
        <w:contextualSpacing/>
        <w:jc w:val="both"/>
        <w:rPr>
          <w:sz w:val="20"/>
          <w:szCs w:val="20"/>
        </w:rPr>
      </w:pPr>
      <w:r w:rsidRPr="001878BE">
        <w:rPr>
          <w:sz w:val="20"/>
          <w:szCs w:val="20"/>
        </w:rPr>
        <w:t>Behavioral interdependency</w:t>
      </w:r>
      <w:r w:rsidRPr="001878BE">
        <w:rPr>
          <w:sz w:val="20"/>
          <w:szCs w:val="20"/>
        </w:rPr>
        <w:tab/>
      </w:r>
      <w:r w:rsidRPr="001878BE">
        <w:rPr>
          <w:sz w:val="20"/>
          <w:szCs w:val="20"/>
        </w:rPr>
        <w:tab/>
      </w:r>
      <w:r>
        <w:rPr>
          <w:sz w:val="20"/>
          <w:szCs w:val="20"/>
        </w:rPr>
        <w:t xml:space="preserve">   </w:t>
      </w:r>
      <w:r>
        <w:rPr>
          <w:sz w:val="20"/>
          <w:szCs w:val="20"/>
        </w:rPr>
        <w:tab/>
        <w:t xml:space="preserve">    </w:t>
      </w:r>
      <w:r w:rsidRPr="001878BE">
        <w:rPr>
          <w:i/>
          <w:sz w:val="20"/>
          <w:szCs w:val="20"/>
        </w:rPr>
        <w:t>r</w:t>
      </w:r>
      <w:r w:rsidRPr="001878BE">
        <w:rPr>
          <w:sz w:val="20"/>
          <w:szCs w:val="20"/>
        </w:rPr>
        <w:t xml:space="preserve"> = .00</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.00</w:t>
      </w:r>
      <w:r>
        <w:rPr>
          <w:sz w:val="20"/>
          <w:szCs w:val="20"/>
        </w:rPr>
        <w:t xml:space="preserve">             </w:t>
      </w:r>
      <w:r w:rsidRPr="00953BA8">
        <w:rPr>
          <w:sz w:val="20"/>
          <w:szCs w:val="20"/>
        </w:rPr>
        <w:t>Distancing behavior</w:t>
      </w:r>
      <w:r w:rsidRPr="00953BA8">
        <w:rPr>
          <w:sz w:val="20"/>
          <w:szCs w:val="20"/>
        </w:rPr>
        <w:tab/>
      </w:r>
      <w:r w:rsidRPr="00953BA8">
        <w:rPr>
          <w:sz w:val="20"/>
          <w:szCs w:val="20"/>
        </w:rPr>
        <w:tab/>
      </w:r>
      <w:r w:rsidRPr="00953BA8">
        <w:rPr>
          <w:i/>
          <w:sz w:val="20"/>
          <w:szCs w:val="20"/>
        </w:rPr>
        <w:t>r</w:t>
      </w:r>
      <w:r w:rsidRPr="00953BA8">
        <w:rPr>
          <w:sz w:val="20"/>
          <w:szCs w:val="20"/>
        </w:rPr>
        <w:t xml:space="preserve"> = -.30,  </w:t>
      </w:r>
      <w:proofErr w:type="spellStart"/>
      <w:r w:rsidRPr="00953BA8">
        <w:rPr>
          <w:i/>
          <w:sz w:val="20"/>
          <w:szCs w:val="20"/>
        </w:rPr>
        <w:t>r</w:t>
      </w:r>
      <w:r w:rsidRPr="00953BA8">
        <w:rPr>
          <w:i/>
          <w:sz w:val="20"/>
          <w:szCs w:val="20"/>
          <w:vertAlign w:val="subscript"/>
        </w:rPr>
        <w:t>w</w:t>
      </w:r>
      <w:proofErr w:type="spellEnd"/>
      <w:r w:rsidRPr="00953BA8">
        <w:rPr>
          <w:sz w:val="20"/>
          <w:szCs w:val="20"/>
        </w:rPr>
        <w:t xml:space="preserve"> = -.34</w:t>
      </w:r>
    </w:p>
    <w:p w14:paraId="3185B48B" w14:textId="77777777" w:rsidR="00E454E3" w:rsidRPr="001878BE" w:rsidRDefault="00E454E3" w:rsidP="00E454E3">
      <w:pPr>
        <w:tabs>
          <w:tab w:val="left" w:pos="0"/>
        </w:tabs>
        <w:spacing w:line="276" w:lineRule="auto"/>
        <w:contextualSpacing/>
        <w:jc w:val="both"/>
        <w:rPr>
          <w:sz w:val="20"/>
          <w:szCs w:val="20"/>
        </w:rPr>
      </w:pPr>
      <w:r w:rsidRPr="001878BE">
        <w:rPr>
          <w:sz w:val="20"/>
          <w:szCs w:val="20"/>
        </w:rPr>
        <w:t>Social presence</w:t>
      </w:r>
      <w:r w:rsidRPr="001878BE">
        <w:rPr>
          <w:sz w:val="20"/>
          <w:szCs w:val="20"/>
        </w:rPr>
        <w:tab/>
      </w:r>
      <w:r>
        <w:rPr>
          <w:sz w:val="20"/>
          <w:szCs w:val="20"/>
        </w:rPr>
        <w:tab/>
        <w:t xml:space="preserve">    </w:t>
      </w:r>
      <w:r>
        <w:rPr>
          <w:sz w:val="20"/>
          <w:szCs w:val="20"/>
        </w:rPr>
        <w:tab/>
      </w:r>
      <w:r>
        <w:rPr>
          <w:sz w:val="20"/>
          <w:szCs w:val="20"/>
        </w:rPr>
        <w:tab/>
      </w:r>
      <w:r>
        <w:rPr>
          <w:sz w:val="20"/>
          <w:szCs w:val="20"/>
        </w:rPr>
        <w:tab/>
        <w:t xml:space="preserve">    </w:t>
      </w:r>
      <w:r w:rsidRPr="001878BE">
        <w:rPr>
          <w:i/>
          <w:sz w:val="20"/>
          <w:szCs w:val="20"/>
        </w:rPr>
        <w:t>r</w:t>
      </w:r>
      <w:r w:rsidRPr="001878BE">
        <w:rPr>
          <w:sz w:val="20"/>
          <w:szCs w:val="20"/>
        </w:rPr>
        <w:t xml:space="preserve"> = .32</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.42</w:t>
      </w:r>
      <w:r>
        <w:rPr>
          <w:sz w:val="20"/>
          <w:szCs w:val="20"/>
        </w:rPr>
        <w:t xml:space="preserve">             </w:t>
      </w:r>
      <w:r w:rsidRPr="00953BA8">
        <w:rPr>
          <w:sz w:val="20"/>
          <w:szCs w:val="20"/>
        </w:rPr>
        <w:t>Social presence</w:t>
      </w:r>
      <w:r w:rsidRPr="00953BA8">
        <w:rPr>
          <w:sz w:val="20"/>
          <w:szCs w:val="20"/>
        </w:rPr>
        <w:tab/>
      </w:r>
      <w:r w:rsidRPr="00953BA8">
        <w:rPr>
          <w:sz w:val="20"/>
          <w:szCs w:val="20"/>
        </w:rPr>
        <w:tab/>
      </w:r>
      <w:r w:rsidRPr="00953BA8">
        <w:rPr>
          <w:sz w:val="20"/>
          <w:szCs w:val="20"/>
        </w:rPr>
        <w:tab/>
      </w:r>
      <w:r w:rsidRPr="00953BA8">
        <w:rPr>
          <w:sz w:val="20"/>
          <w:szCs w:val="20"/>
        </w:rPr>
        <w:tab/>
      </w:r>
      <w:r w:rsidRPr="00953BA8">
        <w:rPr>
          <w:sz w:val="20"/>
          <w:szCs w:val="20"/>
        </w:rPr>
        <w:tab/>
      </w:r>
      <w:r>
        <w:rPr>
          <w:sz w:val="20"/>
          <w:szCs w:val="20"/>
        </w:rPr>
        <w:t xml:space="preserve">   </w:t>
      </w:r>
      <w:r w:rsidRPr="00953BA8">
        <w:rPr>
          <w:i/>
          <w:sz w:val="20"/>
          <w:szCs w:val="20"/>
        </w:rPr>
        <w:t>r</w:t>
      </w:r>
      <w:r w:rsidRPr="00953BA8">
        <w:rPr>
          <w:sz w:val="20"/>
          <w:szCs w:val="20"/>
        </w:rPr>
        <w:t xml:space="preserve"> = .43,  </w:t>
      </w:r>
      <w:proofErr w:type="spellStart"/>
      <w:r w:rsidRPr="00953BA8">
        <w:rPr>
          <w:i/>
          <w:sz w:val="20"/>
          <w:szCs w:val="20"/>
        </w:rPr>
        <w:t>r</w:t>
      </w:r>
      <w:r w:rsidRPr="00953BA8">
        <w:rPr>
          <w:i/>
          <w:sz w:val="20"/>
          <w:szCs w:val="20"/>
          <w:vertAlign w:val="subscript"/>
        </w:rPr>
        <w:t>w</w:t>
      </w:r>
      <w:proofErr w:type="spellEnd"/>
      <w:r>
        <w:rPr>
          <w:sz w:val="20"/>
          <w:szCs w:val="20"/>
        </w:rPr>
        <w:t xml:space="preserve"> = .48</w:t>
      </w:r>
    </w:p>
    <w:p w14:paraId="716BFAF4" w14:textId="77777777" w:rsidR="00E454E3" w:rsidRPr="001878BE" w:rsidRDefault="00E454E3" w:rsidP="00E454E3">
      <w:pPr>
        <w:tabs>
          <w:tab w:val="left" w:pos="0"/>
        </w:tabs>
        <w:spacing w:line="276" w:lineRule="auto"/>
        <w:contextualSpacing/>
        <w:jc w:val="both"/>
        <w:rPr>
          <w:sz w:val="20"/>
          <w:szCs w:val="20"/>
        </w:rPr>
      </w:pPr>
      <w:r w:rsidRPr="001878BE">
        <w:rPr>
          <w:sz w:val="20"/>
          <w:szCs w:val="20"/>
        </w:rPr>
        <w:t>Feelings and self-efficiency</w:t>
      </w:r>
      <w:r w:rsidRPr="001878BE">
        <w:rPr>
          <w:sz w:val="20"/>
          <w:szCs w:val="20"/>
        </w:rPr>
        <w:tab/>
      </w:r>
      <w:r w:rsidRPr="001878BE">
        <w:rPr>
          <w:sz w:val="20"/>
          <w:szCs w:val="20"/>
        </w:rPr>
        <w:tab/>
      </w:r>
      <w:r>
        <w:rPr>
          <w:sz w:val="20"/>
          <w:szCs w:val="20"/>
        </w:rPr>
        <w:t xml:space="preserve">    </w:t>
      </w:r>
      <w:r>
        <w:rPr>
          <w:sz w:val="20"/>
          <w:szCs w:val="20"/>
        </w:rPr>
        <w:tab/>
        <w:t xml:space="preserve">    </w:t>
      </w:r>
      <w:r w:rsidRPr="001878BE">
        <w:rPr>
          <w:i/>
          <w:sz w:val="20"/>
          <w:szCs w:val="20"/>
        </w:rPr>
        <w:t>r</w:t>
      </w:r>
      <w:r w:rsidRPr="001878BE">
        <w:rPr>
          <w:sz w:val="20"/>
          <w:szCs w:val="20"/>
        </w:rPr>
        <w:t xml:space="preserve"> = .19</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.25</w:t>
      </w:r>
      <w:r>
        <w:rPr>
          <w:sz w:val="20"/>
          <w:szCs w:val="20"/>
        </w:rPr>
        <w:t xml:space="preserve">       </w:t>
      </w:r>
      <w:r>
        <w:rPr>
          <w:sz w:val="20"/>
          <w:szCs w:val="20"/>
        </w:rPr>
        <w:tab/>
      </w:r>
      <w:r w:rsidRPr="00953BA8">
        <w:rPr>
          <w:sz w:val="20"/>
          <w:szCs w:val="20"/>
        </w:rPr>
        <w:t>Affect ratings</w:t>
      </w:r>
      <w:r w:rsidRPr="00953BA8">
        <w:rPr>
          <w:sz w:val="20"/>
          <w:szCs w:val="20"/>
        </w:rPr>
        <w:tab/>
      </w:r>
      <w:r w:rsidRPr="00953BA8">
        <w:rPr>
          <w:sz w:val="20"/>
          <w:szCs w:val="20"/>
        </w:rPr>
        <w:tab/>
      </w:r>
      <w:r w:rsidRPr="00953BA8">
        <w:rPr>
          <w:sz w:val="20"/>
          <w:szCs w:val="20"/>
        </w:rPr>
        <w:tab/>
      </w:r>
      <w:r w:rsidRPr="00953BA8">
        <w:rPr>
          <w:sz w:val="20"/>
          <w:szCs w:val="20"/>
        </w:rPr>
        <w:tab/>
      </w:r>
      <w:r>
        <w:rPr>
          <w:sz w:val="20"/>
          <w:szCs w:val="20"/>
        </w:rPr>
        <w:tab/>
        <w:t xml:space="preserve">   </w:t>
      </w:r>
      <w:r w:rsidRPr="00953BA8">
        <w:rPr>
          <w:i/>
          <w:sz w:val="20"/>
          <w:szCs w:val="20"/>
        </w:rPr>
        <w:t>r</w:t>
      </w:r>
      <w:r w:rsidRPr="00953BA8">
        <w:rPr>
          <w:sz w:val="20"/>
          <w:szCs w:val="20"/>
        </w:rPr>
        <w:t xml:space="preserve"> = .22*,  </w:t>
      </w:r>
      <w:proofErr w:type="spellStart"/>
      <w:r w:rsidRPr="00953BA8">
        <w:rPr>
          <w:i/>
          <w:sz w:val="20"/>
          <w:szCs w:val="20"/>
        </w:rPr>
        <w:t>r</w:t>
      </w:r>
      <w:r w:rsidRPr="00953BA8">
        <w:rPr>
          <w:i/>
          <w:sz w:val="20"/>
          <w:szCs w:val="20"/>
          <w:vertAlign w:val="subscript"/>
        </w:rPr>
        <w:t>w</w:t>
      </w:r>
      <w:proofErr w:type="spellEnd"/>
      <w:r>
        <w:rPr>
          <w:sz w:val="20"/>
          <w:szCs w:val="20"/>
        </w:rPr>
        <w:t xml:space="preserve"> = .25*</w:t>
      </w:r>
    </w:p>
    <w:p w14:paraId="56876743" w14:textId="77777777" w:rsidR="00E454E3" w:rsidRPr="00C033AB" w:rsidRDefault="00E454E3" w:rsidP="00E454E3">
      <w:pPr>
        <w:tabs>
          <w:tab w:val="left" w:pos="0"/>
        </w:tabs>
        <w:spacing w:line="276" w:lineRule="auto"/>
        <w:contextualSpacing/>
        <w:jc w:val="both"/>
      </w:pPr>
      <w:r>
        <w:rPr>
          <w:sz w:val="20"/>
          <w:szCs w:val="20"/>
        </w:rPr>
        <w:t>Rapport and connection</w:t>
      </w:r>
      <w:r>
        <w:rPr>
          <w:sz w:val="20"/>
          <w:szCs w:val="20"/>
        </w:rPr>
        <w:tab/>
        <w:t xml:space="preserve">   </w:t>
      </w:r>
      <w:r w:rsidRPr="001878BE">
        <w:rPr>
          <w:sz w:val="20"/>
          <w:szCs w:val="20"/>
        </w:rPr>
        <w:tab/>
      </w:r>
      <w:r>
        <w:rPr>
          <w:sz w:val="20"/>
          <w:szCs w:val="20"/>
        </w:rPr>
        <w:t xml:space="preserve">    </w:t>
      </w:r>
      <w:r>
        <w:rPr>
          <w:sz w:val="20"/>
          <w:szCs w:val="20"/>
        </w:rPr>
        <w:tab/>
      </w:r>
      <w:r>
        <w:rPr>
          <w:sz w:val="20"/>
          <w:szCs w:val="20"/>
        </w:rPr>
        <w:tab/>
        <w:t xml:space="preserve">    </w:t>
      </w:r>
      <w:r w:rsidRPr="001878BE">
        <w:rPr>
          <w:i/>
          <w:sz w:val="20"/>
          <w:szCs w:val="20"/>
        </w:rPr>
        <w:t>r</w:t>
      </w:r>
      <w:r w:rsidRPr="001878BE">
        <w:rPr>
          <w:sz w:val="20"/>
          <w:szCs w:val="20"/>
        </w:rPr>
        <w:t xml:space="preserve"> = -.05</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-.07</w:t>
      </w:r>
      <w:r>
        <w:rPr>
          <w:sz w:val="20"/>
          <w:szCs w:val="20"/>
        </w:rPr>
        <w:t xml:space="preserve">          </w:t>
      </w:r>
      <w:r w:rsidRPr="006779E2">
        <w:rPr>
          <w:sz w:val="20"/>
          <w:szCs w:val="20"/>
        </w:rPr>
        <w:t>Emotional reaction questionnaire</w:t>
      </w:r>
      <w:r w:rsidRPr="006779E2">
        <w:rPr>
          <w:sz w:val="20"/>
          <w:szCs w:val="20"/>
        </w:rPr>
        <w:tab/>
      </w:r>
      <w:r w:rsidRPr="006779E2">
        <w:rPr>
          <w:sz w:val="20"/>
          <w:szCs w:val="20"/>
        </w:rPr>
        <w:tab/>
      </w:r>
      <w:r>
        <w:rPr>
          <w:sz w:val="20"/>
          <w:szCs w:val="20"/>
        </w:rPr>
        <w:t xml:space="preserve">   </w:t>
      </w:r>
      <w:r>
        <w:rPr>
          <w:sz w:val="20"/>
          <w:szCs w:val="20"/>
        </w:rPr>
        <w:tab/>
        <w:t xml:space="preserve">   </w:t>
      </w:r>
      <w:r w:rsidRPr="006779E2">
        <w:rPr>
          <w:i/>
          <w:sz w:val="20"/>
          <w:szCs w:val="20"/>
        </w:rPr>
        <w:t>r</w:t>
      </w:r>
      <w:r w:rsidRPr="006779E2">
        <w:rPr>
          <w:sz w:val="20"/>
          <w:szCs w:val="20"/>
        </w:rPr>
        <w:t xml:space="preserve"> = .22*,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.25*</w:t>
      </w:r>
      <w:r w:rsidRPr="006779E2">
        <w:rPr>
          <w:sz w:val="20"/>
          <w:szCs w:val="20"/>
        </w:rPr>
        <w:tab/>
      </w:r>
      <w:r w:rsidRPr="001878BE">
        <w:rPr>
          <w:sz w:val="20"/>
          <w:szCs w:val="20"/>
        </w:rPr>
        <w:br/>
        <w:t>Attention allocation</w:t>
      </w:r>
      <w:r w:rsidRPr="001878BE">
        <w:rPr>
          <w:sz w:val="20"/>
          <w:szCs w:val="20"/>
        </w:rPr>
        <w:tab/>
      </w:r>
      <w:r w:rsidRPr="001878BE">
        <w:rPr>
          <w:sz w:val="20"/>
          <w:szCs w:val="20"/>
        </w:rPr>
        <w:tab/>
      </w:r>
      <w:r>
        <w:rPr>
          <w:sz w:val="20"/>
          <w:szCs w:val="20"/>
        </w:rPr>
        <w:t xml:space="preserve">    </w:t>
      </w:r>
      <w:r>
        <w:rPr>
          <w:sz w:val="20"/>
          <w:szCs w:val="20"/>
        </w:rPr>
        <w:tab/>
      </w:r>
      <w:r>
        <w:rPr>
          <w:sz w:val="20"/>
          <w:szCs w:val="20"/>
        </w:rPr>
        <w:tab/>
        <w:t xml:space="preserve">    </w:t>
      </w:r>
      <w:r w:rsidRPr="001878BE">
        <w:rPr>
          <w:i/>
          <w:sz w:val="20"/>
          <w:szCs w:val="20"/>
        </w:rPr>
        <w:t>r</w:t>
      </w:r>
      <w:r w:rsidRPr="001878BE">
        <w:rPr>
          <w:sz w:val="20"/>
          <w:szCs w:val="20"/>
        </w:rPr>
        <w:t xml:space="preserve"> = .004,  </w:t>
      </w:r>
      <w:proofErr w:type="spellStart"/>
      <w:r w:rsidRPr="001878BE">
        <w:rPr>
          <w:i/>
          <w:sz w:val="20"/>
          <w:szCs w:val="20"/>
        </w:rPr>
        <w:t>r</w:t>
      </w:r>
      <w:r w:rsidRPr="001878BE">
        <w:rPr>
          <w:i/>
          <w:sz w:val="20"/>
          <w:szCs w:val="20"/>
          <w:vertAlign w:val="subscript"/>
        </w:rPr>
        <w:t>w</w:t>
      </w:r>
      <w:proofErr w:type="spellEnd"/>
      <w:r w:rsidRPr="001878BE">
        <w:rPr>
          <w:sz w:val="20"/>
          <w:szCs w:val="20"/>
        </w:rPr>
        <w:t xml:space="preserve"> = .005</w:t>
      </w:r>
      <w:r w:rsidRPr="00C033AB">
        <w:rPr>
          <w:b/>
        </w:rPr>
        <w:t xml:space="preserve"> </w:t>
      </w:r>
      <w:r>
        <w:rPr>
          <w:b/>
        </w:rPr>
        <w:tab/>
      </w:r>
      <w:proofErr w:type="spellStart"/>
      <w:r>
        <w:rPr>
          <w:b/>
        </w:rPr>
        <w:t>Guadagno</w:t>
      </w:r>
      <w:proofErr w:type="spellEnd"/>
      <w:r>
        <w:rPr>
          <w:b/>
        </w:rPr>
        <w:t xml:space="preserve">, </w:t>
      </w:r>
      <w:proofErr w:type="spellStart"/>
      <w:r>
        <w:rPr>
          <w:b/>
        </w:rPr>
        <w:t>Blascovich</w:t>
      </w:r>
      <w:proofErr w:type="spellEnd"/>
      <w:r>
        <w:rPr>
          <w:b/>
        </w:rPr>
        <w:t xml:space="preserve">, </w:t>
      </w:r>
      <w:proofErr w:type="spellStart"/>
      <w:r>
        <w:rPr>
          <w:b/>
        </w:rPr>
        <w:t>Bailenson</w:t>
      </w:r>
      <w:proofErr w:type="spellEnd"/>
      <w:r>
        <w:rPr>
          <w:b/>
        </w:rPr>
        <w:t>, &amp; McCall, 2007</w:t>
      </w:r>
      <w:r>
        <w:t xml:space="preserve"> (</w:t>
      </w:r>
      <w:r>
        <w:rPr>
          <w:i/>
        </w:rPr>
        <w:t>N</w:t>
      </w:r>
      <w:r>
        <w:t xml:space="preserve"> = 174)</w:t>
      </w:r>
    </w:p>
    <w:p w14:paraId="239162AA" w14:textId="77777777" w:rsidR="00E454E3" w:rsidRPr="001878BE" w:rsidRDefault="00E454E3" w:rsidP="00E454E3">
      <w:pPr>
        <w:tabs>
          <w:tab w:val="left" w:pos="0"/>
        </w:tabs>
        <w:spacing w:line="276" w:lineRule="auto"/>
        <w:contextualSpacing/>
        <w:jc w:val="both"/>
        <w:rPr>
          <w:sz w:val="20"/>
          <w:szCs w:val="20"/>
        </w:rPr>
      </w:pPr>
      <w:r w:rsidRPr="001878BE">
        <w:rPr>
          <w:sz w:val="20"/>
          <w:szCs w:val="20"/>
        </w:rPr>
        <w:t>Embodiment</w:t>
      </w:r>
      <w:r w:rsidRPr="001878BE">
        <w:rPr>
          <w:sz w:val="20"/>
          <w:szCs w:val="20"/>
        </w:rPr>
        <w:tab/>
      </w:r>
      <w:r w:rsidRPr="001878BE">
        <w:rPr>
          <w:sz w:val="20"/>
          <w:szCs w:val="20"/>
        </w:rPr>
        <w:tab/>
      </w:r>
      <w:r>
        <w:rPr>
          <w:sz w:val="20"/>
          <w:szCs w:val="20"/>
        </w:rPr>
        <w:t xml:space="preserve">   </w:t>
      </w:r>
      <w:r>
        <w:rPr>
          <w:sz w:val="20"/>
          <w:szCs w:val="20"/>
        </w:rPr>
        <w:tab/>
      </w:r>
      <w:r>
        <w:rPr>
          <w:sz w:val="20"/>
          <w:szCs w:val="20"/>
        </w:rPr>
        <w:tab/>
        <w:t xml:space="preserve"> </w:t>
      </w:r>
      <w:r>
        <w:rPr>
          <w:sz w:val="20"/>
          <w:szCs w:val="20"/>
        </w:rPr>
        <w:tab/>
        <w:t xml:space="preserve">    </w:t>
      </w:r>
      <w:r w:rsidRPr="001878BE">
        <w:rPr>
          <w:i/>
          <w:sz w:val="20"/>
          <w:szCs w:val="20"/>
        </w:rPr>
        <w:t>r</w:t>
      </w:r>
      <w:r w:rsidRPr="001878BE">
        <w:rPr>
          <w:sz w:val="20"/>
          <w:szCs w:val="20"/>
        </w:rPr>
        <w:t xml:space="preserve"> = -.07</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-.10</w:t>
      </w:r>
      <w:r>
        <w:rPr>
          <w:sz w:val="20"/>
          <w:szCs w:val="20"/>
        </w:rPr>
        <w:tab/>
      </w:r>
      <w:r w:rsidRPr="006779E2">
        <w:rPr>
          <w:sz w:val="20"/>
          <w:szCs w:val="20"/>
        </w:rPr>
        <w:t>Behavioral realism rating</w:t>
      </w:r>
      <w:r w:rsidRPr="006779E2">
        <w:rPr>
          <w:sz w:val="20"/>
          <w:szCs w:val="20"/>
        </w:rPr>
        <w:tab/>
      </w:r>
      <w:r w:rsidRPr="006779E2">
        <w:rPr>
          <w:sz w:val="20"/>
          <w:szCs w:val="20"/>
        </w:rPr>
        <w:tab/>
      </w:r>
      <w:r w:rsidRPr="006779E2">
        <w:rPr>
          <w:sz w:val="20"/>
          <w:szCs w:val="20"/>
        </w:rPr>
        <w:tab/>
      </w:r>
      <w:r w:rsidRPr="006779E2">
        <w:rPr>
          <w:sz w:val="20"/>
          <w:szCs w:val="20"/>
        </w:rPr>
        <w:tab/>
      </w:r>
      <w:r>
        <w:rPr>
          <w:sz w:val="20"/>
          <w:szCs w:val="20"/>
        </w:rPr>
        <w:t xml:space="preserve">   </w:t>
      </w:r>
      <w:r w:rsidRPr="006779E2">
        <w:rPr>
          <w:i/>
          <w:sz w:val="20"/>
          <w:szCs w:val="20"/>
        </w:rPr>
        <w:t>r</w:t>
      </w:r>
      <w:r w:rsidRPr="006779E2">
        <w:rPr>
          <w:sz w:val="20"/>
          <w:szCs w:val="20"/>
        </w:rPr>
        <w:t xml:space="preserve"> = .17,  </w:t>
      </w:r>
      <w:proofErr w:type="spellStart"/>
      <w:r w:rsidRPr="006779E2">
        <w:rPr>
          <w:i/>
          <w:sz w:val="20"/>
          <w:szCs w:val="20"/>
        </w:rPr>
        <w:t>r</w:t>
      </w:r>
      <w:r w:rsidRPr="006779E2">
        <w:rPr>
          <w:i/>
          <w:sz w:val="20"/>
          <w:szCs w:val="20"/>
          <w:vertAlign w:val="subscript"/>
        </w:rPr>
        <w:t>w</w:t>
      </w:r>
      <w:proofErr w:type="spellEnd"/>
      <w:r>
        <w:rPr>
          <w:sz w:val="20"/>
          <w:szCs w:val="20"/>
        </w:rPr>
        <w:t xml:space="preserve"> = .41</w:t>
      </w:r>
    </w:p>
    <w:p w14:paraId="1B82C7C3" w14:textId="77777777" w:rsidR="00E454E3" w:rsidRPr="001878BE" w:rsidRDefault="00E454E3" w:rsidP="00E454E3">
      <w:pPr>
        <w:tabs>
          <w:tab w:val="left" w:pos="0"/>
        </w:tabs>
        <w:spacing w:line="276" w:lineRule="auto"/>
        <w:contextualSpacing/>
        <w:jc w:val="both"/>
        <w:rPr>
          <w:sz w:val="20"/>
          <w:szCs w:val="20"/>
        </w:rPr>
      </w:pPr>
      <w:r>
        <w:rPr>
          <w:sz w:val="20"/>
          <w:szCs w:val="20"/>
        </w:rPr>
        <w:t xml:space="preserve">Number of words                             </w:t>
      </w:r>
      <w:r w:rsidRPr="001878BE">
        <w:rPr>
          <w:i/>
          <w:sz w:val="20"/>
          <w:szCs w:val="20"/>
        </w:rPr>
        <w:t>r</w:t>
      </w:r>
      <w:r w:rsidRPr="001878BE">
        <w:rPr>
          <w:sz w:val="20"/>
          <w:szCs w:val="20"/>
        </w:rPr>
        <w:t xml:space="preserve"> = -.17</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-.23</w:t>
      </w:r>
      <w:r>
        <w:rPr>
          <w:sz w:val="20"/>
          <w:szCs w:val="20"/>
        </w:rPr>
        <w:tab/>
      </w:r>
      <w:r>
        <w:rPr>
          <w:sz w:val="20"/>
          <w:szCs w:val="20"/>
        </w:rPr>
        <w:tab/>
      </w:r>
      <w:r>
        <w:rPr>
          <w:sz w:val="20"/>
          <w:szCs w:val="20"/>
        </w:rPr>
        <w:tab/>
      </w:r>
      <w:r>
        <w:rPr>
          <w:sz w:val="20"/>
          <w:szCs w:val="20"/>
        </w:rPr>
        <w:tab/>
      </w:r>
      <w:r w:rsidRPr="006779E2">
        <w:rPr>
          <w:sz w:val="20"/>
          <w:szCs w:val="20"/>
        </w:rPr>
        <w:t>Attitude change</w:t>
      </w:r>
      <w:r w:rsidRPr="006779E2">
        <w:rPr>
          <w:sz w:val="20"/>
          <w:szCs w:val="20"/>
        </w:rPr>
        <w:tab/>
      </w:r>
      <w:r w:rsidRPr="006779E2">
        <w:rPr>
          <w:sz w:val="20"/>
          <w:szCs w:val="20"/>
        </w:rPr>
        <w:tab/>
      </w:r>
      <w:r w:rsidRPr="006779E2">
        <w:rPr>
          <w:sz w:val="20"/>
          <w:szCs w:val="20"/>
        </w:rPr>
        <w:tab/>
      </w:r>
      <w:r w:rsidRPr="006779E2">
        <w:rPr>
          <w:sz w:val="20"/>
          <w:szCs w:val="20"/>
        </w:rPr>
        <w:tab/>
      </w:r>
      <w:r w:rsidRPr="006779E2">
        <w:rPr>
          <w:sz w:val="20"/>
          <w:szCs w:val="20"/>
        </w:rPr>
        <w:tab/>
      </w:r>
      <w:r>
        <w:rPr>
          <w:sz w:val="20"/>
          <w:szCs w:val="20"/>
        </w:rPr>
        <w:t xml:space="preserve">   </w:t>
      </w:r>
      <w:r w:rsidRPr="006779E2">
        <w:rPr>
          <w:i/>
          <w:sz w:val="20"/>
          <w:szCs w:val="20"/>
        </w:rPr>
        <w:t>r</w:t>
      </w:r>
      <w:r w:rsidRPr="006779E2">
        <w:rPr>
          <w:sz w:val="20"/>
          <w:szCs w:val="20"/>
        </w:rPr>
        <w:t xml:space="preserve"> = .15*,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.37*</w:t>
      </w:r>
    </w:p>
    <w:p w14:paraId="03363991" w14:textId="77777777" w:rsidR="00E454E3" w:rsidRPr="001878BE" w:rsidRDefault="00E454E3" w:rsidP="00E454E3">
      <w:pPr>
        <w:tabs>
          <w:tab w:val="left" w:pos="360"/>
          <w:tab w:val="left" w:pos="720"/>
          <w:tab w:val="left" w:pos="3150"/>
          <w:tab w:val="left" w:pos="4320"/>
          <w:tab w:val="left" w:pos="4860"/>
          <w:tab w:val="left" w:pos="7020"/>
          <w:tab w:val="left" w:pos="7200"/>
          <w:tab w:val="left" w:pos="8640"/>
          <w:tab w:val="left" w:pos="10440"/>
        </w:tabs>
        <w:spacing w:line="276" w:lineRule="auto"/>
        <w:contextualSpacing/>
        <w:jc w:val="both"/>
        <w:rPr>
          <w:sz w:val="20"/>
          <w:szCs w:val="20"/>
        </w:rPr>
      </w:pPr>
      <w:r w:rsidRPr="001878BE">
        <w:rPr>
          <w:sz w:val="20"/>
          <w:szCs w:val="20"/>
        </w:rPr>
        <w:t xml:space="preserve">Speech </w:t>
      </w:r>
      <w:proofErr w:type="spellStart"/>
      <w:r w:rsidRPr="001878BE">
        <w:rPr>
          <w:sz w:val="20"/>
          <w:szCs w:val="20"/>
        </w:rPr>
        <w:t>disfluencies</w:t>
      </w:r>
      <w:proofErr w:type="spellEnd"/>
      <w:r>
        <w:rPr>
          <w:sz w:val="20"/>
          <w:szCs w:val="20"/>
        </w:rPr>
        <w:t xml:space="preserve">                          </w:t>
      </w:r>
      <w:r w:rsidRPr="001878BE">
        <w:rPr>
          <w:i/>
          <w:sz w:val="20"/>
          <w:szCs w:val="20"/>
        </w:rPr>
        <w:t>r</w:t>
      </w:r>
      <w:r w:rsidRPr="001878BE">
        <w:rPr>
          <w:sz w:val="20"/>
          <w:szCs w:val="20"/>
        </w:rPr>
        <w:t xml:space="preserve"> = .03</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.04</w:t>
      </w:r>
      <w:r>
        <w:rPr>
          <w:sz w:val="20"/>
          <w:szCs w:val="20"/>
        </w:rPr>
        <w:tab/>
      </w:r>
      <w:r>
        <w:rPr>
          <w:sz w:val="20"/>
          <w:szCs w:val="20"/>
        </w:rPr>
        <w:tab/>
        <w:t xml:space="preserve">                                </w:t>
      </w:r>
      <w:r w:rsidRPr="006779E2">
        <w:rPr>
          <w:sz w:val="20"/>
          <w:szCs w:val="20"/>
        </w:rPr>
        <w:t>Trait ratings</w:t>
      </w:r>
      <w:r w:rsidRPr="006779E2">
        <w:rPr>
          <w:sz w:val="20"/>
          <w:szCs w:val="20"/>
        </w:rPr>
        <w:tab/>
      </w:r>
      <w:r w:rsidRPr="006779E2">
        <w:rPr>
          <w:sz w:val="20"/>
          <w:szCs w:val="20"/>
        </w:rPr>
        <w:tab/>
      </w:r>
      <w:r>
        <w:rPr>
          <w:sz w:val="20"/>
          <w:szCs w:val="20"/>
        </w:rPr>
        <w:tab/>
        <w:t xml:space="preserve">   </w:t>
      </w:r>
      <w:r w:rsidRPr="006779E2">
        <w:rPr>
          <w:i/>
          <w:sz w:val="20"/>
          <w:szCs w:val="20"/>
        </w:rPr>
        <w:t>r</w:t>
      </w:r>
      <w:r w:rsidRPr="006779E2">
        <w:rPr>
          <w:sz w:val="20"/>
          <w:szCs w:val="20"/>
        </w:rPr>
        <w:t xml:space="preserve"> = -.02,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-.05</w:t>
      </w:r>
    </w:p>
    <w:p w14:paraId="524B2C38" w14:textId="77777777" w:rsidR="00E454E3" w:rsidRPr="001878BE" w:rsidRDefault="00E454E3" w:rsidP="00E454E3">
      <w:pPr>
        <w:tabs>
          <w:tab w:val="left" w:pos="0"/>
        </w:tabs>
        <w:spacing w:line="276" w:lineRule="auto"/>
        <w:contextualSpacing/>
        <w:jc w:val="both"/>
        <w:rPr>
          <w:sz w:val="20"/>
          <w:szCs w:val="20"/>
        </w:rPr>
      </w:pPr>
      <w:r w:rsidRPr="001878BE">
        <w:rPr>
          <w:sz w:val="20"/>
          <w:szCs w:val="20"/>
        </w:rPr>
        <w:t>Self-disclosure</w:t>
      </w:r>
      <w:r>
        <w:rPr>
          <w:sz w:val="20"/>
          <w:szCs w:val="20"/>
        </w:rPr>
        <w:t xml:space="preserve">                                 </w:t>
      </w:r>
      <w:r w:rsidRPr="001878BE">
        <w:rPr>
          <w:i/>
          <w:sz w:val="20"/>
          <w:szCs w:val="20"/>
        </w:rPr>
        <w:t>r</w:t>
      </w:r>
      <w:r w:rsidRPr="001878BE">
        <w:rPr>
          <w:sz w:val="20"/>
          <w:szCs w:val="20"/>
        </w:rPr>
        <w:t xml:space="preserve"> = .05</w:t>
      </w:r>
      <w:proofErr w:type="gramStart"/>
      <w:r w:rsidRPr="001878BE">
        <w:rPr>
          <w:sz w:val="20"/>
          <w:szCs w:val="20"/>
        </w:rPr>
        <w:t xml:space="preserve">,  </w:t>
      </w:r>
      <w:proofErr w:type="spellStart"/>
      <w:r w:rsidRPr="001878BE">
        <w:rPr>
          <w:i/>
          <w:sz w:val="20"/>
          <w:szCs w:val="20"/>
        </w:rPr>
        <w:t>r</w:t>
      </w:r>
      <w:r w:rsidRPr="001878BE">
        <w:rPr>
          <w:i/>
          <w:sz w:val="20"/>
          <w:szCs w:val="20"/>
          <w:vertAlign w:val="subscript"/>
        </w:rPr>
        <w:t>w</w:t>
      </w:r>
      <w:proofErr w:type="spellEnd"/>
      <w:proofErr w:type="gramEnd"/>
      <w:r w:rsidRPr="001878BE">
        <w:rPr>
          <w:sz w:val="20"/>
          <w:szCs w:val="20"/>
        </w:rPr>
        <w:t xml:space="preserve"> = .07</w:t>
      </w:r>
      <w:r>
        <w:rPr>
          <w:sz w:val="20"/>
          <w:szCs w:val="20"/>
        </w:rPr>
        <w:tab/>
      </w:r>
      <w:r>
        <w:rPr>
          <w:sz w:val="20"/>
          <w:szCs w:val="20"/>
        </w:rPr>
        <w:tab/>
      </w:r>
      <w:r>
        <w:rPr>
          <w:sz w:val="20"/>
          <w:szCs w:val="20"/>
        </w:rPr>
        <w:tab/>
      </w:r>
      <w:r>
        <w:rPr>
          <w:sz w:val="20"/>
          <w:szCs w:val="20"/>
        </w:rPr>
        <w:tab/>
      </w:r>
      <w:r w:rsidRPr="006779E2">
        <w:rPr>
          <w:sz w:val="20"/>
          <w:szCs w:val="20"/>
        </w:rPr>
        <w:t>Social presence</w:t>
      </w:r>
      <w:r w:rsidRPr="006779E2">
        <w:rPr>
          <w:sz w:val="20"/>
          <w:szCs w:val="20"/>
        </w:rPr>
        <w:tab/>
      </w:r>
      <w:r w:rsidRPr="006779E2">
        <w:rPr>
          <w:sz w:val="20"/>
          <w:szCs w:val="20"/>
        </w:rPr>
        <w:tab/>
      </w:r>
      <w:r w:rsidRPr="006779E2">
        <w:rPr>
          <w:sz w:val="20"/>
          <w:szCs w:val="20"/>
        </w:rPr>
        <w:tab/>
      </w:r>
      <w:r w:rsidRPr="006779E2">
        <w:rPr>
          <w:sz w:val="20"/>
          <w:szCs w:val="20"/>
        </w:rPr>
        <w:tab/>
      </w:r>
      <w:r w:rsidRPr="006779E2">
        <w:rPr>
          <w:sz w:val="20"/>
          <w:szCs w:val="20"/>
        </w:rPr>
        <w:tab/>
      </w:r>
      <w:r>
        <w:rPr>
          <w:sz w:val="20"/>
          <w:szCs w:val="20"/>
        </w:rPr>
        <w:t xml:space="preserve">   </w:t>
      </w:r>
      <w:r w:rsidRPr="006779E2">
        <w:rPr>
          <w:i/>
          <w:sz w:val="20"/>
          <w:szCs w:val="20"/>
        </w:rPr>
        <w:t>r</w:t>
      </w:r>
      <w:r w:rsidRPr="006779E2">
        <w:rPr>
          <w:sz w:val="20"/>
          <w:szCs w:val="20"/>
        </w:rPr>
        <w:t xml:space="preserve"> = .19,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.46</w:t>
      </w:r>
    </w:p>
    <w:p w14:paraId="28EC3132" w14:textId="77777777" w:rsidR="00E454E3" w:rsidRPr="0086147B" w:rsidRDefault="00E454E3" w:rsidP="00E454E3">
      <w:pPr>
        <w:tabs>
          <w:tab w:val="left" w:pos="0"/>
        </w:tabs>
        <w:spacing w:line="276" w:lineRule="auto"/>
        <w:contextualSpacing/>
        <w:jc w:val="both"/>
      </w:pPr>
      <w:proofErr w:type="spellStart"/>
      <w:r w:rsidRPr="004E2BAD">
        <w:rPr>
          <w:b/>
        </w:rPr>
        <w:t>Eastin</w:t>
      </w:r>
      <w:proofErr w:type="spellEnd"/>
      <w:r w:rsidRPr="004E2BAD">
        <w:rPr>
          <w:b/>
        </w:rPr>
        <w:t>, 2006</w:t>
      </w:r>
      <w:r w:rsidRPr="004E2BAD">
        <w:t xml:space="preserve"> (</w:t>
      </w:r>
      <w:r w:rsidRPr="004E2BAD">
        <w:rPr>
          <w:i/>
        </w:rPr>
        <w:t>N</w:t>
      </w:r>
      <w:r w:rsidRPr="004E2BAD">
        <w:t xml:space="preserve"> = 75)</w:t>
      </w:r>
      <w:r w:rsidRPr="004E2BAD">
        <w:rPr>
          <w:b/>
        </w:rPr>
        <w:tab/>
      </w:r>
      <w:r>
        <w:rPr>
          <w:b/>
        </w:rPr>
        <w:tab/>
      </w:r>
      <w:r>
        <w:rPr>
          <w:b/>
        </w:rPr>
        <w:tab/>
      </w:r>
      <w:r>
        <w:rPr>
          <w:b/>
        </w:rPr>
        <w:tab/>
      </w:r>
      <w:r>
        <w:rPr>
          <w:b/>
        </w:rPr>
        <w:tab/>
      </w:r>
      <w:r>
        <w:rPr>
          <w:b/>
        </w:rPr>
        <w:tab/>
      </w:r>
      <w:r>
        <w:rPr>
          <w:b/>
        </w:rPr>
        <w:tab/>
      </w:r>
      <w:proofErr w:type="spellStart"/>
      <w:r>
        <w:rPr>
          <w:b/>
        </w:rPr>
        <w:t>Guadagno</w:t>
      </w:r>
      <w:proofErr w:type="spellEnd"/>
      <w:r>
        <w:rPr>
          <w:b/>
        </w:rPr>
        <w:t xml:space="preserve">, </w:t>
      </w:r>
      <w:proofErr w:type="spellStart"/>
      <w:r>
        <w:rPr>
          <w:b/>
        </w:rPr>
        <w:t>Swinth</w:t>
      </w:r>
      <w:proofErr w:type="spellEnd"/>
      <w:r>
        <w:rPr>
          <w:b/>
        </w:rPr>
        <w:t xml:space="preserve">, </w:t>
      </w:r>
      <w:proofErr w:type="spellStart"/>
      <w:r>
        <w:rPr>
          <w:b/>
        </w:rPr>
        <w:t>Blascovich</w:t>
      </w:r>
      <w:proofErr w:type="spellEnd"/>
      <w:r>
        <w:rPr>
          <w:b/>
        </w:rPr>
        <w:t>, 2011</w:t>
      </w:r>
      <w:r>
        <w:t xml:space="preserve"> (</w:t>
      </w:r>
      <w:r>
        <w:rPr>
          <w:i/>
        </w:rPr>
        <w:t>N</w:t>
      </w:r>
      <w:r>
        <w:t xml:space="preserve"> = 38)</w:t>
      </w:r>
    </w:p>
    <w:p w14:paraId="08281546" w14:textId="77777777" w:rsidR="00E454E3" w:rsidRDefault="00E454E3" w:rsidP="00E454E3">
      <w:pPr>
        <w:tabs>
          <w:tab w:val="left" w:pos="0"/>
        </w:tabs>
        <w:spacing w:line="276" w:lineRule="auto"/>
        <w:contextualSpacing/>
        <w:jc w:val="both"/>
        <w:rPr>
          <w:sz w:val="20"/>
          <w:szCs w:val="20"/>
        </w:rPr>
      </w:pPr>
      <w:r w:rsidRPr="0014678D">
        <w:rPr>
          <w:sz w:val="20"/>
          <w:szCs w:val="20"/>
        </w:rPr>
        <w:t>Presence</w:t>
      </w:r>
      <w:r w:rsidRPr="0014678D">
        <w:rPr>
          <w:sz w:val="20"/>
          <w:szCs w:val="20"/>
        </w:rPr>
        <w:tab/>
      </w:r>
      <w:r w:rsidRPr="0014678D">
        <w:rPr>
          <w:sz w:val="20"/>
          <w:szCs w:val="20"/>
        </w:rPr>
        <w:tab/>
      </w:r>
      <w:r w:rsidRPr="0014678D">
        <w:rPr>
          <w:sz w:val="20"/>
          <w:szCs w:val="20"/>
        </w:rPr>
        <w:tab/>
      </w:r>
      <w:r w:rsidRPr="0014678D">
        <w:rPr>
          <w:sz w:val="20"/>
          <w:szCs w:val="20"/>
        </w:rPr>
        <w:tab/>
      </w:r>
      <w:r w:rsidRPr="0014678D">
        <w:rPr>
          <w:sz w:val="20"/>
          <w:szCs w:val="20"/>
        </w:rPr>
        <w:tab/>
      </w:r>
      <w:r>
        <w:rPr>
          <w:sz w:val="20"/>
          <w:szCs w:val="20"/>
        </w:rPr>
        <w:t xml:space="preserve">  </w:t>
      </w:r>
      <w:r>
        <w:rPr>
          <w:sz w:val="20"/>
          <w:szCs w:val="20"/>
        </w:rPr>
        <w:tab/>
        <w:t xml:space="preserve">   </w:t>
      </w:r>
      <w:r w:rsidRPr="0014678D">
        <w:rPr>
          <w:i/>
          <w:sz w:val="20"/>
          <w:szCs w:val="20"/>
        </w:rPr>
        <w:t>r</w:t>
      </w:r>
      <w:r w:rsidRPr="0014678D">
        <w:rPr>
          <w:sz w:val="20"/>
          <w:szCs w:val="20"/>
        </w:rPr>
        <w:t xml:space="preserve"> = -.13</w:t>
      </w:r>
      <w:proofErr w:type="gramStart"/>
      <w:r w:rsidRPr="0014678D">
        <w:rPr>
          <w:sz w:val="20"/>
          <w:szCs w:val="20"/>
        </w:rPr>
        <w:t xml:space="preserve">,  </w:t>
      </w:r>
      <w:proofErr w:type="spellStart"/>
      <w:r w:rsidRPr="0014678D">
        <w:rPr>
          <w:i/>
          <w:sz w:val="20"/>
          <w:szCs w:val="20"/>
        </w:rPr>
        <w:t>r</w:t>
      </w:r>
      <w:r w:rsidRPr="0014678D">
        <w:rPr>
          <w:i/>
          <w:sz w:val="20"/>
          <w:szCs w:val="20"/>
          <w:vertAlign w:val="subscript"/>
        </w:rPr>
        <w:t>w</w:t>
      </w:r>
      <w:proofErr w:type="spellEnd"/>
      <w:proofErr w:type="gramEnd"/>
      <w:r w:rsidRPr="0014678D">
        <w:rPr>
          <w:sz w:val="20"/>
          <w:szCs w:val="20"/>
        </w:rPr>
        <w:t xml:space="preserve"> = -.14</w:t>
      </w:r>
      <w:r>
        <w:rPr>
          <w:sz w:val="20"/>
          <w:szCs w:val="20"/>
        </w:rPr>
        <w:tab/>
        <w:t>Counselor empathy rating</w:t>
      </w:r>
      <w:r w:rsidRPr="006779E2">
        <w:rPr>
          <w:sz w:val="20"/>
          <w:szCs w:val="20"/>
        </w:rPr>
        <w:tab/>
      </w:r>
      <w:r w:rsidRPr="006779E2">
        <w:rPr>
          <w:sz w:val="20"/>
          <w:szCs w:val="20"/>
        </w:rPr>
        <w:tab/>
      </w:r>
      <w:r>
        <w:rPr>
          <w:sz w:val="20"/>
          <w:szCs w:val="20"/>
        </w:rPr>
        <w:tab/>
      </w:r>
      <w:r>
        <w:rPr>
          <w:sz w:val="20"/>
          <w:szCs w:val="20"/>
        </w:rPr>
        <w:tab/>
        <w:t xml:space="preserve">   </w:t>
      </w:r>
      <w:r w:rsidRPr="006779E2">
        <w:rPr>
          <w:i/>
          <w:sz w:val="20"/>
          <w:szCs w:val="20"/>
        </w:rPr>
        <w:t>r</w:t>
      </w:r>
      <w:r>
        <w:rPr>
          <w:sz w:val="20"/>
          <w:szCs w:val="20"/>
        </w:rPr>
        <w:t xml:space="preserve"> = .30</w:t>
      </w:r>
      <w:r w:rsidRPr="006779E2">
        <w:rPr>
          <w:sz w:val="20"/>
          <w:szCs w:val="20"/>
        </w:rPr>
        <w:t xml:space="preserve">,  </w:t>
      </w:r>
      <w:proofErr w:type="spellStart"/>
      <w:r w:rsidRPr="006779E2">
        <w:rPr>
          <w:i/>
          <w:sz w:val="20"/>
          <w:szCs w:val="20"/>
        </w:rPr>
        <w:t>r</w:t>
      </w:r>
      <w:r w:rsidRPr="006779E2">
        <w:rPr>
          <w:i/>
          <w:sz w:val="20"/>
          <w:szCs w:val="20"/>
          <w:vertAlign w:val="subscript"/>
        </w:rPr>
        <w:t>w</w:t>
      </w:r>
      <w:proofErr w:type="spellEnd"/>
      <w:r>
        <w:rPr>
          <w:sz w:val="20"/>
          <w:szCs w:val="20"/>
        </w:rPr>
        <w:t xml:space="preserve"> = .17</w:t>
      </w:r>
    </w:p>
    <w:p w14:paraId="04C4C433" w14:textId="77777777" w:rsidR="00E454E3" w:rsidRPr="00E500B6" w:rsidRDefault="00E454E3" w:rsidP="00E454E3">
      <w:pPr>
        <w:tabs>
          <w:tab w:val="left" w:pos="0"/>
        </w:tabs>
        <w:spacing w:line="276" w:lineRule="auto"/>
      </w:pPr>
      <w:r w:rsidRPr="0014678D">
        <w:rPr>
          <w:sz w:val="20"/>
          <w:szCs w:val="20"/>
        </w:rPr>
        <w:t>Aggressive thoughts</w:t>
      </w:r>
      <w:r w:rsidRPr="0014678D">
        <w:rPr>
          <w:sz w:val="20"/>
          <w:szCs w:val="20"/>
        </w:rPr>
        <w:tab/>
      </w:r>
      <w:r w:rsidRPr="0014678D">
        <w:rPr>
          <w:sz w:val="20"/>
          <w:szCs w:val="20"/>
        </w:rPr>
        <w:tab/>
      </w:r>
      <w:r w:rsidRPr="0014678D">
        <w:rPr>
          <w:sz w:val="20"/>
          <w:szCs w:val="20"/>
        </w:rPr>
        <w:tab/>
      </w:r>
      <w:r>
        <w:rPr>
          <w:sz w:val="20"/>
          <w:szCs w:val="20"/>
        </w:rPr>
        <w:t xml:space="preserve">  </w:t>
      </w:r>
      <w:r>
        <w:rPr>
          <w:sz w:val="20"/>
          <w:szCs w:val="20"/>
        </w:rPr>
        <w:tab/>
        <w:t xml:space="preserve">   </w:t>
      </w:r>
      <w:r w:rsidRPr="0014678D">
        <w:rPr>
          <w:i/>
          <w:sz w:val="20"/>
          <w:szCs w:val="20"/>
        </w:rPr>
        <w:t>r</w:t>
      </w:r>
      <w:r w:rsidRPr="0014678D">
        <w:rPr>
          <w:sz w:val="20"/>
          <w:szCs w:val="20"/>
        </w:rPr>
        <w:t xml:space="preserve"> = .33</w:t>
      </w:r>
      <w:proofErr w:type="gramStart"/>
      <w:r w:rsidRPr="0014678D">
        <w:rPr>
          <w:sz w:val="20"/>
          <w:szCs w:val="20"/>
        </w:rPr>
        <w:t xml:space="preserve">,  </w:t>
      </w:r>
      <w:proofErr w:type="spellStart"/>
      <w:r w:rsidRPr="0014678D">
        <w:rPr>
          <w:i/>
          <w:sz w:val="20"/>
          <w:szCs w:val="20"/>
        </w:rPr>
        <w:t>r</w:t>
      </w:r>
      <w:r w:rsidRPr="0014678D">
        <w:rPr>
          <w:i/>
          <w:sz w:val="20"/>
          <w:szCs w:val="20"/>
          <w:vertAlign w:val="subscript"/>
        </w:rPr>
        <w:t>w</w:t>
      </w:r>
      <w:proofErr w:type="spellEnd"/>
      <w:proofErr w:type="gramEnd"/>
      <w:r w:rsidRPr="0014678D">
        <w:rPr>
          <w:sz w:val="20"/>
          <w:szCs w:val="20"/>
        </w:rPr>
        <w:t xml:space="preserve"> = .35</w:t>
      </w:r>
      <w:r>
        <w:rPr>
          <w:sz w:val="20"/>
          <w:szCs w:val="20"/>
        </w:rPr>
        <w:tab/>
      </w:r>
      <w:r>
        <w:rPr>
          <w:b/>
        </w:rPr>
        <w:t xml:space="preserve">Hoyt, </w:t>
      </w:r>
      <w:proofErr w:type="spellStart"/>
      <w:r>
        <w:rPr>
          <w:b/>
        </w:rPr>
        <w:t>Blascovich</w:t>
      </w:r>
      <w:proofErr w:type="spellEnd"/>
      <w:r>
        <w:rPr>
          <w:b/>
        </w:rPr>
        <w:t xml:space="preserve">, &amp; </w:t>
      </w:r>
      <w:proofErr w:type="spellStart"/>
      <w:r>
        <w:rPr>
          <w:b/>
        </w:rPr>
        <w:t>Swinth</w:t>
      </w:r>
      <w:proofErr w:type="spellEnd"/>
      <w:r>
        <w:rPr>
          <w:b/>
        </w:rPr>
        <w:t>, 2003</w:t>
      </w:r>
      <w:r>
        <w:t xml:space="preserve"> (</w:t>
      </w:r>
      <w:r>
        <w:rPr>
          <w:i/>
        </w:rPr>
        <w:t>N</w:t>
      </w:r>
      <w:r>
        <w:t xml:space="preserve"> = 39)</w:t>
      </w:r>
    </w:p>
    <w:p w14:paraId="0BA77AA0" w14:textId="77777777" w:rsidR="00E454E3" w:rsidRDefault="00E454E3" w:rsidP="00E454E3">
      <w:pPr>
        <w:tabs>
          <w:tab w:val="left" w:pos="0"/>
        </w:tabs>
        <w:spacing w:line="276" w:lineRule="auto"/>
        <w:contextualSpacing/>
        <w:jc w:val="both"/>
        <w:rPr>
          <w:sz w:val="20"/>
          <w:szCs w:val="20"/>
        </w:rPr>
      </w:pPr>
      <w:proofErr w:type="spellStart"/>
      <w:r>
        <w:rPr>
          <w:b/>
        </w:rPr>
        <w:t>Eastin</w:t>
      </w:r>
      <w:proofErr w:type="spellEnd"/>
      <w:r>
        <w:rPr>
          <w:b/>
        </w:rPr>
        <w:t xml:space="preserve">, 2006 </w:t>
      </w:r>
      <w:r>
        <w:t>(</w:t>
      </w:r>
      <w:r w:rsidRPr="00F35417">
        <w:rPr>
          <w:i/>
        </w:rPr>
        <w:t>N</w:t>
      </w:r>
      <w:r>
        <w:t xml:space="preserve"> = 81)</w:t>
      </w:r>
      <w:r>
        <w:tab/>
      </w:r>
      <w:r>
        <w:tab/>
      </w:r>
      <w:r>
        <w:tab/>
      </w:r>
      <w:r>
        <w:tab/>
      </w:r>
      <w:r>
        <w:tab/>
      </w:r>
      <w:r>
        <w:tab/>
      </w:r>
      <w:r>
        <w:tab/>
      </w:r>
      <w:proofErr w:type="spellStart"/>
      <w:r w:rsidRPr="006779E2">
        <w:rPr>
          <w:sz w:val="20"/>
          <w:szCs w:val="20"/>
        </w:rPr>
        <w:t>Copresence</w:t>
      </w:r>
      <w:proofErr w:type="spellEnd"/>
      <w:r w:rsidRPr="006779E2">
        <w:rPr>
          <w:sz w:val="20"/>
          <w:szCs w:val="20"/>
        </w:rPr>
        <w:tab/>
      </w:r>
      <w:r w:rsidRPr="006779E2">
        <w:rPr>
          <w:sz w:val="20"/>
          <w:szCs w:val="20"/>
        </w:rPr>
        <w:tab/>
      </w:r>
      <w:r w:rsidRPr="006779E2">
        <w:rPr>
          <w:sz w:val="20"/>
          <w:szCs w:val="20"/>
        </w:rPr>
        <w:tab/>
      </w:r>
      <w:r w:rsidRPr="006779E2">
        <w:rPr>
          <w:sz w:val="20"/>
          <w:szCs w:val="20"/>
        </w:rPr>
        <w:tab/>
      </w:r>
      <w:r>
        <w:rPr>
          <w:sz w:val="20"/>
          <w:szCs w:val="20"/>
        </w:rPr>
        <w:tab/>
        <w:t xml:space="preserve">   </w:t>
      </w:r>
      <w:r w:rsidRPr="006779E2">
        <w:rPr>
          <w:i/>
          <w:sz w:val="20"/>
          <w:szCs w:val="20"/>
        </w:rPr>
        <w:t>r</w:t>
      </w:r>
      <w:r w:rsidRPr="006779E2">
        <w:rPr>
          <w:sz w:val="20"/>
          <w:szCs w:val="20"/>
        </w:rPr>
        <w:t xml:space="preserve"> = .77</w:t>
      </w:r>
      <w:proofErr w:type="gramStart"/>
      <w:r w:rsidRPr="006779E2">
        <w:rPr>
          <w:sz w:val="20"/>
          <w:szCs w:val="20"/>
        </w:rPr>
        <w:t xml:space="preserve">,  </w:t>
      </w:r>
      <w:proofErr w:type="spellStart"/>
      <w:r w:rsidRPr="006779E2">
        <w:rPr>
          <w:i/>
          <w:sz w:val="20"/>
          <w:szCs w:val="20"/>
        </w:rPr>
        <w:t>r</w:t>
      </w:r>
      <w:r w:rsidRPr="006779E2">
        <w:rPr>
          <w:i/>
          <w:sz w:val="20"/>
          <w:szCs w:val="20"/>
          <w:vertAlign w:val="subscript"/>
        </w:rPr>
        <w:t>w</w:t>
      </w:r>
      <w:proofErr w:type="spellEnd"/>
      <w:proofErr w:type="gramEnd"/>
      <w:r w:rsidRPr="006779E2">
        <w:rPr>
          <w:sz w:val="20"/>
          <w:szCs w:val="20"/>
        </w:rPr>
        <w:t xml:space="preserve"> = .50</w:t>
      </w:r>
    </w:p>
    <w:p w14:paraId="3317F20A" w14:textId="77777777" w:rsidR="00E454E3" w:rsidRDefault="00E454E3" w:rsidP="00E454E3">
      <w:pPr>
        <w:tabs>
          <w:tab w:val="left" w:pos="0"/>
        </w:tabs>
        <w:spacing w:line="276" w:lineRule="auto"/>
        <w:contextualSpacing/>
        <w:jc w:val="both"/>
        <w:rPr>
          <w:sz w:val="20"/>
          <w:szCs w:val="20"/>
        </w:rPr>
      </w:pPr>
      <w:r>
        <w:rPr>
          <w:sz w:val="20"/>
          <w:szCs w:val="20"/>
        </w:rPr>
        <w:t>Presence</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3E58DB">
        <w:rPr>
          <w:i/>
          <w:sz w:val="20"/>
          <w:szCs w:val="20"/>
        </w:rPr>
        <w:t>r</w:t>
      </w:r>
      <w:r w:rsidRPr="003E58DB">
        <w:rPr>
          <w:sz w:val="20"/>
          <w:szCs w:val="20"/>
        </w:rPr>
        <w:t xml:space="preserve"> = -.04</w:t>
      </w:r>
      <w:proofErr w:type="gramStart"/>
      <w:r w:rsidRPr="003E58DB">
        <w:rPr>
          <w:sz w:val="20"/>
          <w:szCs w:val="20"/>
        </w:rPr>
        <w:t xml:space="preserve">,  </w:t>
      </w:r>
      <w:proofErr w:type="spellStart"/>
      <w:r w:rsidRPr="003E58DB">
        <w:rPr>
          <w:i/>
          <w:sz w:val="20"/>
          <w:szCs w:val="20"/>
        </w:rPr>
        <w:t>r</w:t>
      </w:r>
      <w:r w:rsidRPr="003E58DB">
        <w:rPr>
          <w:i/>
          <w:sz w:val="20"/>
          <w:szCs w:val="20"/>
          <w:vertAlign w:val="subscript"/>
        </w:rPr>
        <w:t>w</w:t>
      </w:r>
      <w:proofErr w:type="spellEnd"/>
      <w:proofErr w:type="gramEnd"/>
      <w:r w:rsidRPr="003E58DB">
        <w:rPr>
          <w:sz w:val="20"/>
          <w:szCs w:val="20"/>
        </w:rPr>
        <w:t xml:space="preserve"> = -.04</w:t>
      </w:r>
      <w:r>
        <w:rPr>
          <w:sz w:val="20"/>
          <w:szCs w:val="20"/>
        </w:rPr>
        <w:tab/>
      </w:r>
      <w:r w:rsidRPr="006779E2">
        <w:rPr>
          <w:sz w:val="20"/>
          <w:szCs w:val="20"/>
        </w:rPr>
        <w:t>Task performance (all tasks)</w:t>
      </w:r>
      <w:r w:rsidRPr="006779E2">
        <w:rPr>
          <w:sz w:val="20"/>
          <w:szCs w:val="20"/>
        </w:rPr>
        <w:tab/>
      </w:r>
      <w:r w:rsidRPr="006779E2">
        <w:rPr>
          <w:i/>
          <w:sz w:val="20"/>
          <w:szCs w:val="20"/>
        </w:rPr>
        <w:t>r</w:t>
      </w:r>
      <w:r w:rsidRPr="006779E2">
        <w:rPr>
          <w:sz w:val="20"/>
          <w:szCs w:val="20"/>
        </w:rPr>
        <w:t xml:space="preserve"> = .36,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.20</w:t>
      </w:r>
    </w:p>
    <w:p w14:paraId="38AD4007" w14:textId="77777777" w:rsidR="00E454E3" w:rsidRPr="003E58DB" w:rsidRDefault="00E454E3" w:rsidP="00E454E3">
      <w:pPr>
        <w:tabs>
          <w:tab w:val="left" w:pos="0"/>
        </w:tabs>
        <w:spacing w:line="276" w:lineRule="auto"/>
        <w:contextualSpacing/>
        <w:jc w:val="both"/>
        <w:rPr>
          <w:sz w:val="20"/>
          <w:szCs w:val="20"/>
        </w:rPr>
      </w:pPr>
      <w:r w:rsidRPr="003E58DB">
        <w:rPr>
          <w:sz w:val="20"/>
          <w:szCs w:val="20"/>
        </w:rPr>
        <w:lastRenderedPageBreak/>
        <w:t>Aggressive thoughts</w:t>
      </w:r>
      <w:r w:rsidRPr="003E58DB">
        <w:rPr>
          <w:sz w:val="20"/>
          <w:szCs w:val="20"/>
        </w:rPr>
        <w:tab/>
      </w:r>
      <w:r w:rsidRPr="003E58DB">
        <w:rPr>
          <w:sz w:val="20"/>
          <w:szCs w:val="20"/>
        </w:rPr>
        <w:tab/>
      </w:r>
      <w:r w:rsidRPr="003E58DB">
        <w:rPr>
          <w:sz w:val="20"/>
          <w:szCs w:val="20"/>
        </w:rPr>
        <w:tab/>
      </w:r>
      <w:r w:rsidRPr="003E58DB">
        <w:rPr>
          <w:sz w:val="20"/>
          <w:szCs w:val="20"/>
        </w:rPr>
        <w:tab/>
      </w:r>
      <w:r>
        <w:rPr>
          <w:sz w:val="20"/>
          <w:szCs w:val="20"/>
        </w:rPr>
        <w:t xml:space="preserve">   </w:t>
      </w:r>
      <w:r w:rsidRPr="003E58DB">
        <w:rPr>
          <w:i/>
          <w:sz w:val="20"/>
          <w:szCs w:val="20"/>
        </w:rPr>
        <w:t>r</w:t>
      </w:r>
      <w:r w:rsidRPr="003E58DB">
        <w:rPr>
          <w:sz w:val="20"/>
          <w:szCs w:val="20"/>
        </w:rPr>
        <w:t xml:space="preserve"> = .22</w:t>
      </w:r>
      <w:proofErr w:type="gramStart"/>
      <w:r w:rsidRPr="003E58DB">
        <w:rPr>
          <w:sz w:val="20"/>
          <w:szCs w:val="20"/>
        </w:rPr>
        <w:t xml:space="preserve">,  </w:t>
      </w:r>
      <w:proofErr w:type="spellStart"/>
      <w:r w:rsidRPr="003E58DB">
        <w:rPr>
          <w:i/>
          <w:sz w:val="20"/>
          <w:szCs w:val="20"/>
        </w:rPr>
        <w:t>r</w:t>
      </w:r>
      <w:r w:rsidRPr="003E58DB">
        <w:rPr>
          <w:i/>
          <w:sz w:val="20"/>
          <w:szCs w:val="20"/>
          <w:vertAlign w:val="subscript"/>
        </w:rPr>
        <w:t>w</w:t>
      </w:r>
      <w:proofErr w:type="spellEnd"/>
      <w:proofErr w:type="gramEnd"/>
      <w:r w:rsidRPr="003E58DB">
        <w:rPr>
          <w:sz w:val="20"/>
          <w:szCs w:val="20"/>
        </w:rPr>
        <w:t xml:space="preserve"> = .25</w:t>
      </w:r>
      <w:r>
        <w:rPr>
          <w:sz w:val="20"/>
          <w:szCs w:val="20"/>
        </w:rPr>
        <w:tab/>
      </w:r>
      <w:r w:rsidRPr="006779E2">
        <w:rPr>
          <w:sz w:val="20"/>
          <w:szCs w:val="20"/>
        </w:rPr>
        <w:t>Task performance (novel tasks)</w:t>
      </w:r>
      <w:r w:rsidRPr="006779E2">
        <w:rPr>
          <w:sz w:val="20"/>
          <w:szCs w:val="20"/>
        </w:rPr>
        <w:tab/>
      </w:r>
      <w:r w:rsidRPr="006779E2">
        <w:rPr>
          <w:i/>
          <w:sz w:val="20"/>
          <w:szCs w:val="20"/>
        </w:rPr>
        <w:t>r</w:t>
      </w:r>
      <w:r w:rsidRPr="006779E2">
        <w:rPr>
          <w:sz w:val="20"/>
          <w:szCs w:val="20"/>
        </w:rPr>
        <w:t xml:space="preserve"> = .61,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.36</w:t>
      </w:r>
      <w:r w:rsidRPr="006779E2">
        <w:rPr>
          <w:sz w:val="20"/>
          <w:szCs w:val="20"/>
        </w:rPr>
        <w:tab/>
      </w:r>
    </w:p>
    <w:p w14:paraId="697E1093" w14:textId="77777777" w:rsidR="00E454E3" w:rsidRDefault="00E454E3" w:rsidP="00E454E3">
      <w:pPr>
        <w:tabs>
          <w:tab w:val="left" w:pos="0"/>
        </w:tabs>
        <w:spacing w:line="276" w:lineRule="auto"/>
      </w:pPr>
      <w:proofErr w:type="spellStart"/>
      <w:r>
        <w:rPr>
          <w:b/>
        </w:rPr>
        <w:t>Eastin</w:t>
      </w:r>
      <w:proofErr w:type="spellEnd"/>
      <w:r>
        <w:rPr>
          <w:b/>
        </w:rPr>
        <w:t xml:space="preserve"> &amp; Griffiths, 2006 </w:t>
      </w:r>
      <w:r>
        <w:t>(</w:t>
      </w:r>
      <w:r w:rsidRPr="00F35417">
        <w:rPr>
          <w:i/>
        </w:rPr>
        <w:t>N</w:t>
      </w:r>
      <w:r>
        <w:t xml:space="preserve"> = 219)</w:t>
      </w:r>
      <w:r>
        <w:tab/>
      </w:r>
      <w:r>
        <w:tab/>
      </w:r>
      <w:r>
        <w:tab/>
      </w:r>
      <w:r>
        <w:tab/>
      </w:r>
      <w:r>
        <w:tab/>
      </w:r>
      <w:proofErr w:type="spellStart"/>
      <w:r>
        <w:rPr>
          <w:b/>
        </w:rPr>
        <w:t>Okita</w:t>
      </w:r>
      <w:proofErr w:type="spellEnd"/>
      <w:r>
        <w:rPr>
          <w:b/>
        </w:rPr>
        <w:t xml:space="preserve">, </w:t>
      </w:r>
      <w:proofErr w:type="spellStart"/>
      <w:r>
        <w:rPr>
          <w:b/>
        </w:rPr>
        <w:t>Bailenson</w:t>
      </w:r>
      <w:proofErr w:type="spellEnd"/>
      <w:r>
        <w:rPr>
          <w:b/>
        </w:rPr>
        <w:t xml:space="preserve">, &amp; Schwartz, 2008 </w:t>
      </w:r>
      <w:r>
        <w:t>(</w:t>
      </w:r>
      <w:r>
        <w:rPr>
          <w:i/>
        </w:rPr>
        <w:t>N</w:t>
      </w:r>
      <w:r>
        <w:t xml:space="preserve"> = 35)</w:t>
      </w:r>
    </w:p>
    <w:p w14:paraId="244ED4E9" w14:textId="77777777" w:rsidR="00E454E3" w:rsidRPr="006779E2" w:rsidRDefault="00E454E3" w:rsidP="00E454E3">
      <w:pPr>
        <w:tabs>
          <w:tab w:val="left" w:pos="0"/>
        </w:tabs>
        <w:spacing w:line="276" w:lineRule="auto"/>
        <w:rPr>
          <w:sz w:val="20"/>
          <w:szCs w:val="20"/>
        </w:rPr>
      </w:pPr>
      <w:r w:rsidRPr="00E30AF7">
        <w:rPr>
          <w:sz w:val="20"/>
          <w:szCs w:val="20"/>
        </w:rPr>
        <w:t>Hostile expectation (behaviors)</w:t>
      </w:r>
      <w:r w:rsidRPr="00E30AF7">
        <w:rPr>
          <w:sz w:val="20"/>
          <w:szCs w:val="20"/>
        </w:rPr>
        <w:tab/>
      </w:r>
      <w:r w:rsidRPr="00E30AF7">
        <w:rPr>
          <w:sz w:val="20"/>
          <w:szCs w:val="20"/>
        </w:rPr>
        <w:tab/>
      </w:r>
      <w:r w:rsidRPr="00E30AF7">
        <w:rPr>
          <w:sz w:val="20"/>
          <w:szCs w:val="20"/>
        </w:rPr>
        <w:tab/>
      </w:r>
      <w:r>
        <w:rPr>
          <w:sz w:val="20"/>
          <w:szCs w:val="20"/>
        </w:rPr>
        <w:t xml:space="preserve">   </w:t>
      </w:r>
      <w:r w:rsidRPr="00E30AF7">
        <w:rPr>
          <w:i/>
          <w:sz w:val="20"/>
          <w:szCs w:val="20"/>
        </w:rPr>
        <w:t>r</w:t>
      </w:r>
      <w:r w:rsidRPr="00E30AF7">
        <w:rPr>
          <w:sz w:val="20"/>
          <w:szCs w:val="20"/>
        </w:rPr>
        <w:t xml:space="preserve"> = -.02</w:t>
      </w:r>
      <w:proofErr w:type="gramStart"/>
      <w:r w:rsidRPr="00E30AF7">
        <w:rPr>
          <w:sz w:val="20"/>
          <w:szCs w:val="20"/>
        </w:rPr>
        <w:t xml:space="preserve">,  </w:t>
      </w:r>
      <w:proofErr w:type="spellStart"/>
      <w:r w:rsidRPr="00E30AF7">
        <w:rPr>
          <w:i/>
          <w:sz w:val="20"/>
          <w:szCs w:val="20"/>
        </w:rPr>
        <w:t>r</w:t>
      </w:r>
      <w:r w:rsidRPr="00E30AF7">
        <w:rPr>
          <w:i/>
          <w:sz w:val="20"/>
          <w:szCs w:val="20"/>
          <w:vertAlign w:val="subscript"/>
        </w:rPr>
        <w:t>w</w:t>
      </w:r>
      <w:proofErr w:type="spellEnd"/>
      <w:proofErr w:type="gramEnd"/>
      <w:r w:rsidRPr="00E30AF7">
        <w:rPr>
          <w:sz w:val="20"/>
          <w:szCs w:val="20"/>
        </w:rPr>
        <w:t xml:space="preserve"> = -.08</w:t>
      </w:r>
      <w:r>
        <w:rPr>
          <w:sz w:val="20"/>
          <w:szCs w:val="20"/>
        </w:rPr>
        <w:tab/>
      </w:r>
      <w:r w:rsidRPr="006779E2">
        <w:rPr>
          <w:sz w:val="20"/>
          <w:szCs w:val="20"/>
        </w:rPr>
        <w:t>Posttest score</w:t>
      </w:r>
      <w:r w:rsidRPr="006779E2">
        <w:rPr>
          <w:sz w:val="20"/>
          <w:szCs w:val="20"/>
        </w:rPr>
        <w:tab/>
      </w:r>
      <w:r w:rsidRPr="006779E2">
        <w:rPr>
          <w:sz w:val="20"/>
          <w:szCs w:val="20"/>
        </w:rPr>
        <w:tab/>
      </w:r>
      <w:r w:rsidRPr="006779E2">
        <w:rPr>
          <w:sz w:val="20"/>
          <w:szCs w:val="20"/>
        </w:rPr>
        <w:tab/>
      </w:r>
      <w:r w:rsidRPr="006779E2">
        <w:rPr>
          <w:i/>
          <w:sz w:val="20"/>
          <w:szCs w:val="20"/>
        </w:rPr>
        <w:t>r</w:t>
      </w:r>
      <w:r w:rsidRPr="006779E2">
        <w:rPr>
          <w:sz w:val="20"/>
          <w:szCs w:val="20"/>
        </w:rPr>
        <w:t xml:space="preserve"> = .33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.16</w:t>
      </w:r>
    </w:p>
    <w:p w14:paraId="7F4AABA2" w14:textId="77777777" w:rsidR="00E454E3" w:rsidRPr="006779E2" w:rsidRDefault="00E454E3" w:rsidP="00E454E3">
      <w:pPr>
        <w:tabs>
          <w:tab w:val="left" w:pos="0"/>
        </w:tabs>
        <w:spacing w:line="276" w:lineRule="auto"/>
        <w:rPr>
          <w:sz w:val="20"/>
          <w:szCs w:val="20"/>
        </w:rPr>
      </w:pPr>
      <w:r w:rsidRPr="00E30AF7">
        <w:rPr>
          <w:sz w:val="20"/>
          <w:szCs w:val="20"/>
        </w:rPr>
        <w:t>Hostile expectation (thoughts)</w:t>
      </w:r>
      <w:r w:rsidRPr="00E30AF7">
        <w:rPr>
          <w:sz w:val="20"/>
          <w:szCs w:val="20"/>
        </w:rPr>
        <w:tab/>
      </w:r>
      <w:r w:rsidRPr="00E30AF7">
        <w:rPr>
          <w:sz w:val="20"/>
          <w:szCs w:val="20"/>
        </w:rPr>
        <w:tab/>
      </w:r>
      <w:r w:rsidRPr="00E30AF7">
        <w:rPr>
          <w:sz w:val="20"/>
          <w:szCs w:val="20"/>
        </w:rPr>
        <w:tab/>
      </w:r>
      <w:r>
        <w:rPr>
          <w:sz w:val="20"/>
          <w:szCs w:val="20"/>
        </w:rPr>
        <w:t xml:space="preserve">   </w:t>
      </w:r>
      <w:r w:rsidRPr="00E30AF7">
        <w:rPr>
          <w:i/>
          <w:sz w:val="20"/>
          <w:szCs w:val="20"/>
        </w:rPr>
        <w:t>r</w:t>
      </w:r>
      <w:r w:rsidRPr="00E30AF7">
        <w:rPr>
          <w:sz w:val="20"/>
          <w:szCs w:val="20"/>
        </w:rPr>
        <w:t xml:space="preserve"> = .01</w:t>
      </w:r>
      <w:proofErr w:type="gramStart"/>
      <w:r w:rsidRPr="00E30AF7">
        <w:rPr>
          <w:sz w:val="20"/>
          <w:szCs w:val="20"/>
        </w:rPr>
        <w:t xml:space="preserve">,  </w:t>
      </w:r>
      <w:proofErr w:type="spellStart"/>
      <w:r w:rsidRPr="00E30AF7">
        <w:rPr>
          <w:i/>
          <w:sz w:val="20"/>
          <w:szCs w:val="20"/>
        </w:rPr>
        <w:t>r</w:t>
      </w:r>
      <w:r w:rsidRPr="00E30AF7">
        <w:rPr>
          <w:i/>
          <w:sz w:val="20"/>
          <w:szCs w:val="20"/>
          <w:vertAlign w:val="subscript"/>
        </w:rPr>
        <w:t>w</w:t>
      </w:r>
      <w:proofErr w:type="spellEnd"/>
      <w:proofErr w:type="gramEnd"/>
      <w:r w:rsidRPr="00E30AF7">
        <w:rPr>
          <w:sz w:val="20"/>
          <w:szCs w:val="20"/>
        </w:rPr>
        <w:t xml:space="preserve"> = .04</w:t>
      </w:r>
      <w:r>
        <w:rPr>
          <w:sz w:val="20"/>
          <w:szCs w:val="20"/>
        </w:rPr>
        <w:tab/>
      </w:r>
      <w:r w:rsidRPr="006779E2">
        <w:rPr>
          <w:sz w:val="20"/>
          <w:szCs w:val="20"/>
        </w:rPr>
        <w:t>SCL</w:t>
      </w:r>
      <w:r w:rsidRPr="006779E2">
        <w:rPr>
          <w:sz w:val="20"/>
          <w:szCs w:val="20"/>
        </w:rPr>
        <w:tab/>
      </w:r>
      <w:r w:rsidRPr="006779E2">
        <w:rPr>
          <w:sz w:val="20"/>
          <w:szCs w:val="20"/>
        </w:rPr>
        <w:tab/>
      </w:r>
      <w:r w:rsidRPr="006779E2">
        <w:rPr>
          <w:sz w:val="20"/>
          <w:szCs w:val="20"/>
        </w:rPr>
        <w:tab/>
      </w:r>
      <w:r w:rsidRPr="006779E2">
        <w:rPr>
          <w:sz w:val="20"/>
          <w:szCs w:val="20"/>
        </w:rPr>
        <w:tab/>
      </w:r>
      <w:r w:rsidRPr="006779E2">
        <w:rPr>
          <w:i/>
          <w:sz w:val="20"/>
          <w:szCs w:val="20"/>
        </w:rPr>
        <w:t>r</w:t>
      </w:r>
      <w:r w:rsidRPr="006779E2">
        <w:rPr>
          <w:sz w:val="20"/>
          <w:szCs w:val="20"/>
        </w:rPr>
        <w:t xml:space="preserve"> = .18,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.09</w:t>
      </w:r>
    </w:p>
    <w:p w14:paraId="6EA76082" w14:textId="77777777" w:rsidR="00E454E3" w:rsidRPr="00E02CB2" w:rsidRDefault="00E454E3" w:rsidP="00E454E3">
      <w:pPr>
        <w:tabs>
          <w:tab w:val="left" w:pos="0"/>
        </w:tabs>
        <w:spacing w:line="276" w:lineRule="auto"/>
      </w:pPr>
      <w:r w:rsidRPr="00E30AF7">
        <w:rPr>
          <w:sz w:val="20"/>
          <w:szCs w:val="20"/>
        </w:rPr>
        <w:t>Hostile expectation (feelings)</w:t>
      </w:r>
      <w:r w:rsidRPr="00E30AF7">
        <w:rPr>
          <w:sz w:val="20"/>
          <w:szCs w:val="20"/>
        </w:rPr>
        <w:tab/>
      </w:r>
      <w:r w:rsidRPr="00E30AF7">
        <w:rPr>
          <w:sz w:val="20"/>
          <w:szCs w:val="20"/>
        </w:rPr>
        <w:tab/>
      </w:r>
      <w:r w:rsidRPr="00E30AF7">
        <w:rPr>
          <w:sz w:val="20"/>
          <w:szCs w:val="20"/>
        </w:rPr>
        <w:tab/>
      </w:r>
      <w:r>
        <w:rPr>
          <w:sz w:val="20"/>
          <w:szCs w:val="20"/>
        </w:rPr>
        <w:t xml:space="preserve">   </w:t>
      </w:r>
      <w:r w:rsidRPr="00E30AF7">
        <w:rPr>
          <w:i/>
          <w:sz w:val="20"/>
          <w:szCs w:val="20"/>
        </w:rPr>
        <w:t>r</w:t>
      </w:r>
      <w:r w:rsidRPr="00E30AF7">
        <w:rPr>
          <w:sz w:val="20"/>
          <w:szCs w:val="20"/>
        </w:rPr>
        <w:t xml:space="preserve"> = -.004</w:t>
      </w:r>
      <w:proofErr w:type="gramStart"/>
      <w:r w:rsidRPr="00E30AF7">
        <w:rPr>
          <w:sz w:val="20"/>
          <w:szCs w:val="20"/>
        </w:rPr>
        <w:t xml:space="preserve">,  </w:t>
      </w:r>
      <w:proofErr w:type="spellStart"/>
      <w:r w:rsidRPr="00E30AF7">
        <w:rPr>
          <w:i/>
          <w:sz w:val="20"/>
          <w:szCs w:val="20"/>
        </w:rPr>
        <w:t>r</w:t>
      </w:r>
      <w:r w:rsidRPr="00E30AF7">
        <w:rPr>
          <w:i/>
          <w:sz w:val="20"/>
          <w:szCs w:val="20"/>
          <w:vertAlign w:val="subscript"/>
        </w:rPr>
        <w:t>w</w:t>
      </w:r>
      <w:proofErr w:type="spellEnd"/>
      <w:proofErr w:type="gramEnd"/>
      <w:r w:rsidRPr="00E30AF7">
        <w:rPr>
          <w:sz w:val="20"/>
          <w:szCs w:val="20"/>
        </w:rPr>
        <w:t xml:space="preserve"> = -.01</w:t>
      </w:r>
      <w:r>
        <w:rPr>
          <w:sz w:val="20"/>
          <w:szCs w:val="20"/>
        </w:rPr>
        <w:tab/>
      </w:r>
      <w:r>
        <w:rPr>
          <w:b/>
        </w:rPr>
        <w:t xml:space="preserve">Segovia &amp; </w:t>
      </w:r>
      <w:proofErr w:type="spellStart"/>
      <w:r>
        <w:rPr>
          <w:b/>
        </w:rPr>
        <w:t>Bailenson</w:t>
      </w:r>
      <w:proofErr w:type="spellEnd"/>
      <w:r>
        <w:rPr>
          <w:b/>
        </w:rPr>
        <w:t xml:space="preserve">, in preparation </w:t>
      </w:r>
      <w:r>
        <w:t>(</w:t>
      </w:r>
      <w:r>
        <w:rPr>
          <w:i/>
        </w:rPr>
        <w:t>N</w:t>
      </w:r>
      <w:r>
        <w:t xml:space="preserve"> = 34)</w:t>
      </w:r>
    </w:p>
    <w:p w14:paraId="262E4268" w14:textId="77777777" w:rsidR="00E454E3" w:rsidRPr="006779E2" w:rsidRDefault="00E454E3" w:rsidP="00E454E3">
      <w:pPr>
        <w:tabs>
          <w:tab w:val="left" w:pos="0"/>
        </w:tabs>
        <w:spacing w:line="276" w:lineRule="auto"/>
        <w:rPr>
          <w:sz w:val="20"/>
          <w:szCs w:val="20"/>
        </w:rPr>
      </w:pPr>
      <w:r w:rsidRPr="00E30AF7">
        <w:rPr>
          <w:sz w:val="20"/>
          <w:szCs w:val="20"/>
          <w:lang w:val="nl-NL"/>
        </w:rPr>
        <w:t>Presence</w:t>
      </w:r>
      <w:r w:rsidRPr="00E30AF7">
        <w:rPr>
          <w:sz w:val="20"/>
          <w:szCs w:val="20"/>
          <w:lang w:val="nl-NL"/>
        </w:rPr>
        <w:tab/>
      </w:r>
      <w:r w:rsidRPr="00E30AF7">
        <w:rPr>
          <w:sz w:val="20"/>
          <w:szCs w:val="20"/>
          <w:lang w:val="nl-NL"/>
        </w:rPr>
        <w:tab/>
      </w:r>
      <w:r w:rsidRPr="00E30AF7">
        <w:rPr>
          <w:sz w:val="20"/>
          <w:szCs w:val="20"/>
          <w:lang w:val="nl-NL"/>
        </w:rPr>
        <w:tab/>
      </w:r>
      <w:r w:rsidRPr="00E30AF7">
        <w:rPr>
          <w:sz w:val="20"/>
          <w:szCs w:val="20"/>
          <w:lang w:val="nl-NL"/>
        </w:rPr>
        <w:tab/>
      </w:r>
      <w:r w:rsidRPr="00E30AF7">
        <w:rPr>
          <w:sz w:val="20"/>
          <w:szCs w:val="20"/>
          <w:lang w:val="nl-NL"/>
        </w:rPr>
        <w:tab/>
      </w:r>
      <w:r w:rsidRPr="00E30AF7">
        <w:rPr>
          <w:sz w:val="20"/>
          <w:szCs w:val="20"/>
          <w:lang w:val="nl-NL"/>
        </w:rPr>
        <w:tab/>
      </w:r>
      <w:r>
        <w:rPr>
          <w:sz w:val="20"/>
          <w:szCs w:val="20"/>
          <w:lang w:val="nl-NL"/>
        </w:rPr>
        <w:t xml:space="preserve">   </w:t>
      </w:r>
      <w:r w:rsidRPr="00E30AF7">
        <w:rPr>
          <w:i/>
          <w:sz w:val="20"/>
          <w:szCs w:val="20"/>
          <w:lang w:val="nl-NL"/>
        </w:rPr>
        <w:t>r</w:t>
      </w:r>
      <w:r w:rsidRPr="00E30AF7">
        <w:rPr>
          <w:sz w:val="20"/>
          <w:szCs w:val="20"/>
          <w:lang w:val="nl-NL"/>
        </w:rPr>
        <w:t xml:space="preserve"> = .10,  </w:t>
      </w:r>
      <w:r w:rsidRPr="00E30AF7">
        <w:rPr>
          <w:i/>
          <w:sz w:val="20"/>
          <w:szCs w:val="20"/>
          <w:lang w:val="nl-NL"/>
        </w:rPr>
        <w:t>r</w:t>
      </w:r>
      <w:r w:rsidRPr="00E30AF7">
        <w:rPr>
          <w:i/>
          <w:sz w:val="20"/>
          <w:szCs w:val="20"/>
          <w:vertAlign w:val="subscript"/>
          <w:lang w:val="nl-NL"/>
        </w:rPr>
        <w:t>w</w:t>
      </w:r>
      <w:r w:rsidRPr="00E30AF7">
        <w:rPr>
          <w:sz w:val="20"/>
          <w:szCs w:val="20"/>
          <w:lang w:val="nl-NL"/>
        </w:rPr>
        <w:t xml:space="preserve"> = .31</w:t>
      </w:r>
      <w:r>
        <w:rPr>
          <w:sz w:val="20"/>
          <w:szCs w:val="20"/>
          <w:lang w:val="nl-NL"/>
        </w:rPr>
        <w:tab/>
      </w:r>
      <w:r w:rsidRPr="006779E2">
        <w:rPr>
          <w:sz w:val="20"/>
          <w:szCs w:val="20"/>
        </w:rPr>
        <w:t>Likeability rating</w:t>
      </w:r>
      <w:r w:rsidRPr="006779E2">
        <w:rPr>
          <w:sz w:val="20"/>
          <w:szCs w:val="20"/>
        </w:rPr>
        <w:tab/>
      </w:r>
      <w:r w:rsidRPr="006779E2">
        <w:rPr>
          <w:sz w:val="20"/>
          <w:szCs w:val="20"/>
        </w:rPr>
        <w:tab/>
      </w:r>
      <w:r w:rsidRPr="006779E2">
        <w:rPr>
          <w:sz w:val="20"/>
          <w:szCs w:val="20"/>
        </w:rPr>
        <w:tab/>
      </w:r>
      <w:r w:rsidRPr="006779E2">
        <w:rPr>
          <w:sz w:val="20"/>
          <w:szCs w:val="20"/>
        </w:rPr>
        <w:tab/>
      </w:r>
      <w:r w:rsidRPr="006779E2">
        <w:rPr>
          <w:sz w:val="20"/>
          <w:szCs w:val="20"/>
        </w:rPr>
        <w:tab/>
      </w:r>
      <w:r>
        <w:rPr>
          <w:sz w:val="20"/>
          <w:szCs w:val="20"/>
        </w:rPr>
        <w:t xml:space="preserve">   </w:t>
      </w:r>
      <w:r w:rsidRPr="006779E2">
        <w:rPr>
          <w:i/>
          <w:sz w:val="20"/>
          <w:szCs w:val="20"/>
        </w:rPr>
        <w:t>r</w:t>
      </w:r>
      <w:r w:rsidRPr="006779E2">
        <w:rPr>
          <w:sz w:val="20"/>
          <w:szCs w:val="20"/>
        </w:rPr>
        <w:t xml:space="preserve"> = -.02,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-.01</w:t>
      </w:r>
    </w:p>
    <w:p w14:paraId="57B647E7" w14:textId="77777777" w:rsidR="00E454E3" w:rsidRDefault="00E454E3" w:rsidP="00E454E3">
      <w:pPr>
        <w:tabs>
          <w:tab w:val="left" w:pos="0"/>
        </w:tabs>
        <w:spacing w:line="276" w:lineRule="auto"/>
        <w:contextualSpacing/>
        <w:jc w:val="both"/>
        <w:rPr>
          <w:sz w:val="20"/>
          <w:szCs w:val="20"/>
        </w:rPr>
      </w:pPr>
      <w:r w:rsidRPr="004F4038">
        <w:rPr>
          <w:b/>
          <w:lang w:val="nl-NL"/>
        </w:rPr>
        <w:t>Gajadhar, de Kort, &amp; Ijsselsteijn, 2008</w:t>
      </w:r>
      <w:r w:rsidRPr="004F4038">
        <w:rPr>
          <w:lang w:val="nl-NL"/>
        </w:rPr>
        <w:t xml:space="preserve"> (</w:t>
      </w:r>
      <w:r w:rsidRPr="004F4038">
        <w:rPr>
          <w:i/>
          <w:lang w:val="nl-NL"/>
        </w:rPr>
        <w:t>N</w:t>
      </w:r>
      <w:r w:rsidRPr="004F4038">
        <w:rPr>
          <w:lang w:val="nl-NL"/>
        </w:rPr>
        <w:t xml:space="preserve"> = 42)</w:t>
      </w:r>
      <w:r>
        <w:rPr>
          <w:lang w:val="nl-NL"/>
        </w:rPr>
        <w:tab/>
      </w:r>
      <w:r>
        <w:rPr>
          <w:lang w:val="nl-NL"/>
        </w:rPr>
        <w:tab/>
      </w:r>
      <w:r>
        <w:rPr>
          <w:lang w:val="nl-NL"/>
        </w:rPr>
        <w:tab/>
      </w:r>
      <w:r w:rsidRPr="006779E2">
        <w:rPr>
          <w:sz w:val="20"/>
          <w:szCs w:val="20"/>
        </w:rPr>
        <w:t>Status rating</w:t>
      </w:r>
      <w:r w:rsidRPr="006779E2">
        <w:rPr>
          <w:sz w:val="20"/>
          <w:szCs w:val="20"/>
        </w:rPr>
        <w:tab/>
      </w:r>
      <w:r w:rsidRPr="006779E2">
        <w:rPr>
          <w:sz w:val="20"/>
          <w:szCs w:val="20"/>
        </w:rPr>
        <w:tab/>
      </w:r>
      <w:r w:rsidRPr="006779E2">
        <w:rPr>
          <w:sz w:val="20"/>
          <w:szCs w:val="20"/>
        </w:rPr>
        <w:tab/>
      </w:r>
      <w:r>
        <w:rPr>
          <w:sz w:val="20"/>
          <w:szCs w:val="20"/>
        </w:rPr>
        <w:tab/>
      </w:r>
      <w:r>
        <w:rPr>
          <w:sz w:val="20"/>
          <w:szCs w:val="20"/>
        </w:rPr>
        <w:tab/>
        <w:t xml:space="preserve">   </w:t>
      </w:r>
      <w:r w:rsidRPr="006779E2">
        <w:rPr>
          <w:i/>
          <w:sz w:val="20"/>
          <w:szCs w:val="20"/>
        </w:rPr>
        <w:t>r</w:t>
      </w:r>
      <w:r w:rsidRPr="006779E2">
        <w:rPr>
          <w:sz w:val="20"/>
          <w:szCs w:val="20"/>
        </w:rPr>
        <w:t xml:space="preserve"> = .28,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.13</w:t>
      </w:r>
    </w:p>
    <w:p w14:paraId="06F144A2" w14:textId="77777777" w:rsidR="00E454E3" w:rsidRDefault="00E454E3" w:rsidP="00E454E3">
      <w:pPr>
        <w:tabs>
          <w:tab w:val="left" w:pos="0"/>
        </w:tabs>
        <w:spacing w:line="276" w:lineRule="auto"/>
        <w:contextualSpacing/>
        <w:jc w:val="both"/>
        <w:rPr>
          <w:sz w:val="20"/>
          <w:szCs w:val="20"/>
        </w:rPr>
      </w:pPr>
      <w:r w:rsidRPr="00F67C68">
        <w:rPr>
          <w:sz w:val="20"/>
          <w:szCs w:val="20"/>
        </w:rPr>
        <w:t>PI social presence scale</w:t>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.32</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.19</w:t>
      </w:r>
      <w:r>
        <w:rPr>
          <w:sz w:val="20"/>
          <w:szCs w:val="20"/>
        </w:rPr>
        <w:tab/>
      </w:r>
      <w:r w:rsidRPr="006779E2">
        <w:rPr>
          <w:sz w:val="20"/>
          <w:szCs w:val="20"/>
        </w:rPr>
        <w:t>Hot sauce weight (grams)</w:t>
      </w:r>
      <w:r w:rsidRPr="006779E2">
        <w:rPr>
          <w:sz w:val="20"/>
          <w:szCs w:val="20"/>
        </w:rPr>
        <w:tab/>
      </w:r>
      <w:r w:rsidRPr="006779E2">
        <w:rPr>
          <w:sz w:val="20"/>
          <w:szCs w:val="20"/>
        </w:rPr>
        <w:tab/>
      </w:r>
      <w:r w:rsidRPr="006779E2">
        <w:rPr>
          <w:i/>
          <w:sz w:val="20"/>
          <w:szCs w:val="20"/>
        </w:rPr>
        <w:t>r</w:t>
      </w:r>
      <w:r w:rsidRPr="006779E2">
        <w:rPr>
          <w:sz w:val="20"/>
          <w:szCs w:val="20"/>
        </w:rPr>
        <w:t xml:space="preserve"> = .26,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.12</w:t>
      </w:r>
    </w:p>
    <w:p w14:paraId="70E2BAEA" w14:textId="77777777" w:rsidR="00E454E3" w:rsidRDefault="00E454E3" w:rsidP="00E454E3">
      <w:pPr>
        <w:tabs>
          <w:tab w:val="left" w:pos="0"/>
        </w:tabs>
        <w:spacing w:line="276" w:lineRule="auto"/>
      </w:pPr>
      <w:r w:rsidRPr="00F67C68">
        <w:rPr>
          <w:sz w:val="20"/>
          <w:szCs w:val="20"/>
        </w:rPr>
        <w:t>BE social presence scale</w:t>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.21</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.12</w:t>
      </w:r>
      <w:r>
        <w:rPr>
          <w:sz w:val="20"/>
          <w:szCs w:val="20"/>
        </w:rPr>
        <w:tab/>
      </w:r>
      <w:proofErr w:type="spellStart"/>
      <w:r>
        <w:rPr>
          <w:b/>
        </w:rPr>
        <w:t>Swinth</w:t>
      </w:r>
      <w:proofErr w:type="spellEnd"/>
      <w:r>
        <w:rPr>
          <w:b/>
        </w:rPr>
        <w:t xml:space="preserve"> &amp; </w:t>
      </w:r>
      <w:proofErr w:type="spellStart"/>
      <w:r>
        <w:rPr>
          <w:b/>
        </w:rPr>
        <w:t>Blascovich</w:t>
      </w:r>
      <w:proofErr w:type="spellEnd"/>
      <w:r>
        <w:rPr>
          <w:b/>
        </w:rPr>
        <w:t xml:space="preserve">, 2001 </w:t>
      </w:r>
      <w:r>
        <w:t>(</w:t>
      </w:r>
      <w:r>
        <w:rPr>
          <w:i/>
        </w:rPr>
        <w:t>N</w:t>
      </w:r>
      <w:r>
        <w:t xml:space="preserve"> = 64)</w:t>
      </w:r>
    </w:p>
    <w:p w14:paraId="45298876" w14:textId="77777777" w:rsidR="00E454E3" w:rsidRPr="006779E2" w:rsidRDefault="00E454E3" w:rsidP="00E454E3">
      <w:pPr>
        <w:tabs>
          <w:tab w:val="left" w:pos="0"/>
        </w:tabs>
        <w:spacing w:line="276" w:lineRule="auto"/>
        <w:rPr>
          <w:sz w:val="20"/>
          <w:szCs w:val="20"/>
        </w:rPr>
      </w:pPr>
      <w:r w:rsidRPr="00F67C68">
        <w:rPr>
          <w:sz w:val="20"/>
          <w:szCs w:val="20"/>
        </w:rPr>
        <w:t>GEQ positive</w:t>
      </w:r>
      <w:r w:rsidRPr="00F67C68">
        <w:rPr>
          <w:sz w:val="20"/>
          <w:szCs w:val="20"/>
        </w:rPr>
        <w:tab/>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.23</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.13</w:t>
      </w:r>
      <w:r>
        <w:rPr>
          <w:sz w:val="20"/>
          <w:szCs w:val="20"/>
        </w:rPr>
        <w:tab/>
      </w:r>
      <w:r w:rsidRPr="006779E2">
        <w:rPr>
          <w:sz w:val="20"/>
          <w:szCs w:val="20"/>
        </w:rPr>
        <w:t>Amount bet</w:t>
      </w:r>
      <w:r w:rsidRPr="006779E2">
        <w:rPr>
          <w:sz w:val="20"/>
          <w:szCs w:val="20"/>
        </w:rPr>
        <w:tab/>
      </w:r>
      <w:r w:rsidRPr="006779E2">
        <w:rPr>
          <w:sz w:val="20"/>
          <w:szCs w:val="20"/>
        </w:rPr>
        <w:tab/>
      </w:r>
      <w:r w:rsidRPr="006779E2">
        <w:rPr>
          <w:sz w:val="20"/>
          <w:szCs w:val="20"/>
        </w:rPr>
        <w:tab/>
      </w:r>
      <w:r w:rsidRPr="006779E2">
        <w:rPr>
          <w:i/>
          <w:sz w:val="20"/>
          <w:szCs w:val="20"/>
        </w:rPr>
        <w:t>r</w:t>
      </w:r>
      <w:r w:rsidRPr="006779E2">
        <w:rPr>
          <w:sz w:val="20"/>
          <w:szCs w:val="20"/>
        </w:rPr>
        <w:t xml:space="preserve"> = .31,  </w:t>
      </w:r>
      <w:proofErr w:type="spellStart"/>
      <w:r w:rsidRPr="006779E2">
        <w:rPr>
          <w:i/>
          <w:sz w:val="20"/>
          <w:szCs w:val="20"/>
        </w:rPr>
        <w:t>r</w:t>
      </w:r>
      <w:r w:rsidRPr="006779E2">
        <w:rPr>
          <w:i/>
          <w:sz w:val="20"/>
          <w:szCs w:val="20"/>
          <w:vertAlign w:val="subscript"/>
        </w:rPr>
        <w:t>w</w:t>
      </w:r>
      <w:proofErr w:type="spellEnd"/>
      <w:r w:rsidRPr="006779E2">
        <w:rPr>
          <w:sz w:val="20"/>
          <w:szCs w:val="20"/>
        </w:rPr>
        <w:t xml:space="preserve"> = .29</w:t>
      </w:r>
    </w:p>
    <w:p w14:paraId="6564EE9B" w14:textId="77777777" w:rsidR="00E454E3" w:rsidRPr="004F4038" w:rsidRDefault="00E454E3" w:rsidP="00E454E3">
      <w:pPr>
        <w:tabs>
          <w:tab w:val="left" w:pos="0"/>
        </w:tabs>
        <w:spacing w:line="276" w:lineRule="auto"/>
        <w:rPr>
          <w:lang w:val="nl-NL"/>
        </w:rPr>
      </w:pPr>
      <w:r w:rsidRPr="00F67C68">
        <w:rPr>
          <w:sz w:val="20"/>
          <w:szCs w:val="20"/>
        </w:rPr>
        <w:t>GEQ competence</w:t>
      </w:r>
      <w:r w:rsidRPr="00F67C68">
        <w:rPr>
          <w:sz w:val="20"/>
          <w:szCs w:val="20"/>
        </w:rPr>
        <w:tab/>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.15</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.09</w:t>
      </w:r>
      <w:r>
        <w:rPr>
          <w:sz w:val="20"/>
          <w:szCs w:val="20"/>
        </w:rPr>
        <w:tab/>
      </w:r>
      <w:r>
        <w:rPr>
          <w:b/>
          <w:lang w:val="nl-NL"/>
        </w:rPr>
        <w:t xml:space="preserve">von der </w:t>
      </w:r>
      <w:r w:rsidRPr="00C3298A">
        <w:rPr>
          <w:b/>
          <w:lang w:val="nl-NL"/>
        </w:rPr>
        <w:t>Pütten</w:t>
      </w:r>
      <w:r w:rsidRPr="004F4038">
        <w:rPr>
          <w:b/>
          <w:lang w:val="nl-NL"/>
        </w:rPr>
        <w:t xml:space="preserve">, </w:t>
      </w:r>
      <w:r w:rsidRPr="00C3298A">
        <w:rPr>
          <w:b/>
          <w:lang w:val="nl-NL"/>
        </w:rPr>
        <w:t>Krämer</w:t>
      </w:r>
      <w:r>
        <w:rPr>
          <w:b/>
          <w:lang w:val="nl-NL"/>
        </w:rPr>
        <w:t>, Gratch &amp; Kang, 2010</w:t>
      </w:r>
      <w:r w:rsidRPr="004F4038">
        <w:rPr>
          <w:b/>
          <w:lang w:val="nl-NL"/>
        </w:rPr>
        <w:t xml:space="preserve"> </w:t>
      </w:r>
      <w:r w:rsidRPr="004F4038">
        <w:rPr>
          <w:lang w:val="nl-NL"/>
        </w:rPr>
        <w:t>(</w:t>
      </w:r>
      <w:r w:rsidRPr="004F4038">
        <w:rPr>
          <w:i/>
          <w:lang w:val="nl-NL"/>
        </w:rPr>
        <w:t>N</w:t>
      </w:r>
      <w:r>
        <w:rPr>
          <w:lang w:val="nl-NL"/>
        </w:rPr>
        <w:t xml:space="preserve"> = 83</w:t>
      </w:r>
      <w:r w:rsidRPr="004F4038">
        <w:rPr>
          <w:lang w:val="nl-NL"/>
        </w:rPr>
        <w:t>)</w:t>
      </w:r>
    </w:p>
    <w:p w14:paraId="6C22A50B" w14:textId="77777777" w:rsidR="00E454E3" w:rsidRPr="000B44A6" w:rsidRDefault="00E454E3" w:rsidP="00E454E3">
      <w:pPr>
        <w:tabs>
          <w:tab w:val="left" w:pos="0"/>
        </w:tabs>
        <w:spacing w:line="276" w:lineRule="auto"/>
        <w:rPr>
          <w:sz w:val="20"/>
          <w:szCs w:val="20"/>
        </w:rPr>
      </w:pPr>
      <w:r w:rsidRPr="00F67C68">
        <w:rPr>
          <w:sz w:val="20"/>
          <w:szCs w:val="20"/>
        </w:rPr>
        <w:t>GEQ challenge</w:t>
      </w:r>
      <w:r w:rsidRPr="00F67C68">
        <w:rPr>
          <w:sz w:val="20"/>
          <w:szCs w:val="20"/>
        </w:rPr>
        <w:tab/>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.10</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.06</w:t>
      </w:r>
      <w:r>
        <w:rPr>
          <w:sz w:val="20"/>
          <w:szCs w:val="20"/>
        </w:rPr>
        <w:tab/>
        <w:t>Mutual awareness</w:t>
      </w:r>
      <w:r w:rsidRPr="000B44A6">
        <w:rPr>
          <w:sz w:val="20"/>
          <w:szCs w:val="20"/>
        </w:rPr>
        <w:tab/>
      </w:r>
      <w:r w:rsidRPr="000B44A6">
        <w:rPr>
          <w:sz w:val="20"/>
          <w:szCs w:val="20"/>
        </w:rPr>
        <w:tab/>
      </w:r>
      <w:r w:rsidRPr="000B44A6">
        <w:rPr>
          <w:sz w:val="20"/>
          <w:szCs w:val="20"/>
        </w:rPr>
        <w:tab/>
      </w:r>
      <w:r w:rsidRPr="000B44A6">
        <w:rPr>
          <w:sz w:val="20"/>
          <w:szCs w:val="20"/>
        </w:rPr>
        <w:tab/>
      </w:r>
      <w:r>
        <w:rPr>
          <w:sz w:val="20"/>
          <w:szCs w:val="20"/>
        </w:rPr>
        <w:t xml:space="preserve">   </w:t>
      </w:r>
      <w:r w:rsidRPr="000B44A6">
        <w:rPr>
          <w:i/>
          <w:sz w:val="20"/>
          <w:szCs w:val="20"/>
        </w:rPr>
        <w:t>r</w:t>
      </w:r>
      <w:r>
        <w:rPr>
          <w:sz w:val="20"/>
          <w:szCs w:val="20"/>
        </w:rPr>
        <w:t xml:space="preserve"> = .22*</w:t>
      </w:r>
      <w:r w:rsidRPr="000B44A6">
        <w:rPr>
          <w:sz w:val="20"/>
          <w:szCs w:val="20"/>
        </w:rPr>
        <w:t xml:space="preserve">,  </w:t>
      </w:r>
      <w:proofErr w:type="spellStart"/>
      <w:r w:rsidRPr="000B44A6">
        <w:rPr>
          <w:i/>
          <w:sz w:val="20"/>
          <w:szCs w:val="20"/>
        </w:rPr>
        <w:t>r</w:t>
      </w:r>
      <w:r w:rsidRPr="000B44A6">
        <w:rPr>
          <w:i/>
          <w:sz w:val="20"/>
          <w:szCs w:val="20"/>
          <w:vertAlign w:val="subscript"/>
        </w:rPr>
        <w:t>w</w:t>
      </w:r>
      <w:proofErr w:type="spellEnd"/>
      <w:r>
        <w:rPr>
          <w:sz w:val="20"/>
          <w:szCs w:val="20"/>
        </w:rPr>
        <w:t xml:space="preserve"> = .28*</w:t>
      </w:r>
    </w:p>
    <w:p w14:paraId="0822970D" w14:textId="77777777" w:rsidR="00E454E3" w:rsidRPr="00F67C68" w:rsidRDefault="00E454E3" w:rsidP="00E454E3">
      <w:pPr>
        <w:tabs>
          <w:tab w:val="left" w:pos="0"/>
        </w:tabs>
        <w:spacing w:line="276" w:lineRule="auto"/>
        <w:contextualSpacing/>
        <w:jc w:val="both"/>
        <w:rPr>
          <w:sz w:val="20"/>
          <w:szCs w:val="20"/>
        </w:rPr>
      </w:pPr>
      <w:r w:rsidRPr="00F67C68">
        <w:rPr>
          <w:sz w:val="20"/>
          <w:szCs w:val="20"/>
        </w:rPr>
        <w:t>GEQ frustration</w:t>
      </w:r>
      <w:r w:rsidRPr="00F67C68">
        <w:rPr>
          <w:sz w:val="20"/>
          <w:szCs w:val="20"/>
        </w:rPr>
        <w:tab/>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.31*</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.18*</w:t>
      </w:r>
      <w:r>
        <w:rPr>
          <w:sz w:val="20"/>
          <w:szCs w:val="20"/>
        </w:rPr>
        <w:tab/>
        <w:t>Mutual understanding</w:t>
      </w:r>
      <w:r w:rsidRPr="000B44A6">
        <w:rPr>
          <w:sz w:val="20"/>
          <w:szCs w:val="20"/>
        </w:rPr>
        <w:tab/>
      </w:r>
      <w:r w:rsidRPr="000B44A6">
        <w:rPr>
          <w:sz w:val="20"/>
          <w:szCs w:val="20"/>
        </w:rPr>
        <w:tab/>
      </w:r>
      <w:r w:rsidRPr="000B44A6">
        <w:rPr>
          <w:sz w:val="20"/>
          <w:szCs w:val="20"/>
        </w:rPr>
        <w:tab/>
      </w:r>
      <w:r w:rsidRPr="000B44A6">
        <w:rPr>
          <w:sz w:val="20"/>
          <w:szCs w:val="20"/>
        </w:rPr>
        <w:tab/>
      </w:r>
      <w:r>
        <w:rPr>
          <w:sz w:val="20"/>
          <w:szCs w:val="20"/>
        </w:rPr>
        <w:t xml:space="preserve">   </w:t>
      </w:r>
      <w:r w:rsidRPr="000B44A6">
        <w:rPr>
          <w:i/>
          <w:sz w:val="20"/>
          <w:szCs w:val="20"/>
        </w:rPr>
        <w:t>r</w:t>
      </w:r>
      <w:r>
        <w:rPr>
          <w:sz w:val="20"/>
          <w:szCs w:val="20"/>
        </w:rPr>
        <w:t xml:space="preserve"> = .22*</w:t>
      </w:r>
      <w:r w:rsidRPr="000B44A6">
        <w:rPr>
          <w:sz w:val="20"/>
          <w:szCs w:val="20"/>
        </w:rPr>
        <w:t xml:space="preserve">,  </w:t>
      </w:r>
      <w:proofErr w:type="spellStart"/>
      <w:r w:rsidRPr="000B44A6">
        <w:rPr>
          <w:i/>
          <w:sz w:val="20"/>
          <w:szCs w:val="20"/>
        </w:rPr>
        <w:t>r</w:t>
      </w:r>
      <w:r w:rsidRPr="000B44A6">
        <w:rPr>
          <w:i/>
          <w:sz w:val="20"/>
          <w:szCs w:val="20"/>
          <w:vertAlign w:val="subscript"/>
        </w:rPr>
        <w:t>w</w:t>
      </w:r>
      <w:proofErr w:type="spellEnd"/>
      <w:r>
        <w:rPr>
          <w:sz w:val="20"/>
          <w:szCs w:val="20"/>
        </w:rPr>
        <w:t xml:space="preserve"> = .28*</w:t>
      </w:r>
    </w:p>
    <w:p w14:paraId="32099189" w14:textId="77777777" w:rsidR="00E454E3" w:rsidRPr="00F67C68" w:rsidRDefault="00E454E3" w:rsidP="00E454E3">
      <w:pPr>
        <w:tabs>
          <w:tab w:val="left" w:pos="0"/>
        </w:tabs>
        <w:spacing w:line="276" w:lineRule="auto"/>
        <w:contextualSpacing/>
        <w:jc w:val="both"/>
        <w:rPr>
          <w:sz w:val="20"/>
          <w:szCs w:val="20"/>
        </w:rPr>
      </w:pPr>
      <w:r w:rsidRPr="00F67C68">
        <w:rPr>
          <w:sz w:val="20"/>
          <w:szCs w:val="20"/>
        </w:rPr>
        <w:t>Anger</w:t>
      </w:r>
      <w:r w:rsidRPr="00F67C68">
        <w:rPr>
          <w:sz w:val="20"/>
          <w:szCs w:val="20"/>
        </w:rPr>
        <w:tab/>
      </w:r>
      <w:r w:rsidRPr="00F67C68">
        <w:rPr>
          <w:sz w:val="20"/>
          <w:szCs w:val="20"/>
        </w:rPr>
        <w:tab/>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.31*</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.18*</w:t>
      </w:r>
      <w:r>
        <w:rPr>
          <w:sz w:val="20"/>
          <w:szCs w:val="20"/>
        </w:rPr>
        <w:tab/>
        <w:t>Behavioral independence</w:t>
      </w:r>
      <w:r w:rsidRPr="000B44A6">
        <w:rPr>
          <w:sz w:val="20"/>
          <w:szCs w:val="20"/>
        </w:rPr>
        <w:tab/>
      </w:r>
      <w:r w:rsidRPr="000B44A6">
        <w:rPr>
          <w:sz w:val="20"/>
          <w:szCs w:val="20"/>
        </w:rPr>
        <w:tab/>
      </w:r>
      <w:r w:rsidRPr="000B44A6">
        <w:rPr>
          <w:sz w:val="20"/>
          <w:szCs w:val="20"/>
        </w:rPr>
        <w:tab/>
      </w:r>
      <w:r w:rsidRPr="000B44A6">
        <w:rPr>
          <w:sz w:val="20"/>
          <w:szCs w:val="20"/>
        </w:rPr>
        <w:tab/>
      </w:r>
      <w:r>
        <w:rPr>
          <w:sz w:val="20"/>
          <w:szCs w:val="20"/>
        </w:rPr>
        <w:t xml:space="preserve">   </w:t>
      </w:r>
      <w:r w:rsidRPr="000B44A6">
        <w:rPr>
          <w:i/>
          <w:sz w:val="20"/>
          <w:szCs w:val="20"/>
        </w:rPr>
        <w:t>r</w:t>
      </w:r>
      <w:r>
        <w:rPr>
          <w:sz w:val="20"/>
          <w:szCs w:val="20"/>
        </w:rPr>
        <w:t xml:space="preserve"> = .22*</w:t>
      </w:r>
      <w:r w:rsidRPr="000B44A6">
        <w:rPr>
          <w:sz w:val="20"/>
          <w:szCs w:val="20"/>
        </w:rPr>
        <w:t xml:space="preserve">,  </w:t>
      </w:r>
      <w:proofErr w:type="spellStart"/>
      <w:r w:rsidRPr="000B44A6">
        <w:rPr>
          <w:i/>
          <w:sz w:val="20"/>
          <w:szCs w:val="20"/>
        </w:rPr>
        <w:t>r</w:t>
      </w:r>
      <w:r w:rsidRPr="000B44A6">
        <w:rPr>
          <w:i/>
          <w:sz w:val="20"/>
          <w:szCs w:val="20"/>
          <w:vertAlign w:val="subscript"/>
        </w:rPr>
        <w:t>w</w:t>
      </w:r>
      <w:proofErr w:type="spellEnd"/>
      <w:r>
        <w:rPr>
          <w:sz w:val="20"/>
          <w:szCs w:val="20"/>
        </w:rPr>
        <w:t xml:space="preserve"> = .28*</w:t>
      </w:r>
    </w:p>
    <w:p w14:paraId="3420F702" w14:textId="77777777" w:rsidR="00E454E3" w:rsidRPr="00F67C68" w:rsidRDefault="00E454E3" w:rsidP="00E454E3">
      <w:pPr>
        <w:tabs>
          <w:tab w:val="left" w:pos="0"/>
        </w:tabs>
        <w:spacing w:line="276" w:lineRule="auto"/>
        <w:contextualSpacing/>
        <w:jc w:val="both"/>
        <w:rPr>
          <w:sz w:val="20"/>
          <w:szCs w:val="20"/>
        </w:rPr>
      </w:pPr>
      <w:r w:rsidRPr="00F67C68">
        <w:rPr>
          <w:sz w:val="20"/>
          <w:szCs w:val="20"/>
        </w:rPr>
        <w:t>Verbal aggression</w:t>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.31*</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.18*</w:t>
      </w:r>
      <w:r>
        <w:rPr>
          <w:sz w:val="20"/>
          <w:szCs w:val="20"/>
        </w:rPr>
        <w:tab/>
        <w:t>Empathy</w:t>
      </w:r>
      <w:r>
        <w:rPr>
          <w:sz w:val="20"/>
          <w:szCs w:val="20"/>
        </w:rPr>
        <w:tab/>
      </w:r>
      <w:r w:rsidRPr="000B44A6">
        <w:rPr>
          <w:sz w:val="20"/>
          <w:szCs w:val="20"/>
        </w:rPr>
        <w:tab/>
      </w:r>
      <w:r w:rsidRPr="000B44A6">
        <w:rPr>
          <w:sz w:val="20"/>
          <w:szCs w:val="20"/>
        </w:rPr>
        <w:tab/>
      </w:r>
      <w:r w:rsidRPr="000B44A6">
        <w:rPr>
          <w:sz w:val="20"/>
          <w:szCs w:val="20"/>
        </w:rPr>
        <w:tab/>
      </w:r>
      <w:r w:rsidRPr="000B44A6">
        <w:rPr>
          <w:sz w:val="20"/>
          <w:szCs w:val="20"/>
        </w:rPr>
        <w:tab/>
      </w:r>
      <w:r>
        <w:rPr>
          <w:sz w:val="20"/>
          <w:szCs w:val="20"/>
        </w:rPr>
        <w:t xml:space="preserve">   </w:t>
      </w:r>
      <w:r w:rsidRPr="000B44A6">
        <w:rPr>
          <w:i/>
          <w:sz w:val="20"/>
          <w:szCs w:val="20"/>
        </w:rPr>
        <w:t>r</w:t>
      </w:r>
      <w:r>
        <w:rPr>
          <w:sz w:val="20"/>
          <w:szCs w:val="20"/>
        </w:rPr>
        <w:t xml:space="preserve"> = .22*</w:t>
      </w:r>
      <w:r w:rsidRPr="000B44A6">
        <w:rPr>
          <w:sz w:val="20"/>
          <w:szCs w:val="20"/>
        </w:rPr>
        <w:t xml:space="preserve">,  </w:t>
      </w:r>
      <w:proofErr w:type="spellStart"/>
      <w:r w:rsidRPr="000B44A6">
        <w:rPr>
          <w:i/>
          <w:sz w:val="20"/>
          <w:szCs w:val="20"/>
        </w:rPr>
        <w:t>r</w:t>
      </w:r>
      <w:r w:rsidRPr="000B44A6">
        <w:rPr>
          <w:i/>
          <w:sz w:val="20"/>
          <w:szCs w:val="20"/>
          <w:vertAlign w:val="subscript"/>
        </w:rPr>
        <w:t>w</w:t>
      </w:r>
      <w:proofErr w:type="spellEnd"/>
      <w:r>
        <w:rPr>
          <w:sz w:val="20"/>
          <w:szCs w:val="20"/>
        </w:rPr>
        <w:t xml:space="preserve"> = .28*</w:t>
      </w:r>
    </w:p>
    <w:p w14:paraId="6FB0D114" w14:textId="77777777" w:rsidR="00E454E3" w:rsidRPr="00F67C68" w:rsidRDefault="00E454E3" w:rsidP="00E454E3">
      <w:pPr>
        <w:tabs>
          <w:tab w:val="left" w:pos="0"/>
        </w:tabs>
        <w:spacing w:line="276" w:lineRule="auto"/>
        <w:contextualSpacing/>
        <w:jc w:val="both"/>
        <w:rPr>
          <w:sz w:val="20"/>
          <w:szCs w:val="20"/>
        </w:rPr>
      </w:pPr>
      <w:r w:rsidRPr="00F67C68">
        <w:rPr>
          <w:sz w:val="20"/>
          <w:szCs w:val="20"/>
        </w:rPr>
        <w:t>Hostility</w:t>
      </w:r>
      <w:r w:rsidRPr="00F67C68">
        <w:rPr>
          <w:sz w:val="20"/>
          <w:szCs w:val="20"/>
        </w:rPr>
        <w:tab/>
      </w:r>
      <w:r w:rsidRPr="00F67C68">
        <w:rPr>
          <w:sz w:val="20"/>
          <w:szCs w:val="20"/>
        </w:rPr>
        <w:tab/>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.31*</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.18*</w:t>
      </w:r>
      <w:r>
        <w:rPr>
          <w:sz w:val="20"/>
          <w:szCs w:val="20"/>
        </w:rPr>
        <w:tab/>
        <w:t>Attention allocation</w:t>
      </w:r>
      <w:r w:rsidRPr="000B44A6">
        <w:rPr>
          <w:sz w:val="20"/>
          <w:szCs w:val="20"/>
        </w:rPr>
        <w:tab/>
      </w:r>
      <w:r w:rsidRPr="000B44A6">
        <w:rPr>
          <w:sz w:val="20"/>
          <w:szCs w:val="20"/>
        </w:rPr>
        <w:tab/>
      </w:r>
      <w:r w:rsidRPr="000B44A6">
        <w:rPr>
          <w:sz w:val="20"/>
          <w:szCs w:val="20"/>
        </w:rPr>
        <w:tab/>
      </w:r>
      <w:r w:rsidRPr="000B44A6">
        <w:rPr>
          <w:sz w:val="20"/>
          <w:szCs w:val="20"/>
        </w:rPr>
        <w:tab/>
      </w:r>
      <w:r>
        <w:rPr>
          <w:sz w:val="20"/>
          <w:szCs w:val="20"/>
        </w:rPr>
        <w:t xml:space="preserve">   </w:t>
      </w:r>
      <w:r w:rsidRPr="000B44A6">
        <w:rPr>
          <w:i/>
          <w:sz w:val="20"/>
          <w:szCs w:val="20"/>
        </w:rPr>
        <w:t>r</w:t>
      </w:r>
      <w:r>
        <w:rPr>
          <w:sz w:val="20"/>
          <w:szCs w:val="20"/>
        </w:rPr>
        <w:t xml:space="preserve"> = .22*</w:t>
      </w:r>
      <w:r w:rsidRPr="000B44A6">
        <w:rPr>
          <w:sz w:val="20"/>
          <w:szCs w:val="20"/>
        </w:rPr>
        <w:t xml:space="preserve">,  </w:t>
      </w:r>
      <w:proofErr w:type="spellStart"/>
      <w:r w:rsidRPr="000B44A6">
        <w:rPr>
          <w:i/>
          <w:sz w:val="20"/>
          <w:szCs w:val="20"/>
        </w:rPr>
        <w:t>r</w:t>
      </w:r>
      <w:r w:rsidRPr="000B44A6">
        <w:rPr>
          <w:i/>
          <w:sz w:val="20"/>
          <w:szCs w:val="20"/>
          <w:vertAlign w:val="subscript"/>
        </w:rPr>
        <w:t>w</w:t>
      </w:r>
      <w:proofErr w:type="spellEnd"/>
      <w:r>
        <w:rPr>
          <w:sz w:val="20"/>
          <w:szCs w:val="20"/>
        </w:rPr>
        <w:t xml:space="preserve"> = .28*</w:t>
      </w:r>
    </w:p>
    <w:p w14:paraId="6D51E5CC" w14:textId="77777777" w:rsidR="00E454E3" w:rsidRPr="00F67C68" w:rsidRDefault="00E454E3" w:rsidP="00E454E3">
      <w:pPr>
        <w:tabs>
          <w:tab w:val="left" w:pos="0"/>
        </w:tabs>
        <w:spacing w:line="276" w:lineRule="auto"/>
        <w:contextualSpacing/>
        <w:jc w:val="both"/>
        <w:rPr>
          <w:sz w:val="20"/>
          <w:szCs w:val="20"/>
        </w:rPr>
      </w:pPr>
      <w:r w:rsidRPr="00F67C68">
        <w:rPr>
          <w:sz w:val="20"/>
          <w:szCs w:val="20"/>
        </w:rPr>
        <w:t>Physical aggression</w:t>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sidRPr="00F67C68">
        <w:rPr>
          <w:sz w:val="20"/>
          <w:szCs w:val="20"/>
        </w:rPr>
        <w:t xml:space="preserve"> = .31*</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sidRPr="00F67C68">
        <w:rPr>
          <w:sz w:val="20"/>
          <w:szCs w:val="20"/>
        </w:rPr>
        <w:t xml:space="preserve"> = .18*</w:t>
      </w:r>
      <w:r>
        <w:rPr>
          <w:sz w:val="20"/>
          <w:szCs w:val="20"/>
        </w:rPr>
        <w:tab/>
      </w:r>
      <w:proofErr w:type="spellStart"/>
      <w:r>
        <w:rPr>
          <w:sz w:val="20"/>
          <w:szCs w:val="20"/>
        </w:rPr>
        <w:t>Bailenson</w:t>
      </w:r>
      <w:proofErr w:type="spellEnd"/>
      <w:r>
        <w:rPr>
          <w:sz w:val="20"/>
          <w:szCs w:val="20"/>
        </w:rPr>
        <w:t xml:space="preserve"> presence scale</w:t>
      </w:r>
      <w:r w:rsidRPr="000B44A6">
        <w:rPr>
          <w:sz w:val="20"/>
          <w:szCs w:val="20"/>
        </w:rPr>
        <w:tab/>
      </w:r>
      <w:r w:rsidRPr="000B44A6">
        <w:rPr>
          <w:sz w:val="20"/>
          <w:szCs w:val="20"/>
        </w:rPr>
        <w:tab/>
      </w:r>
      <w:r w:rsidRPr="000B44A6">
        <w:rPr>
          <w:sz w:val="20"/>
          <w:szCs w:val="20"/>
        </w:rPr>
        <w:tab/>
      </w:r>
      <w:r w:rsidRPr="000B44A6">
        <w:rPr>
          <w:sz w:val="20"/>
          <w:szCs w:val="20"/>
        </w:rPr>
        <w:tab/>
      </w:r>
      <w:r>
        <w:rPr>
          <w:sz w:val="20"/>
          <w:szCs w:val="20"/>
        </w:rPr>
        <w:t xml:space="preserve">   </w:t>
      </w:r>
      <w:r w:rsidRPr="000B44A6">
        <w:rPr>
          <w:i/>
          <w:sz w:val="20"/>
          <w:szCs w:val="20"/>
        </w:rPr>
        <w:t>r</w:t>
      </w:r>
      <w:r>
        <w:rPr>
          <w:sz w:val="20"/>
          <w:szCs w:val="20"/>
        </w:rPr>
        <w:t xml:space="preserve"> = .22*</w:t>
      </w:r>
      <w:r w:rsidRPr="000B44A6">
        <w:rPr>
          <w:sz w:val="20"/>
          <w:szCs w:val="20"/>
        </w:rPr>
        <w:t xml:space="preserve">,  </w:t>
      </w:r>
      <w:proofErr w:type="spellStart"/>
      <w:r w:rsidRPr="000B44A6">
        <w:rPr>
          <w:i/>
          <w:sz w:val="20"/>
          <w:szCs w:val="20"/>
        </w:rPr>
        <w:t>r</w:t>
      </w:r>
      <w:r w:rsidRPr="000B44A6">
        <w:rPr>
          <w:i/>
          <w:sz w:val="20"/>
          <w:szCs w:val="20"/>
          <w:vertAlign w:val="subscript"/>
        </w:rPr>
        <w:t>w</w:t>
      </w:r>
      <w:proofErr w:type="spellEnd"/>
      <w:r>
        <w:rPr>
          <w:sz w:val="20"/>
          <w:szCs w:val="20"/>
        </w:rPr>
        <w:t xml:space="preserve"> = .28*</w:t>
      </w:r>
    </w:p>
    <w:p w14:paraId="79E9B4EC" w14:textId="77777777" w:rsidR="00E454E3" w:rsidRPr="009457DE" w:rsidRDefault="00E454E3" w:rsidP="00E454E3">
      <w:pPr>
        <w:tabs>
          <w:tab w:val="left" w:pos="0"/>
        </w:tabs>
        <w:spacing w:line="276" w:lineRule="auto"/>
        <w:rPr>
          <w:lang w:val="nl-NL"/>
        </w:rPr>
      </w:pPr>
      <w:r w:rsidRPr="004F4038">
        <w:rPr>
          <w:b/>
          <w:lang w:val="nl-NL"/>
        </w:rPr>
        <w:t xml:space="preserve">Gajadhar, Nap, de Kort, &amp; Ijsselsteijn, 2010 </w:t>
      </w:r>
      <w:r w:rsidRPr="004F4038">
        <w:rPr>
          <w:lang w:val="nl-NL"/>
        </w:rPr>
        <w:t>(</w:t>
      </w:r>
      <w:r w:rsidRPr="004F4038">
        <w:rPr>
          <w:i/>
          <w:lang w:val="nl-NL"/>
        </w:rPr>
        <w:t>N</w:t>
      </w:r>
      <w:r w:rsidRPr="004F4038">
        <w:rPr>
          <w:lang w:val="nl-NL"/>
        </w:rPr>
        <w:t xml:space="preserve"> = 20)</w:t>
      </w:r>
      <w:r>
        <w:rPr>
          <w:lang w:val="nl-NL"/>
        </w:rPr>
        <w:tab/>
      </w:r>
      <w:r>
        <w:rPr>
          <w:lang w:val="nl-NL"/>
        </w:rPr>
        <w:tab/>
      </w:r>
      <w:r w:rsidRPr="004F4038">
        <w:rPr>
          <w:b/>
          <w:lang w:val="nl-NL"/>
        </w:rPr>
        <w:t xml:space="preserve">Weibel, Wissmath, Habegger, Steiner, &amp; Groner, 2008 </w:t>
      </w:r>
      <w:r w:rsidRPr="004F4038">
        <w:rPr>
          <w:lang w:val="nl-NL"/>
        </w:rPr>
        <w:t>(</w:t>
      </w:r>
      <w:r w:rsidRPr="004F4038">
        <w:rPr>
          <w:i/>
          <w:lang w:val="nl-NL"/>
        </w:rPr>
        <w:t>N</w:t>
      </w:r>
      <w:r w:rsidRPr="004F4038">
        <w:rPr>
          <w:lang w:val="nl-NL"/>
        </w:rPr>
        <w:t xml:space="preserve"> = 70)</w:t>
      </w:r>
    </w:p>
    <w:p w14:paraId="15CEBEA5" w14:textId="77777777" w:rsidR="00E454E3" w:rsidRPr="00BC1B79" w:rsidRDefault="00E454E3" w:rsidP="00E454E3">
      <w:pPr>
        <w:tabs>
          <w:tab w:val="left" w:pos="0"/>
        </w:tabs>
        <w:spacing w:line="276" w:lineRule="auto"/>
        <w:rPr>
          <w:sz w:val="20"/>
          <w:szCs w:val="20"/>
        </w:rPr>
      </w:pPr>
      <w:r w:rsidRPr="00BC1B79">
        <w:rPr>
          <w:sz w:val="20"/>
          <w:szCs w:val="20"/>
        </w:rPr>
        <w:t>Empathy</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.24</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.06</w:t>
      </w:r>
      <w:r>
        <w:rPr>
          <w:sz w:val="20"/>
          <w:szCs w:val="20"/>
        </w:rPr>
        <w:tab/>
        <w:t>Presence</w:t>
      </w:r>
      <w:r>
        <w:rPr>
          <w:sz w:val="20"/>
          <w:szCs w:val="20"/>
        </w:rPr>
        <w:tab/>
      </w:r>
      <w:r>
        <w:rPr>
          <w:sz w:val="20"/>
          <w:szCs w:val="20"/>
        </w:rPr>
        <w:tab/>
      </w:r>
      <w:r>
        <w:rPr>
          <w:sz w:val="20"/>
          <w:szCs w:val="20"/>
        </w:rPr>
        <w:tab/>
      </w:r>
      <w:r>
        <w:rPr>
          <w:sz w:val="20"/>
          <w:szCs w:val="20"/>
        </w:rPr>
        <w:tab/>
        <w:t xml:space="preserve"> </w:t>
      </w:r>
      <w:r w:rsidRPr="000B44A6">
        <w:rPr>
          <w:sz w:val="20"/>
          <w:szCs w:val="20"/>
        </w:rPr>
        <w:tab/>
      </w:r>
      <w:r w:rsidRPr="000B44A6">
        <w:rPr>
          <w:sz w:val="20"/>
          <w:szCs w:val="20"/>
        </w:rPr>
        <w:tab/>
      </w:r>
      <w:r>
        <w:rPr>
          <w:sz w:val="20"/>
          <w:szCs w:val="20"/>
        </w:rPr>
        <w:t xml:space="preserve">   </w:t>
      </w:r>
      <w:r w:rsidRPr="000B44A6">
        <w:rPr>
          <w:i/>
          <w:sz w:val="20"/>
          <w:szCs w:val="20"/>
        </w:rPr>
        <w:t>r</w:t>
      </w:r>
      <w:r w:rsidRPr="000B44A6">
        <w:rPr>
          <w:sz w:val="20"/>
          <w:szCs w:val="20"/>
        </w:rPr>
        <w:t xml:space="preserve"> = .40,  </w:t>
      </w:r>
      <w:proofErr w:type="spellStart"/>
      <w:r w:rsidRPr="000B44A6">
        <w:rPr>
          <w:i/>
          <w:sz w:val="20"/>
          <w:szCs w:val="20"/>
        </w:rPr>
        <w:t>r</w:t>
      </w:r>
      <w:r w:rsidRPr="000B44A6">
        <w:rPr>
          <w:i/>
          <w:sz w:val="20"/>
          <w:szCs w:val="20"/>
          <w:vertAlign w:val="subscript"/>
        </w:rPr>
        <w:t>w</w:t>
      </w:r>
      <w:proofErr w:type="spellEnd"/>
      <w:r w:rsidRPr="000B44A6">
        <w:rPr>
          <w:sz w:val="20"/>
          <w:szCs w:val="20"/>
        </w:rPr>
        <w:t xml:space="preserve"> = .40</w:t>
      </w:r>
    </w:p>
    <w:p w14:paraId="37746BA0" w14:textId="77777777" w:rsidR="00E454E3" w:rsidRPr="00BC1B79" w:rsidRDefault="00E454E3" w:rsidP="00E454E3">
      <w:pPr>
        <w:tabs>
          <w:tab w:val="left" w:pos="0"/>
        </w:tabs>
        <w:spacing w:line="276" w:lineRule="auto"/>
        <w:rPr>
          <w:sz w:val="20"/>
          <w:szCs w:val="20"/>
        </w:rPr>
      </w:pPr>
      <w:r w:rsidRPr="00BC1B79">
        <w:rPr>
          <w:sz w:val="20"/>
          <w:szCs w:val="20"/>
        </w:rPr>
        <w:t>Engagement</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.07</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.02</w:t>
      </w:r>
      <w:r>
        <w:rPr>
          <w:sz w:val="20"/>
          <w:szCs w:val="20"/>
        </w:rPr>
        <w:tab/>
      </w:r>
      <w:r w:rsidRPr="000B44A6">
        <w:rPr>
          <w:sz w:val="20"/>
          <w:szCs w:val="20"/>
        </w:rPr>
        <w:t>Flow</w:t>
      </w:r>
      <w:r w:rsidRPr="000B44A6">
        <w:rPr>
          <w:sz w:val="20"/>
          <w:szCs w:val="20"/>
        </w:rPr>
        <w:tab/>
      </w:r>
      <w:r w:rsidRPr="000B44A6">
        <w:rPr>
          <w:sz w:val="20"/>
          <w:szCs w:val="20"/>
        </w:rPr>
        <w:tab/>
      </w:r>
      <w:r w:rsidRPr="000B44A6">
        <w:rPr>
          <w:sz w:val="20"/>
          <w:szCs w:val="20"/>
        </w:rPr>
        <w:tab/>
      </w:r>
      <w:r>
        <w:rPr>
          <w:sz w:val="20"/>
          <w:szCs w:val="20"/>
        </w:rPr>
        <w:tab/>
      </w:r>
      <w:r>
        <w:rPr>
          <w:sz w:val="20"/>
          <w:szCs w:val="20"/>
        </w:rPr>
        <w:tab/>
      </w:r>
      <w:r w:rsidRPr="000B44A6">
        <w:rPr>
          <w:sz w:val="20"/>
          <w:szCs w:val="20"/>
        </w:rPr>
        <w:tab/>
      </w:r>
      <w:r>
        <w:rPr>
          <w:sz w:val="20"/>
          <w:szCs w:val="20"/>
        </w:rPr>
        <w:t xml:space="preserve">   </w:t>
      </w:r>
      <w:r w:rsidRPr="000B44A6">
        <w:rPr>
          <w:i/>
          <w:sz w:val="20"/>
          <w:szCs w:val="20"/>
        </w:rPr>
        <w:t>r</w:t>
      </w:r>
      <w:r w:rsidRPr="000B44A6">
        <w:rPr>
          <w:sz w:val="20"/>
          <w:szCs w:val="20"/>
        </w:rPr>
        <w:t xml:space="preserve"> = .29,  </w:t>
      </w:r>
      <w:proofErr w:type="spellStart"/>
      <w:r w:rsidRPr="000B44A6">
        <w:rPr>
          <w:i/>
          <w:sz w:val="20"/>
          <w:szCs w:val="20"/>
        </w:rPr>
        <w:t>r</w:t>
      </w:r>
      <w:r w:rsidRPr="000B44A6">
        <w:rPr>
          <w:i/>
          <w:sz w:val="20"/>
          <w:szCs w:val="20"/>
          <w:vertAlign w:val="subscript"/>
        </w:rPr>
        <w:t>w</w:t>
      </w:r>
      <w:proofErr w:type="spellEnd"/>
      <w:r w:rsidRPr="000B44A6">
        <w:rPr>
          <w:sz w:val="20"/>
          <w:szCs w:val="20"/>
        </w:rPr>
        <w:t xml:space="preserve"> = .29</w:t>
      </w:r>
    </w:p>
    <w:p w14:paraId="0851AEFF" w14:textId="77777777" w:rsidR="00E454E3" w:rsidRPr="00BC1B79" w:rsidRDefault="00E454E3" w:rsidP="00E454E3">
      <w:pPr>
        <w:pBdr>
          <w:bottom w:val="single" w:sz="12" w:space="1" w:color="auto"/>
        </w:pBdr>
        <w:tabs>
          <w:tab w:val="left" w:pos="0"/>
        </w:tabs>
        <w:spacing w:line="276" w:lineRule="auto"/>
        <w:rPr>
          <w:sz w:val="20"/>
          <w:szCs w:val="20"/>
        </w:rPr>
      </w:pPr>
      <w:r w:rsidRPr="00BC1B79">
        <w:rPr>
          <w:sz w:val="20"/>
          <w:szCs w:val="20"/>
        </w:rPr>
        <w:t>Jealousy</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.18</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.05</w:t>
      </w:r>
      <w:r>
        <w:rPr>
          <w:sz w:val="20"/>
          <w:szCs w:val="20"/>
        </w:rPr>
        <w:tab/>
      </w:r>
      <w:r w:rsidRPr="0091748E">
        <w:rPr>
          <w:sz w:val="20"/>
          <w:szCs w:val="20"/>
        </w:rPr>
        <w:t>Enjoyment</w:t>
      </w:r>
      <w:r w:rsidRPr="0091748E">
        <w:rPr>
          <w:sz w:val="20"/>
          <w:szCs w:val="20"/>
        </w:rPr>
        <w:tab/>
      </w:r>
      <w:r w:rsidRPr="0091748E">
        <w:rPr>
          <w:sz w:val="20"/>
          <w:szCs w:val="20"/>
        </w:rPr>
        <w:tab/>
      </w:r>
      <w:r w:rsidRPr="0091748E">
        <w:rPr>
          <w:sz w:val="20"/>
          <w:szCs w:val="20"/>
        </w:rPr>
        <w:tab/>
      </w:r>
      <w:r w:rsidRPr="0091748E">
        <w:rPr>
          <w:sz w:val="20"/>
          <w:szCs w:val="20"/>
        </w:rPr>
        <w:tab/>
      </w:r>
      <w:r w:rsidRPr="0091748E">
        <w:rPr>
          <w:sz w:val="20"/>
          <w:szCs w:val="20"/>
        </w:rPr>
        <w:tab/>
      </w:r>
      <w:r>
        <w:rPr>
          <w:sz w:val="20"/>
          <w:szCs w:val="20"/>
        </w:rPr>
        <w:t xml:space="preserve">   </w:t>
      </w:r>
      <w:r w:rsidRPr="0091748E">
        <w:rPr>
          <w:i/>
          <w:sz w:val="20"/>
          <w:szCs w:val="20"/>
        </w:rPr>
        <w:t>r</w:t>
      </w:r>
      <w:r w:rsidRPr="0091748E">
        <w:rPr>
          <w:sz w:val="20"/>
          <w:szCs w:val="20"/>
        </w:rPr>
        <w:t xml:space="preserve"> = .30,  </w:t>
      </w:r>
      <w:proofErr w:type="spellStart"/>
      <w:r w:rsidRPr="0091748E">
        <w:rPr>
          <w:i/>
          <w:sz w:val="20"/>
          <w:szCs w:val="20"/>
        </w:rPr>
        <w:t>r</w:t>
      </w:r>
      <w:r w:rsidRPr="0091748E">
        <w:rPr>
          <w:i/>
          <w:sz w:val="20"/>
          <w:szCs w:val="20"/>
          <w:vertAlign w:val="subscript"/>
        </w:rPr>
        <w:t>w</w:t>
      </w:r>
      <w:proofErr w:type="spellEnd"/>
      <w:r w:rsidRPr="0091748E">
        <w:rPr>
          <w:sz w:val="20"/>
          <w:szCs w:val="20"/>
        </w:rPr>
        <w:t xml:space="preserve"> = .30</w:t>
      </w:r>
      <w:r w:rsidRPr="0091748E">
        <w:rPr>
          <w:sz w:val="20"/>
          <w:szCs w:val="20"/>
        </w:rPr>
        <w:tab/>
      </w:r>
    </w:p>
    <w:p w14:paraId="40B32642" w14:textId="77777777" w:rsidR="00E454E3" w:rsidRPr="00BC1B79" w:rsidRDefault="00E454E3" w:rsidP="00E454E3">
      <w:pPr>
        <w:tabs>
          <w:tab w:val="left" w:pos="0"/>
        </w:tabs>
        <w:spacing w:line="276" w:lineRule="auto"/>
        <w:contextualSpacing/>
        <w:jc w:val="both"/>
        <w:rPr>
          <w:sz w:val="20"/>
          <w:szCs w:val="20"/>
        </w:rPr>
      </w:pPr>
      <w:r w:rsidRPr="00BC1B79">
        <w:rPr>
          <w:sz w:val="20"/>
          <w:szCs w:val="20"/>
        </w:rPr>
        <w:t>Positive affect</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.20</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.05</w:t>
      </w:r>
    </w:p>
    <w:p w14:paraId="33CF7F9A" w14:textId="77777777" w:rsidR="00E454E3" w:rsidRPr="00BC1B79" w:rsidRDefault="00E454E3" w:rsidP="00E454E3">
      <w:pPr>
        <w:tabs>
          <w:tab w:val="left" w:pos="0"/>
        </w:tabs>
        <w:spacing w:line="276" w:lineRule="auto"/>
        <w:contextualSpacing/>
        <w:jc w:val="both"/>
        <w:rPr>
          <w:sz w:val="20"/>
          <w:szCs w:val="20"/>
        </w:rPr>
      </w:pPr>
      <w:r w:rsidRPr="00BC1B79">
        <w:rPr>
          <w:sz w:val="20"/>
          <w:szCs w:val="20"/>
        </w:rPr>
        <w:t>Competence</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.00</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.00</w:t>
      </w:r>
    </w:p>
    <w:p w14:paraId="3A5F17AE" w14:textId="77777777" w:rsidR="00E454E3" w:rsidRPr="00BC1B79" w:rsidRDefault="00E454E3" w:rsidP="00E454E3">
      <w:pPr>
        <w:tabs>
          <w:tab w:val="left" w:pos="0"/>
        </w:tabs>
        <w:spacing w:line="276" w:lineRule="auto"/>
        <w:contextualSpacing/>
        <w:jc w:val="both"/>
        <w:rPr>
          <w:sz w:val="20"/>
          <w:szCs w:val="20"/>
        </w:rPr>
      </w:pPr>
      <w:r w:rsidRPr="00BC1B79">
        <w:rPr>
          <w:sz w:val="20"/>
          <w:szCs w:val="20"/>
        </w:rPr>
        <w:t>Challenge</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.07</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.02</w:t>
      </w:r>
    </w:p>
    <w:p w14:paraId="6D1C34CA" w14:textId="77777777" w:rsidR="00E454E3" w:rsidRPr="00BC1B79" w:rsidRDefault="00E454E3" w:rsidP="00E454E3">
      <w:pPr>
        <w:tabs>
          <w:tab w:val="left" w:pos="0"/>
        </w:tabs>
        <w:spacing w:line="276" w:lineRule="auto"/>
        <w:contextualSpacing/>
        <w:jc w:val="both"/>
        <w:rPr>
          <w:sz w:val="20"/>
          <w:szCs w:val="20"/>
        </w:rPr>
      </w:pPr>
      <w:r w:rsidRPr="00BC1B79">
        <w:rPr>
          <w:sz w:val="20"/>
          <w:szCs w:val="20"/>
        </w:rPr>
        <w:t>Frustration</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-.01</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.00</w:t>
      </w:r>
    </w:p>
    <w:p w14:paraId="6E222DA1" w14:textId="77777777" w:rsidR="00E454E3" w:rsidRPr="00BC1B79" w:rsidRDefault="00E454E3" w:rsidP="00E454E3">
      <w:pPr>
        <w:tabs>
          <w:tab w:val="left" w:pos="0"/>
        </w:tabs>
        <w:spacing w:line="276" w:lineRule="auto"/>
        <w:contextualSpacing/>
        <w:jc w:val="both"/>
        <w:rPr>
          <w:sz w:val="20"/>
          <w:szCs w:val="20"/>
        </w:rPr>
      </w:pPr>
      <w:r w:rsidRPr="00BC1B79">
        <w:rPr>
          <w:sz w:val="20"/>
          <w:szCs w:val="20"/>
        </w:rPr>
        <w:t>Boredom</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.27</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.07</w:t>
      </w:r>
    </w:p>
    <w:p w14:paraId="303D6A42" w14:textId="77777777" w:rsidR="00E454E3" w:rsidRPr="00BC1B79" w:rsidRDefault="00E454E3" w:rsidP="00E454E3">
      <w:pPr>
        <w:tabs>
          <w:tab w:val="left" w:pos="0"/>
        </w:tabs>
        <w:spacing w:line="276" w:lineRule="auto"/>
        <w:contextualSpacing/>
        <w:jc w:val="both"/>
        <w:rPr>
          <w:sz w:val="20"/>
          <w:szCs w:val="20"/>
        </w:rPr>
      </w:pPr>
      <w:r w:rsidRPr="00BC1B79">
        <w:rPr>
          <w:sz w:val="20"/>
          <w:szCs w:val="20"/>
        </w:rPr>
        <w:t>Immersion</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.16</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.04</w:t>
      </w:r>
    </w:p>
    <w:p w14:paraId="3F2227B0" w14:textId="77777777" w:rsidR="00E454E3" w:rsidRPr="00BC1B79" w:rsidRDefault="00E454E3" w:rsidP="00E454E3">
      <w:pPr>
        <w:tabs>
          <w:tab w:val="left" w:pos="0"/>
        </w:tabs>
        <w:spacing w:line="276" w:lineRule="auto"/>
        <w:contextualSpacing/>
        <w:jc w:val="both"/>
        <w:rPr>
          <w:sz w:val="20"/>
          <w:szCs w:val="20"/>
        </w:rPr>
      </w:pPr>
      <w:r w:rsidRPr="00BC1B79">
        <w:rPr>
          <w:sz w:val="20"/>
          <w:szCs w:val="20"/>
        </w:rPr>
        <w:t>Flow</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.10</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.03</w:t>
      </w:r>
    </w:p>
    <w:p w14:paraId="1C59703E" w14:textId="77777777" w:rsidR="00E454E3" w:rsidRPr="00BC1B79" w:rsidRDefault="00E454E3" w:rsidP="00E454E3">
      <w:pPr>
        <w:tabs>
          <w:tab w:val="left" w:pos="0"/>
        </w:tabs>
        <w:spacing w:line="276" w:lineRule="auto"/>
        <w:contextualSpacing/>
        <w:jc w:val="both"/>
        <w:rPr>
          <w:sz w:val="20"/>
          <w:szCs w:val="20"/>
        </w:rPr>
      </w:pPr>
      <w:r w:rsidRPr="00BC1B79">
        <w:rPr>
          <w:sz w:val="20"/>
          <w:szCs w:val="20"/>
        </w:rPr>
        <w:t>Revised flow</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.13</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.03</w:t>
      </w:r>
    </w:p>
    <w:p w14:paraId="2E33C42E" w14:textId="77777777" w:rsidR="00E454E3" w:rsidRPr="00BC1B79" w:rsidRDefault="00E454E3" w:rsidP="00E454E3">
      <w:pPr>
        <w:tabs>
          <w:tab w:val="left" w:pos="0"/>
        </w:tabs>
        <w:spacing w:line="276" w:lineRule="auto"/>
        <w:contextualSpacing/>
        <w:jc w:val="both"/>
        <w:rPr>
          <w:sz w:val="20"/>
          <w:szCs w:val="20"/>
        </w:rPr>
      </w:pPr>
      <w:r w:rsidRPr="00BC1B79">
        <w:rPr>
          <w:sz w:val="20"/>
          <w:szCs w:val="20"/>
        </w:rPr>
        <w:t>PID</w:t>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sidRPr="00BC1B79">
        <w:rPr>
          <w:sz w:val="20"/>
          <w:szCs w:val="20"/>
        </w:rPr>
        <w:tab/>
      </w:r>
      <w:r>
        <w:rPr>
          <w:sz w:val="20"/>
          <w:szCs w:val="20"/>
        </w:rPr>
        <w:t xml:space="preserve">   </w:t>
      </w:r>
      <w:r w:rsidRPr="00BC1B79">
        <w:rPr>
          <w:i/>
          <w:sz w:val="20"/>
          <w:szCs w:val="20"/>
        </w:rPr>
        <w:t>r</w:t>
      </w:r>
      <w:r w:rsidRPr="00BC1B79">
        <w:rPr>
          <w:sz w:val="20"/>
          <w:szCs w:val="20"/>
        </w:rPr>
        <w:t xml:space="preserve"> = .00</w:t>
      </w:r>
      <w:proofErr w:type="gramStart"/>
      <w:r w:rsidRPr="00BC1B79">
        <w:rPr>
          <w:sz w:val="20"/>
          <w:szCs w:val="20"/>
        </w:rPr>
        <w:t xml:space="preserve">,  </w:t>
      </w:r>
      <w:proofErr w:type="spellStart"/>
      <w:r w:rsidRPr="00BC1B79">
        <w:rPr>
          <w:i/>
          <w:sz w:val="20"/>
          <w:szCs w:val="20"/>
        </w:rPr>
        <w:t>r</w:t>
      </w:r>
      <w:r w:rsidRPr="00BC1B79">
        <w:rPr>
          <w:i/>
          <w:sz w:val="20"/>
          <w:szCs w:val="20"/>
          <w:vertAlign w:val="subscript"/>
        </w:rPr>
        <w:t>w</w:t>
      </w:r>
      <w:proofErr w:type="spellEnd"/>
      <w:proofErr w:type="gramEnd"/>
      <w:r w:rsidRPr="00BC1B79">
        <w:rPr>
          <w:sz w:val="20"/>
          <w:szCs w:val="20"/>
        </w:rPr>
        <w:t xml:space="preserve"> = .00</w:t>
      </w:r>
    </w:p>
    <w:p w14:paraId="12F9E165" w14:textId="77777777" w:rsidR="00E454E3" w:rsidRDefault="00E454E3" w:rsidP="00E454E3">
      <w:pPr>
        <w:tabs>
          <w:tab w:val="left" w:pos="0"/>
        </w:tabs>
        <w:spacing w:line="276" w:lineRule="auto"/>
        <w:contextualSpacing/>
        <w:jc w:val="both"/>
      </w:pPr>
      <w:r>
        <w:rPr>
          <w:b/>
        </w:rPr>
        <w:t xml:space="preserve">Lim &amp; Reeves, 2010 </w:t>
      </w:r>
      <w:r>
        <w:t>(</w:t>
      </w:r>
      <w:r w:rsidRPr="00F35417">
        <w:rPr>
          <w:i/>
        </w:rPr>
        <w:t>N</w:t>
      </w:r>
      <w:r>
        <w:t xml:space="preserve"> = 34)</w:t>
      </w:r>
    </w:p>
    <w:p w14:paraId="17489A83" w14:textId="77777777" w:rsidR="00E454E3" w:rsidRPr="00B7406C" w:rsidRDefault="00E454E3" w:rsidP="00E454E3">
      <w:pPr>
        <w:tabs>
          <w:tab w:val="left" w:pos="0"/>
        </w:tabs>
        <w:spacing w:line="276" w:lineRule="auto"/>
        <w:contextualSpacing/>
        <w:jc w:val="both"/>
        <w:rPr>
          <w:sz w:val="20"/>
          <w:szCs w:val="20"/>
        </w:rPr>
      </w:pPr>
      <w:r w:rsidRPr="00B7406C">
        <w:rPr>
          <w:sz w:val="20"/>
          <w:szCs w:val="20"/>
        </w:rPr>
        <w:t>Skin conductance response (SCR)</w:t>
      </w:r>
      <w:r w:rsidRPr="00B7406C">
        <w:rPr>
          <w:sz w:val="20"/>
          <w:szCs w:val="20"/>
        </w:rPr>
        <w:tab/>
      </w:r>
      <w:r w:rsidRPr="00B7406C">
        <w:rPr>
          <w:i/>
          <w:sz w:val="20"/>
          <w:szCs w:val="20"/>
        </w:rPr>
        <w:t>r</w:t>
      </w:r>
      <w:r w:rsidRPr="00B7406C">
        <w:rPr>
          <w:sz w:val="20"/>
          <w:szCs w:val="20"/>
        </w:rPr>
        <w:t xml:space="preserve"> = .75</w:t>
      </w:r>
      <w:proofErr w:type="gramStart"/>
      <w:r w:rsidRPr="00B7406C">
        <w:rPr>
          <w:sz w:val="20"/>
          <w:szCs w:val="20"/>
        </w:rPr>
        <w:t xml:space="preserve">,  </w:t>
      </w:r>
      <w:proofErr w:type="spellStart"/>
      <w:r w:rsidRPr="00B7406C">
        <w:rPr>
          <w:i/>
          <w:sz w:val="20"/>
          <w:szCs w:val="20"/>
        </w:rPr>
        <w:t>r</w:t>
      </w:r>
      <w:r w:rsidRPr="00B7406C">
        <w:rPr>
          <w:i/>
          <w:sz w:val="20"/>
          <w:szCs w:val="20"/>
          <w:vertAlign w:val="subscript"/>
        </w:rPr>
        <w:t>w</w:t>
      </w:r>
      <w:proofErr w:type="spellEnd"/>
      <w:proofErr w:type="gramEnd"/>
      <w:r w:rsidRPr="00B7406C">
        <w:rPr>
          <w:sz w:val="20"/>
          <w:szCs w:val="20"/>
        </w:rPr>
        <w:t xml:space="preserve"> = .42</w:t>
      </w:r>
    </w:p>
    <w:p w14:paraId="575C5D9E" w14:textId="77777777" w:rsidR="00E454E3" w:rsidRPr="00B7406C" w:rsidRDefault="00E454E3" w:rsidP="00E454E3">
      <w:pPr>
        <w:tabs>
          <w:tab w:val="left" w:pos="0"/>
        </w:tabs>
        <w:spacing w:line="276" w:lineRule="auto"/>
        <w:contextualSpacing/>
        <w:jc w:val="both"/>
        <w:rPr>
          <w:sz w:val="20"/>
          <w:szCs w:val="20"/>
        </w:rPr>
      </w:pPr>
      <w:r w:rsidRPr="00B7406C">
        <w:rPr>
          <w:sz w:val="20"/>
          <w:szCs w:val="20"/>
        </w:rPr>
        <w:t>Phasic SCR frequency</w:t>
      </w:r>
      <w:r w:rsidRPr="00B7406C">
        <w:rPr>
          <w:sz w:val="20"/>
          <w:szCs w:val="20"/>
        </w:rPr>
        <w:tab/>
      </w:r>
      <w:r>
        <w:rPr>
          <w:sz w:val="20"/>
          <w:szCs w:val="20"/>
        </w:rPr>
        <w:tab/>
      </w:r>
      <w:r w:rsidRPr="00B7406C">
        <w:rPr>
          <w:i/>
          <w:sz w:val="20"/>
          <w:szCs w:val="20"/>
        </w:rPr>
        <w:t>r</w:t>
      </w:r>
      <w:r w:rsidRPr="00B7406C">
        <w:rPr>
          <w:sz w:val="20"/>
          <w:szCs w:val="20"/>
        </w:rPr>
        <w:t xml:space="preserve"> = .48</w:t>
      </w:r>
      <w:proofErr w:type="gramStart"/>
      <w:r w:rsidRPr="00B7406C">
        <w:rPr>
          <w:sz w:val="20"/>
          <w:szCs w:val="20"/>
        </w:rPr>
        <w:t xml:space="preserve">,  </w:t>
      </w:r>
      <w:proofErr w:type="spellStart"/>
      <w:r w:rsidRPr="00B7406C">
        <w:rPr>
          <w:i/>
          <w:sz w:val="20"/>
          <w:szCs w:val="20"/>
        </w:rPr>
        <w:t>r</w:t>
      </w:r>
      <w:r w:rsidRPr="00B7406C">
        <w:rPr>
          <w:i/>
          <w:sz w:val="20"/>
          <w:szCs w:val="20"/>
          <w:vertAlign w:val="subscript"/>
        </w:rPr>
        <w:t>w</w:t>
      </w:r>
      <w:proofErr w:type="spellEnd"/>
      <w:proofErr w:type="gramEnd"/>
      <w:r w:rsidRPr="00B7406C">
        <w:rPr>
          <w:sz w:val="20"/>
          <w:szCs w:val="20"/>
        </w:rPr>
        <w:t xml:space="preserve"> = .24</w:t>
      </w:r>
    </w:p>
    <w:p w14:paraId="0D8061ED" w14:textId="77777777" w:rsidR="00E454E3" w:rsidRPr="00B7406C" w:rsidRDefault="00E454E3" w:rsidP="00E454E3">
      <w:pPr>
        <w:tabs>
          <w:tab w:val="left" w:pos="0"/>
        </w:tabs>
        <w:spacing w:line="276" w:lineRule="auto"/>
        <w:contextualSpacing/>
        <w:jc w:val="both"/>
        <w:rPr>
          <w:sz w:val="20"/>
          <w:szCs w:val="20"/>
        </w:rPr>
      </w:pPr>
      <w:r w:rsidRPr="00B7406C">
        <w:rPr>
          <w:sz w:val="20"/>
          <w:szCs w:val="20"/>
        </w:rPr>
        <w:lastRenderedPageBreak/>
        <w:t>Heart rate</w:t>
      </w:r>
      <w:r w:rsidRPr="00B7406C">
        <w:rPr>
          <w:sz w:val="20"/>
          <w:szCs w:val="20"/>
        </w:rPr>
        <w:tab/>
      </w:r>
      <w:r w:rsidRPr="00B7406C">
        <w:rPr>
          <w:sz w:val="20"/>
          <w:szCs w:val="20"/>
        </w:rPr>
        <w:tab/>
      </w:r>
      <w:r w:rsidRPr="00B7406C">
        <w:rPr>
          <w:sz w:val="20"/>
          <w:szCs w:val="20"/>
        </w:rPr>
        <w:tab/>
      </w:r>
      <w:r w:rsidRPr="00B7406C">
        <w:rPr>
          <w:i/>
          <w:sz w:val="20"/>
          <w:szCs w:val="20"/>
        </w:rPr>
        <w:t>r</w:t>
      </w:r>
      <w:r w:rsidRPr="00B7406C">
        <w:rPr>
          <w:sz w:val="20"/>
          <w:szCs w:val="20"/>
        </w:rPr>
        <w:t xml:space="preserve"> = .87</w:t>
      </w:r>
      <w:proofErr w:type="gramStart"/>
      <w:r w:rsidRPr="00B7406C">
        <w:rPr>
          <w:sz w:val="20"/>
          <w:szCs w:val="20"/>
        </w:rPr>
        <w:t xml:space="preserve">,  </w:t>
      </w:r>
      <w:proofErr w:type="spellStart"/>
      <w:r w:rsidRPr="00B7406C">
        <w:rPr>
          <w:i/>
          <w:sz w:val="20"/>
          <w:szCs w:val="20"/>
        </w:rPr>
        <w:t>r</w:t>
      </w:r>
      <w:r w:rsidRPr="00B7406C">
        <w:rPr>
          <w:i/>
          <w:sz w:val="20"/>
          <w:szCs w:val="20"/>
          <w:vertAlign w:val="subscript"/>
        </w:rPr>
        <w:t>w</w:t>
      </w:r>
      <w:proofErr w:type="spellEnd"/>
      <w:proofErr w:type="gramEnd"/>
      <w:r w:rsidRPr="00B7406C">
        <w:rPr>
          <w:sz w:val="20"/>
          <w:szCs w:val="20"/>
        </w:rPr>
        <w:t xml:space="preserve"> = .55</w:t>
      </w:r>
    </w:p>
    <w:p w14:paraId="11396750" w14:textId="77777777" w:rsidR="00E454E3" w:rsidRPr="00B7406C" w:rsidRDefault="00E454E3" w:rsidP="00E454E3">
      <w:pPr>
        <w:tabs>
          <w:tab w:val="left" w:pos="0"/>
        </w:tabs>
        <w:spacing w:line="276" w:lineRule="auto"/>
        <w:contextualSpacing/>
        <w:jc w:val="both"/>
        <w:rPr>
          <w:sz w:val="20"/>
          <w:szCs w:val="20"/>
        </w:rPr>
      </w:pPr>
      <w:r w:rsidRPr="00B7406C">
        <w:rPr>
          <w:sz w:val="20"/>
          <w:szCs w:val="20"/>
        </w:rPr>
        <w:t>Tonic Skin Conduction Change</w:t>
      </w:r>
      <w:r w:rsidRPr="00B7406C">
        <w:rPr>
          <w:sz w:val="20"/>
          <w:szCs w:val="20"/>
        </w:rPr>
        <w:tab/>
      </w:r>
      <w:r w:rsidRPr="00B7406C">
        <w:rPr>
          <w:i/>
          <w:sz w:val="20"/>
          <w:szCs w:val="20"/>
        </w:rPr>
        <w:t>r</w:t>
      </w:r>
      <w:r w:rsidRPr="00B7406C">
        <w:rPr>
          <w:sz w:val="20"/>
          <w:szCs w:val="20"/>
        </w:rPr>
        <w:t xml:space="preserve"> = .43</w:t>
      </w:r>
      <w:proofErr w:type="gramStart"/>
      <w:r w:rsidRPr="00B7406C">
        <w:rPr>
          <w:sz w:val="20"/>
          <w:szCs w:val="20"/>
        </w:rPr>
        <w:t xml:space="preserve">,  </w:t>
      </w:r>
      <w:proofErr w:type="spellStart"/>
      <w:r w:rsidRPr="00B7406C">
        <w:rPr>
          <w:i/>
          <w:sz w:val="20"/>
          <w:szCs w:val="20"/>
        </w:rPr>
        <w:t>r</w:t>
      </w:r>
      <w:r w:rsidRPr="00B7406C">
        <w:rPr>
          <w:i/>
          <w:sz w:val="20"/>
          <w:szCs w:val="20"/>
          <w:vertAlign w:val="subscript"/>
        </w:rPr>
        <w:t>w</w:t>
      </w:r>
      <w:proofErr w:type="spellEnd"/>
      <w:proofErr w:type="gramEnd"/>
      <w:r w:rsidRPr="00B7406C">
        <w:rPr>
          <w:sz w:val="20"/>
          <w:szCs w:val="20"/>
        </w:rPr>
        <w:t xml:space="preserve"> = .21</w:t>
      </w:r>
    </w:p>
    <w:p w14:paraId="623D33F7" w14:textId="77777777" w:rsidR="00E454E3" w:rsidRPr="00B7406C" w:rsidRDefault="00E454E3" w:rsidP="00E454E3">
      <w:pPr>
        <w:tabs>
          <w:tab w:val="left" w:pos="0"/>
        </w:tabs>
        <w:spacing w:line="276" w:lineRule="auto"/>
        <w:contextualSpacing/>
        <w:jc w:val="both"/>
        <w:rPr>
          <w:sz w:val="20"/>
          <w:szCs w:val="20"/>
        </w:rPr>
      </w:pPr>
      <w:r w:rsidRPr="00B7406C">
        <w:rPr>
          <w:sz w:val="20"/>
          <w:szCs w:val="20"/>
        </w:rPr>
        <w:t>Valence</w:t>
      </w:r>
      <w:r w:rsidRPr="00B7406C">
        <w:rPr>
          <w:sz w:val="20"/>
          <w:szCs w:val="20"/>
        </w:rPr>
        <w:tab/>
      </w:r>
      <w:r w:rsidRPr="00B7406C">
        <w:rPr>
          <w:sz w:val="20"/>
          <w:szCs w:val="20"/>
        </w:rPr>
        <w:tab/>
      </w:r>
      <w:r w:rsidRPr="00B7406C">
        <w:rPr>
          <w:sz w:val="20"/>
          <w:szCs w:val="20"/>
        </w:rPr>
        <w:tab/>
      </w:r>
      <w:r w:rsidRPr="00B7406C">
        <w:rPr>
          <w:sz w:val="20"/>
          <w:szCs w:val="20"/>
        </w:rPr>
        <w:tab/>
      </w:r>
      <w:r w:rsidRPr="00B7406C">
        <w:rPr>
          <w:sz w:val="20"/>
          <w:szCs w:val="20"/>
        </w:rPr>
        <w:tab/>
      </w:r>
      <w:r w:rsidRPr="00B7406C">
        <w:rPr>
          <w:sz w:val="20"/>
          <w:szCs w:val="20"/>
        </w:rPr>
        <w:tab/>
      </w:r>
      <w:r>
        <w:rPr>
          <w:sz w:val="20"/>
          <w:szCs w:val="20"/>
        </w:rPr>
        <w:t xml:space="preserve">   </w:t>
      </w:r>
      <w:r w:rsidRPr="00B7406C">
        <w:rPr>
          <w:i/>
          <w:sz w:val="20"/>
          <w:szCs w:val="20"/>
        </w:rPr>
        <w:t>r</w:t>
      </w:r>
      <w:r w:rsidRPr="00B7406C">
        <w:rPr>
          <w:sz w:val="20"/>
          <w:szCs w:val="20"/>
        </w:rPr>
        <w:t xml:space="preserve"> = .71</w:t>
      </w:r>
      <w:proofErr w:type="gramStart"/>
      <w:r w:rsidRPr="00B7406C">
        <w:rPr>
          <w:sz w:val="20"/>
          <w:szCs w:val="20"/>
        </w:rPr>
        <w:t xml:space="preserve">,  </w:t>
      </w:r>
      <w:proofErr w:type="spellStart"/>
      <w:r w:rsidRPr="00B7406C">
        <w:rPr>
          <w:i/>
          <w:sz w:val="20"/>
          <w:szCs w:val="20"/>
        </w:rPr>
        <w:t>r</w:t>
      </w:r>
      <w:r w:rsidRPr="00B7406C">
        <w:rPr>
          <w:i/>
          <w:sz w:val="20"/>
          <w:szCs w:val="20"/>
          <w:vertAlign w:val="subscript"/>
        </w:rPr>
        <w:t>w</w:t>
      </w:r>
      <w:proofErr w:type="spellEnd"/>
      <w:proofErr w:type="gramEnd"/>
      <w:r w:rsidRPr="00B7406C">
        <w:rPr>
          <w:sz w:val="20"/>
          <w:szCs w:val="20"/>
        </w:rPr>
        <w:t xml:space="preserve"> = .39</w:t>
      </w:r>
    </w:p>
    <w:p w14:paraId="60FF64A5" w14:textId="77777777" w:rsidR="00E454E3" w:rsidRPr="00B7406C" w:rsidRDefault="00E454E3" w:rsidP="00E454E3">
      <w:pPr>
        <w:tabs>
          <w:tab w:val="left" w:pos="0"/>
        </w:tabs>
        <w:spacing w:line="276" w:lineRule="auto"/>
        <w:contextualSpacing/>
        <w:jc w:val="both"/>
        <w:rPr>
          <w:b/>
          <w:sz w:val="20"/>
          <w:szCs w:val="20"/>
        </w:rPr>
      </w:pPr>
      <w:r>
        <w:rPr>
          <w:sz w:val="20"/>
          <w:szCs w:val="20"/>
        </w:rPr>
        <w:t>Presence</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B7406C">
        <w:rPr>
          <w:i/>
          <w:sz w:val="20"/>
          <w:szCs w:val="20"/>
        </w:rPr>
        <w:t>r</w:t>
      </w:r>
      <w:r w:rsidRPr="00B7406C">
        <w:rPr>
          <w:sz w:val="20"/>
          <w:szCs w:val="20"/>
        </w:rPr>
        <w:t xml:space="preserve"> = .70</w:t>
      </w:r>
      <w:proofErr w:type="gramStart"/>
      <w:r w:rsidRPr="00B7406C">
        <w:rPr>
          <w:sz w:val="20"/>
          <w:szCs w:val="20"/>
        </w:rPr>
        <w:t xml:space="preserve">,  </w:t>
      </w:r>
      <w:proofErr w:type="spellStart"/>
      <w:r w:rsidRPr="00B7406C">
        <w:rPr>
          <w:i/>
          <w:sz w:val="20"/>
          <w:szCs w:val="20"/>
        </w:rPr>
        <w:t>r</w:t>
      </w:r>
      <w:r w:rsidRPr="00B7406C">
        <w:rPr>
          <w:i/>
          <w:sz w:val="20"/>
          <w:szCs w:val="20"/>
          <w:vertAlign w:val="subscript"/>
        </w:rPr>
        <w:t>w</w:t>
      </w:r>
      <w:proofErr w:type="spellEnd"/>
      <w:proofErr w:type="gramEnd"/>
      <w:r w:rsidRPr="00B7406C">
        <w:rPr>
          <w:sz w:val="20"/>
          <w:szCs w:val="20"/>
        </w:rPr>
        <w:t xml:space="preserve"> = .38</w:t>
      </w:r>
    </w:p>
    <w:p w14:paraId="40C4E695" w14:textId="77777777" w:rsidR="00E454E3" w:rsidRPr="00B7406C" w:rsidRDefault="00E454E3" w:rsidP="00E454E3">
      <w:pPr>
        <w:tabs>
          <w:tab w:val="left" w:pos="0"/>
        </w:tabs>
        <w:spacing w:line="276" w:lineRule="auto"/>
        <w:contextualSpacing/>
        <w:jc w:val="both"/>
        <w:rPr>
          <w:sz w:val="20"/>
          <w:szCs w:val="20"/>
        </w:rPr>
      </w:pPr>
      <w:r w:rsidRPr="00B7406C">
        <w:rPr>
          <w:sz w:val="20"/>
          <w:szCs w:val="20"/>
        </w:rPr>
        <w:t>Likeability</w:t>
      </w:r>
      <w:r w:rsidRPr="00B7406C">
        <w:rPr>
          <w:sz w:val="20"/>
          <w:szCs w:val="20"/>
        </w:rPr>
        <w:tab/>
      </w:r>
      <w:r w:rsidRPr="00B7406C">
        <w:rPr>
          <w:sz w:val="20"/>
          <w:szCs w:val="20"/>
        </w:rPr>
        <w:tab/>
      </w:r>
      <w:r w:rsidRPr="00B7406C">
        <w:rPr>
          <w:sz w:val="20"/>
          <w:szCs w:val="20"/>
        </w:rPr>
        <w:tab/>
      </w:r>
      <w:r w:rsidRPr="00B7406C">
        <w:rPr>
          <w:sz w:val="20"/>
          <w:szCs w:val="20"/>
        </w:rPr>
        <w:tab/>
      </w:r>
      <w:r w:rsidRPr="00B7406C">
        <w:rPr>
          <w:sz w:val="20"/>
          <w:szCs w:val="20"/>
        </w:rPr>
        <w:tab/>
      </w:r>
      <w:r>
        <w:rPr>
          <w:sz w:val="20"/>
          <w:szCs w:val="20"/>
        </w:rPr>
        <w:t xml:space="preserve">   </w:t>
      </w:r>
      <w:r w:rsidRPr="00B7406C">
        <w:rPr>
          <w:i/>
          <w:sz w:val="20"/>
          <w:szCs w:val="20"/>
        </w:rPr>
        <w:t>r</w:t>
      </w:r>
      <w:r w:rsidRPr="00B7406C">
        <w:rPr>
          <w:sz w:val="20"/>
          <w:szCs w:val="20"/>
        </w:rPr>
        <w:t xml:space="preserve"> = .62</w:t>
      </w:r>
      <w:proofErr w:type="gramStart"/>
      <w:r w:rsidRPr="00B7406C">
        <w:rPr>
          <w:sz w:val="20"/>
          <w:szCs w:val="20"/>
        </w:rPr>
        <w:t xml:space="preserve">,  </w:t>
      </w:r>
      <w:proofErr w:type="spellStart"/>
      <w:r w:rsidRPr="00B7406C">
        <w:rPr>
          <w:i/>
          <w:sz w:val="20"/>
          <w:szCs w:val="20"/>
        </w:rPr>
        <w:t>r</w:t>
      </w:r>
      <w:r w:rsidRPr="00B7406C">
        <w:rPr>
          <w:i/>
          <w:sz w:val="20"/>
          <w:szCs w:val="20"/>
          <w:vertAlign w:val="subscript"/>
        </w:rPr>
        <w:t>w</w:t>
      </w:r>
      <w:proofErr w:type="spellEnd"/>
      <w:proofErr w:type="gramEnd"/>
      <w:r w:rsidRPr="00B7406C">
        <w:rPr>
          <w:sz w:val="20"/>
          <w:szCs w:val="20"/>
        </w:rPr>
        <w:t xml:space="preserve"> = .32</w:t>
      </w:r>
    </w:p>
    <w:p w14:paraId="5CCEB765" w14:textId="77777777" w:rsidR="00E454E3" w:rsidRDefault="00E454E3" w:rsidP="00E454E3">
      <w:pPr>
        <w:tabs>
          <w:tab w:val="left" w:pos="0"/>
        </w:tabs>
        <w:spacing w:line="276" w:lineRule="auto"/>
        <w:contextualSpacing/>
        <w:jc w:val="both"/>
      </w:pPr>
      <w:proofErr w:type="spellStart"/>
      <w:r>
        <w:rPr>
          <w:b/>
        </w:rPr>
        <w:t>Mandryk</w:t>
      </w:r>
      <w:proofErr w:type="spellEnd"/>
      <w:r>
        <w:rPr>
          <w:b/>
        </w:rPr>
        <w:t xml:space="preserve">, </w:t>
      </w:r>
      <w:proofErr w:type="spellStart"/>
      <w:r>
        <w:rPr>
          <w:b/>
        </w:rPr>
        <w:t>Inkpen</w:t>
      </w:r>
      <w:proofErr w:type="spellEnd"/>
      <w:r>
        <w:rPr>
          <w:b/>
        </w:rPr>
        <w:t>, &amp; Calvert, 2006</w:t>
      </w:r>
      <w:r>
        <w:t xml:space="preserve"> (</w:t>
      </w:r>
      <w:r w:rsidRPr="00470BE6">
        <w:rPr>
          <w:i/>
        </w:rPr>
        <w:t>N</w:t>
      </w:r>
      <w:r>
        <w:t xml:space="preserve"> = 10)</w:t>
      </w:r>
    </w:p>
    <w:p w14:paraId="015E92A9" w14:textId="77777777" w:rsidR="00E454E3" w:rsidRPr="00D67172" w:rsidRDefault="00E454E3" w:rsidP="00E454E3">
      <w:pPr>
        <w:tabs>
          <w:tab w:val="left" w:pos="0"/>
        </w:tabs>
        <w:spacing w:line="276" w:lineRule="auto"/>
        <w:contextualSpacing/>
        <w:jc w:val="both"/>
        <w:rPr>
          <w:sz w:val="20"/>
          <w:szCs w:val="20"/>
        </w:rPr>
      </w:pPr>
      <w:r w:rsidRPr="00D67172">
        <w:rPr>
          <w:sz w:val="20"/>
          <w:szCs w:val="20"/>
        </w:rPr>
        <w:t>Boring</w:t>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sidRPr="00D67172">
        <w:rPr>
          <w:sz w:val="20"/>
          <w:szCs w:val="20"/>
        </w:rPr>
        <w:t xml:space="preserve"> = -.32</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sidRPr="00D67172">
        <w:rPr>
          <w:sz w:val="20"/>
          <w:szCs w:val="20"/>
        </w:rPr>
        <w:t xml:space="preserve"> = -.03</w:t>
      </w:r>
    </w:p>
    <w:p w14:paraId="242CFF44" w14:textId="77777777" w:rsidR="00E454E3" w:rsidRPr="00D67172" w:rsidRDefault="00E454E3" w:rsidP="00E454E3">
      <w:pPr>
        <w:tabs>
          <w:tab w:val="left" w:pos="0"/>
        </w:tabs>
        <w:spacing w:line="276" w:lineRule="auto"/>
        <w:contextualSpacing/>
        <w:jc w:val="both"/>
        <w:rPr>
          <w:sz w:val="20"/>
          <w:szCs w:val="20"/>
        </w:rPr>
      </w:pPr>
      <w:r w:rsidRPr="00D67172">
        <w:rPr>
          <w:sz w:val="20"/>
          <w:szCs w:val="20"/>
        </w:rPr>
        <w:t>Challenging</w:t>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Pr>
          <w:sz w:val="20"/>
          <w:szCs w:val="20"/>
        </w:rPr>
        <w:tab/>
        <w:t xml:space="preserve">   </w:t>
      </w:r>
      <w:r w:rsidRPr="00D67172">
        <w:rPr>
          <w:i/>
          <w:sz w:val="20"/>
          <w:szCs w:val="20"/>
        </w:rPr>
        <w:t>r</w:t>
      </w:r>
      <w:r w:rsidRPr="00D67172">
        <w:rPr>
          <w:sz w:val="20"/>
          <w:szCs w:val="20"/>
        </w:rPr>
        <w:t xml:space="preserve"> = .15</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sidRPr="00D67172">
        <w:rPr>
          <w:sz w:val="20"/>
          <w:szCs w:val="20"/>
        </w:rPr>
        <w:t xml:space="preserve"> = .02</w:t>
      </w:r>
    </w:p>
    <w:p w14:paraId="6D498B13" w14:textId="77777777" w:rsidR="00E454E3" w:rsidRPr="00D67172" w:rsidRDefault="00E454E3" w:rsidP="00E454E3">
      <w:pPr>
        <w:tabs>
          <w:tab w:val="left" w:pos="0"/>
        </w:tabs>
        <w:spacing w:line="276" w:lineRule="auto"/>
        <w:contextualSpacing/>
        <w:jc w:val="both"/>
        <w:rPr>
          <w:sz w:val="20"/>
          <w:szCs w:val="20"/>
        </w:rPr>
      </w:pPr>
      <w:r w:rsidRPr="00D67172">
        <w:rPr>
          <w:sz w:val="20"/>
          <w:szCs w:val="20"/>
        </w:rPr>
        <w:t>Easy</w:t>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sidRPr="00D67172">
        <w:rPr>
          <w:sz w:val="20"/>
          <w:szCs w:val="20"/>
        </w:rPr>
        <w:t xml:space="preserve"> = -.13</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sidRPr="00D67172">
        <w:rPr>
          <w:sz w:val="20"/>
          <w:szCs w:val="20"/>
        </w:rPr>
        <w:t xml:space="preserve"> = -.01</w:t>
      </w:r>
    </w:p>
    <w:p w14:paraId="39694629" w14:textId="77777777" w:rsidR="00E454E3" w:rsidRPr="00D67172" w:rsidRDefault="00E454E3" w:rsidP="00E454E3">
      <w:pPr>
        <w:tabs>
          <w:tab w:val="left" w:pos="0"/>
        </w:tabs>
        <w:spacing w:line="276" w:lineRule="auto"/>
        <w:contextualSpacing/>
        <w:jc w:val="both"/>
        <w:rPr>
          <w:sz w:val="20"/>
          <w:szCs w:val="20"/>
        </w:rPr>
      </w:pPr>
      <w:r w:rsidRPr="00D67172">
        <w:rPr>
          <w:sz w:val="20"/>
          <w:szCs w:val="20"/>
        </w:rPr>
        <w:t>Engaging</w:t>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sidRPr="00D67172">
        <w:rPr>
          <w:sz w:val="20"/>
          <w:szCs w:val="20"/>
        </w:rPr>
        <w:t xml:space="preserve"> = .42</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sidRPr="00D67172">
        <w:rPr>
          <w:sz w:val="20"/>
          <w:szCs w:val="20"/>
        </w:rPr>
        <w:t xml:space="preserve"> = .05</w:t>
      </w:r>
    </w:p>
    <w:p w14:paraId="16B5647F" w14:textId="77777777" w:rsidR="00E454E3" w:rsidRPr="00D67172" w:rsidRDefault="00E454E3" w:rsidP="00E454E3">
      <w:pPr>
        <w:tabs>
          <w:tab w:val="left" w:pos="0"/>
        </w:tabs>
        <w:spacing w:line="276" w:lineRule="auto"/>
        <w:contextualSpacing/>
        <w:jc w:val="both"/>
        <w:rPr>
          <w:sz w:val="20"/>
          <w:szCs w:val="20"/>
        </w:rPr>
      </w:pPr>
      <w:r w:rsidRPr="00D67172">
        <w:rPr>
          <w:sz w:val="20"/>
          <w:szCs w:val="20"/>
        </w:rPr>
        <w:t>Exciting</w:t>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sidRPr="00D67172">
        <w:rPr>
          <w:sz w:val="20"/>
          <w:szCs w:val="20"/>
        </w:rPr>
        <w:t xml:space="preserve"> = .50</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sidRPr="00D67172">
        <w:rPr>
          <w:sz w:val="20"/>
          <w:szCs w:val="20"/>
        </w:rPr>
        <w:t xml:space="preserve"> = .06</w:t>
      </w:r>
    </w:p>
    <w:p w14:paraId="47DD0832" w14:textId="77777777" w:rsidR="00E454E3" w:rsidRPr="00D67172" w:rsidRDefault="00E454E3" w:rsidP="00E454E3">
      <w:pPr>
        <w:tabs>
          <w:tab w:val="left" w:pos="0"/>
        </w:tabs>
        <w:spacing w:line="276" w:lineRule="auto"/>
        <w:contextualSpacing/>
        <w:jc w:val="both"/>
        <w:rPr>
          <w:sz w:val="20"/>
          <w:szCs w:val="20"/>
        </w:rPr>
      </w:pPr>
      <w:r w:rsidRPr="00D67172">
        <w:rPr>
          <w:sz w:val="20"/>
          <w:szCs w:val="20"/>
        </w:rPr>
        <w:t>Frustrating</w:t>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sidRPr="00D67172">
        <w:rPr>
          <w:sz w:val="20"/>
          <w:szCs w:val="20"/>
        </w:rPr>
        <w:t xml:space="preserve"> = -.16</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sidRPr="00D67172">
        <w:rPr>
          <w:sz w:val="20"/>
          <w:szCs w:val="20"/>
        </w:rPr>
        <w:t xml:space="preserve"> = -.02</w:t>
      </w:r>
    </w:p>
    <w:p w14:paraId="05903884" w14:textId="77777777" w:rsidR="00E454E3" w:rsidRPr="00D67172" w:rsidRDefault="00E454E3" w:rsidP="00E454E3">
      <w:pPr>
        <w:tabs>
          <w:tab w:val="left" w:pos="0"/>
        </w:tabs>
        <w:spacing w:line="276" w:lineRule="auto"/>
        <w:contextualSpacing/>
        <w:jc w:val="both"/>
        <w:rPr>
          <w:sz w:val="20"/>
          <w:szCs w:val="20"/>
        </w:rPr>
      </w:pPr>
      <w:r w:rsidRPr="00D67172">
        <w:rPr>
          <w:sz w:val="20"/>
          <w:szCs w:val="20"/>
        </w:rPr>
        <w:t>Fun</w:t>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sidRPr="00D67172">
        <w:rPr>
          <w:sz w:val="20"/>
          <w:szCs w:val="20"/>
        </w:rPr>
        <w:t xml:space="preserve"> = .46</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sidRPr="00D67172">
        <w:rPr>
          <w:sz w:val="20"/>
          <w:szCs w:val="20"/>
        </w:rPr>
        <w:t xml:space="preserve"> = .05</w:t>
      </w:r>
    </w:p>
    <w:p w14:paraId="08D4C4F9" w14:textId="77777777" w:rsidR="00E454E3" w:rsidRPr="00F847B9" w:rsidRDefault="00E454E3" w:rsidP="00E454E3">
      <w:pPr>
        <w:tabs>
          <w:tab w:val="left" w:pos="0"/>
        </w:tabs>
        <w:spacing w:line="276" w:lineRule="auto"/>
        <w:contextualSpacing/>
        <w:jc w:val="both"/>
        <w:rPr>
          <w:sz w:val="20"/>
          <w:szCs w:val="20"/>
        </w:rPr>
      </w:pPr>
      <w:r>
        <w:rPr>
          <w:sz w:val="20"/>
          <w:szCs w:val="20"/>
        </w:rPr>
        <w:t>GSR</w:t>
      </w:r>
      <w:r>
        <w:rPr>
          <w:sz w:val="20"/>
          <w:szCs w:val="20"/>
        </w:rPr>
        <w:tab/>
      </w:r>
      <w:r>
        <w:rPr>
          <w:sz w:val="20"/>
          <w:szCs w:val="20"/>
        </w:rPr>
        <w:tab/>
      </w:r>
      <w:r>
        <w:rPr>
          <w:sz w:val="20"/>
          <w:szCs w:val="20"/>
        </w:rPr>
        <w:tab/>
      </w:r>
      <w:r>
        <w:rPr>
          <w:sz w:val="20"/>
          <w:szCs w:val="20"/>
        </w:rPr>
        <w:tab/>
      </w:r>
      <w:r w:rsidRPr="00F847B9">
        <w:rPr>
          <w:i/>
          <w:sz w:val="20"/>
          <w:szCs w:val="20"/>
        </w:rPr>
        <w:t>r</w:t>
      </w:r>
      <w:r w:rsidRPr="00F847B9">
        <w:rPr>
          <w:sz w:val="20"/>
          <w:szCs w:val="20"/>
        </w:rPr>
        <w:t xml:space="preserve"> = .11</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sidRPr="00F847B9">
        <w:rPr>
          <w:sz w:val="20"/>
          <w:szCs w:val="20"/>
        </w:rPr>
        <w:t xml:space="preserve"> = .01</w:t>
      </w:r>
    </w:p>
    <w:p w14:paraId="65952D97" w14:textId="77777777" w:rsidR="00E454E3" w:rsidRPr="00F847B9" w:rsidRDefault="00E454E3" w:rsidP="00E454E3">
      <w:pPr>
        <w:tabs>
          <w:tab w:val="left" w:pos="0"/>
        </w:tabs>
        <w:spacing w:line="276" w:lineRule="auto"/>
        <w:contextualSpacing/>
        <w:jc w:val="both"/>
        <w:rPr>
          <w:sz w:val="20"/>
          <w:szCs w:val="20"/>
        </w:rPr>
      </w:pPr>
      <w:r w:rsidRPr="00F847B9">
        <w:rPr>
          <w:sz w:val="20"/>
          <w:szCs w:val="20"/>
        </w:rPr>
        <w:t>EMG</w:t>
      </w:r>
      <w:r w:rsidRPr="00F847B9">
        <w:rPr>
          <w:sz w:val="20"/>
          <w:szCs w:val="20"/>
        </w:rPr>
        <w:tab/>
      </w:r>
      <w:r w:rsidRPr="00F847B9">
        <w:rPr>
          <w:sz w:val="20"/>
          <w:szCs w:val="20"/>
        </w:rPr>
        <w:tab/>
      </w:r>
      <w:r w:rsidRPr="00F847B9">
        <w:rPr>
          <w:sz w:val="20"/>
          <w:szCs w:val="20"/>
        </w:rPr>
        <w:tab/>
      </w:r>
      <w:r w:rsidRPr="00F847B9">
        <w:rPr>
          <w:sz w:val="20"/>
          <w:szCs w:val="20"/>
        </w:rPr>
        <w:tab/>
      </w:r>
      <w:r w:rsidRPr="00F847B9">
        <w:rPr>
          <w:i/>
          <w:sz w:val="20"/>
          <w:szCs w:val="20"/>
        </w:rPr>
        <w:t>r</w:t>
      </w:r>
      <w:r w:rsidRPr="00F847B9">
        <w:rPr>
          <w:sz w:val="20"/>
          <w:szCs w:val="20"/>
        </w:rPr>
        <w:t xml:space="preserve"> = .48</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sidRPr="00F847B9">
        <w:rPr>
          <w:sz w:val="20"/>
          <w:szCs w:val="20"/>
        </w:rPr>
        <w:t xml:space="preserve"> = .05</w:t>
      </w:r>
    </w:p>
    <w:p w14:paraId="2702EF58" w14:textId="77777777" w:rsidR="00E454E3" w:rsidRPr="00F847B9" w:rsidRDefault="00E454E3" w:rsidP="00E454E3">
      <w:pPr>
        <w:tabs>
          <w:tab w:val="left" w:pos="0"/>
        </w:tabs>
        <w:spacing w:line="276" w:lineRule="auto"/>
        <w:contextualSpacing/>
        <w:jc w:val="both"/>
        <w:rPr>
          <w:sz w:val="20"/>
          <w:szCs w:val="20"/>
        </w:rPr>
      </w:pPr>
      <w:r w:rsidRPr="00F847B9">
        <w:rPr>
          <w:sz w:val="20"/>
          <w:szCs w:val="20"/>
        </w:rPr>
        <w:t>Heart rate</w:t>
      </w:r>
      <w:r w:rsidRPr="00F847B9">
        <w:rPr>
          <w:sz w:val="20"/>
          <w:szCs w:val="20"/>
        </w:rPr>
        <w:tab/>
      </w:r>
      <w:r w:rsidRPr="00F847B9">
        <w:rPr>
          <w:sz w:val="20"/>
          <w:szCs w:val="20"/>
        </w:rPr>
        <w:tab/>
      </w:r>
      <w:r w:rsidRPr="00F847B9">
        <w:rPr>
          <w:sz w:val="20"/>
          <w:szCs w:val="20"/>
        </w:rPr>
        <w:tab/>
      </w:r>
      <w:r w:rsidRPr="00F847B9">
        <w:rPr>
          <w:i/>
          <w:sz w:val="20"/>
          <w:szCs w:val="20"/>
        </w:rPr>
        <w:t>r</w:t>
      </w:r>
      <w:r w:rsidRPr="00F847B9">
        <w:rPr>
          <w:sz w:val="20"/>
          <w:szCs w:val="20"/>
        </w:rPr>
        <w:t xml:space="preserve"> = .49</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sidRPr="00F847B9">
        <w:rPr>
          <w:sz w:val="20"/>
          <w:szCs w:val="20"/>
        </w:rPr>
        <w:t xml:space="preserve"> = .06</w:t>
      </w:r>
    </w:p>
    <w:p w14:paraId="36A4D59E" w14:textId="77777777" w:rsidR="00E454E3" w:rsidRPr="00F847B9" w:rsidRDefault="00E454E3" w:rsidP="00E454E3">
      <w:pPr>
        <w:tabs>
          <w:tab w:val="left" w:pos="0"/>
        </w:tabs>
        <w:spacing w:line="276" w:lineRule="auto"/>
        <w:contextualSpacing/>
        <w:jc w:val="both"/>
        <w:rPr>
          <w:sz w:val="20"/>
          <w:szCs w:val="20"/>
        </w:rPr>
      </w:pPr>
      <w:r w:rsidRPr="00F847B9">
        <w:rPr>
          <w:sz w:val="20"/>
          <w:szCs w:val="20"/>
        </w:rPr>
        <w:t>Respiration rate</w:t>
      </w:r>
      <w:r w:rsidRPr="00F847B9">
        <w:rPr>
          <w:sz w:val="20"/>
          <w:szCs w:val="20"/>
        </w:rPr>
        <w:tab/>
      </w:r>
      <w:r w:rsidRPr="00F847B9">
        <w:rPr>
          <w:sz w:val="20"/>
          <w:szCs w:val="20"/>
        </w:rPr>
        <w:tab/>
      </w:r>
      <w:r w:rsidRPr="00F847B9">
        <w:rPr>
          <w:sz w:val="20"/>
          <w:szCs w:val="20"/>
        </w:rPr>
        <w:tab/>
      </w:r>
      <w:r w:rsidRPr="00F847B9">
        <w:rPr>
          <w:i/>
          <w:sz w:val="20"/>
          <w:szCs w:val="20"/>
        </w:rPr>
        <w:t>r</w:t>
      </w:r>
      <w:r w:rsidRPr="00F847B9">
        <w:rPr>
          <w:sz w:val="20"/>
          <w:szCs w:val="20"/>
        </w:rPr>
        <w:t xml:space="preserve"> = .35</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sidRPr="00F847B9">
        <w:rPr>
          <w:sz w:val="20"/>
          <w:szCs w:val="20"/>
        </w:rPr>
        <w:t xml:space="preserve"> = .04</w:t>
      </w:r>
    </w:p>
    <w:p w14:paraId="6CA3CF49" w14:textId="77777777" w:rsidR="00E454E3" w:rsidRPr="00F847B9" w:rsidRDefault="00E454E3" w:rsidP="00E454E3">
      <w:pPr>
        <w:tabs>
          <w:tab w:val="left" w:pos="0"/>
        </w:tabs>
        <w:spacing w:line="276" w:lineRule="auto"/>
        <w:contextualSpacing/>
        <w:jc w:val="both"/>
        <w:rPr>
          <w:sz w:val="20"/>
          <w:szCs w:val="20"/>
        </w:rPr>
      </w:pPr>
      <w:r w:rsidRPr="00F847B9">
        <w:rPr>
          <w:sz w:val="20"/>
          <w:szCs w:val="20"/>
        </w:rPr>
        <w:t>Respiration amplitude</w:t>
      </w:r>
      <w:r w:rsidRPr="00F847B9">
        <w:rPr>
          <w:sz w:val="20"/>
          <w:szCs w:val="20"/>
        </w:rPr>
        <w:tab/>
      </w:r>
      <w:r w:rsidRPr="00F847B9">
        <w:rPr>
          <w:sz w:val="20"/>
          <w:szCs w:val="20"/>
        </w:rPr>
        <w:tab/>
      </w:r>
      <w:r w:rsidRPr="00F847B9">
        <w:rPr>
          <w:i/>
          <w:sz w:val="20"/>
          <w:szCs w:val="20"/>
        </w:rPr>
        <w:t>r</w:t>
      </w:r>
      <w:r w:rsidRPr="00F847B9">
        <w:rPr>
          <w:sz w:val="20"/>
          <w:szCs w:val="20"/>
        </w:rPr>
        <w:t xml:space="preserve"> = .55</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sidRPr="00F847B9">
        <w:rPr>
          <w:sz w:val="20"/>
          <w:szCs w:val="20"/>
        </w:rPr>
        <w:t xml:space="preserve"> = .06</w:t>
      </w:r>
    </w:p>
    <w:p w14:paraId="635408E5" w14:textId="77777777" w:rsidR="00E454E3" w:rsidRDefault="00E454E3" w:rsidP="00E454E3">
      <w:pPr>
        <w:tabs>
          <w:tab w:val="left" w:pos="0"/>
        </w:tabs>
        <w:spacing w:line="276" w:lineRule="auto"/>
        <w:contextualSpacing/>
        <w:jc w:val="both"/>
      </w:pPr>
      <w:r>
        <w:rPr>
          <w:b/>
        </w:rPr>
        <w:t xml:space="preserve">Merritt, McGee, </w:t>
      </w:r>
      <w:proofErr w:type="spellStart"/>
      <w:r>
        <w:rPr>
          <w:b/>
        </w:rPr>
        <w:t>Chuah</w:t>
      </w:r>
      <w:proofErr w:type="spellEnd"/>
      <w:r>
        <w:rPr>
          <w:b/>
        </w:rPr>
        <w:t>, &amp; Ong, 2011</w:t>
      </w:r>
      <w:r>
        <w:t xml:space="preserve"> (</w:t>
      </w:r>
      <w:r w:rsidRPr="00470BE6">
        <w:rPr>
          <w:i/>
        </w:rPr>
        <w:t>N</w:t>
      </w:r>
      <w:r>
        <w:t xml:space="preserve"> = 40)</w:t>
      </w:r>
    </w:p>
    <w:p w14:paraId="29E63041" w14:textId="77777777" w:rsidR="00E454E3" w:rsidRPr="00F847B9" w:rsidRDefault="00E454E3" w:rsidP="00E454E3">
      <w:pPr>
        <w:tabs>
          <w:tab w:val="left" w:pos="0"/>
        </w:tabs>
        <w:spacing w:line="276" w:lineRule="auto"/>
        <w:contextualSpacing/>
        <w:jc w:val="both"/>
        <w:rPr>
          <w:sz w:val="20"/>
          <w:szCs w:val="20"/>
        </w:rPr>
      </w:pPr>
      <w:r>
        <w:rPr>
          <w:sz w:val="20"/>
          <w:szCs w:val="20"/>
        </w:rPr>
        <w:t>Highest level achieved</w:t>
      </w:r>
      <w:r>
        <w:rPr>
          <w:sz w:val="20"/>
          <w:szCs w:val="20"/>
        </w:rPr>
        <w:tab/>
      </w:r>
      <w:r>
        <w:rPr>
          <w:sz w:val="20"/>
          <w:szCs w:val="20"/>
        </w:rPr>
        <w:tab/>
      </w:r>
      <w:r w:rsidRPr="00F847B9">
        <w:rPr>
          <w:i/>
          <w:sz w:val="20"/>
          <w:szCs w:val="20"/>
        </w:rPr>
        <w:t>r</w:t>
      </w:r>
      <w:r>
        <w:rPr>
          <w:sz w:val="20"/>
          <w:szCs w:val="20"/>
        </w:rPr>
        <w:t xml:space="preserve"> = .13</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.08</w:t>
      </w:r>
    </w:p>
    <w:p w14:paraId="7ED5F923" w14:textId="77777777" w:rsidR="00E454E3" w:rsidRPr="00F847B9" w:rsidRDefault="00E454E3" w:rsidP="00E454E3">
      <w:pPr>
        <w:tabs>
          <w:tab w:val="left" w:pos="0"/>
        </w:tabs>
        <w:spacing w:line="276" w:lineRule="auto"/>
        <w:contextualSpacing/>
        <w:jc w:val="both"/>
        <w:rPr>
          <w:sz w:val="20"/>
          <w:szCs w:val="20"/>
        </w:rPr>
      </w:pPr>
      <w:r>
        <w:rPr>
          <w:sz w:val="20"/>
          <w:szCs w:val="20"/>
        </w:rPr>
        <w:t>Deaths of participant</w:t>
      </w:r>
      <w:r>
        <w:rPr>
          <w:sz w:val="20"/>
          <w:szCs w:val="20"/>
        </w:rPr>
        <w:tab/>
      </w:r>
      <w:r>
        <w:rPr>
          <w:sz w:val="20"/>
          <w:szCs w:val="20"/>
        </w:rPr>
        <w:tab/>
      </w:r>
      <w:r w:rsidRPr="00F847B9">
        <w:rPr>
          <w:i/>
          <w:sz w:val="20"/>
          <w:szCs w:val="20"/>
        </w:rPr>
        <w:t>r</w:t>
      </w:r>
      <w:r>
        <w:rPr>
          <w:sz w:val="20"/>
          <w:szCs w:val="20"/>
        </w:rPr>
        <w:t xml:space="preserve"> = .02</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sidRPr="00F847B9">
        <w:rPr>
          <w:sz w:val="20"/>
          <w:szCs w:val="20"/>
        </w:rPr>
        <w:t xml:space="preserve"> = .01</w:t>
      </w:r>
    </w:p>
    <w:p w14:paraId="71C3B783" w14:textId="77777777" w:rsidR="00E454E3" w:rsidRPr="00F847B9" w:rsidRDefault="00E454E3" w:rsidP="00E454E3">
      <w:pPr>
        <w:tabs>
          <w:tab w:val="left" w:pos="0"/>
        </w:tabs>
        <w:spacing w:line="276" w:lineRule="auto"/>
        <w:contextualSpacing/>
        <w:jc w:val="both"/>
        <w:rPr>
          <w:sz w:val="20"/>
          <w:szCs w:val="20"/>
        </w:rPr>
      </w:pPr>
      <w:r>
        <w:rPr>
          <w:sz w:val="20"/>
          <w:szCs w:val="20"/>
        </w:rPr>
        <w:t>Deaths of team mate</w:t>
      </w:r>
      <w:r>
        <w:rPr>
          <w:sz w:val="20"/>
          <w:szCs w:val="20"/>
        </w:rPr>
        <w:tab/>
      </w:r>
      <w:r>
        <w:rPr>
          <w:sz w:val="20"/>
          <w:szCs w:val="20"/>
        </w:rPr>
        <w:tab/>
      </w:r>
      <w:r w:rsidRPr="00F847B9">
        <w:rPr>
          <w:i/>
          <w:sz w:val="20"/>
          <w:szCs w:val="20"/>
        </w:rPr>
        <w:t>r</w:t>
      </w:r>
      <w:r>
        <w:rPr>
          <w:sz w:val="20"/>
          <w:szCs w:val="20"/>
        </w:rPr>
        <w:t xml:space="preserve"> = .19</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.12</w:t>
      </w:r>
    </w:p>
    <w:p w14:paraId="7C6409E8" w14:textId="77777777" w:rsidR="00E454E3" w:rsidRPr="00F847B9" w:rsidRDefault="00E454E3" w:rsidP="00E454E3">
      <w:pPr>
        <w:tabs>
          <w:tab w:val="left" w:pos="0"/>
        </w:tabs>
        <w:spacing w:line="276" w:lineRule="auto"/>
        <w:contextualSpacing/>
        <w:jc w:val="both"/>
        <w:rPr>
          <w:sz w:val="20"/>
          <w:szCs w:val="20"/>
        </w:rPr>
      </w:pPr>
      <w:r>
        <w:rPr>
          <w:sz w:val="20"/>
          <w:szCs w:val="20"/>
        </w:rPr>
        <w:t>Yell events by participant</w:t>
      </w:r>
      <w:r>
        <w:rPr>
          <w:sz w:val="20"/>
          <w:szCs w:val="20"/>
        </w:rPr>
        <w:tab/>
      </w:r>
      <w:r>
        <w:rPr>
          <w:sz w:val="20"/>
          <w:szCs w:val="20"/>
        </w:rPr>
        <w:tab/>
      </w:r>
      <w:r w:rsidRPr="00F847B9">
        <w:rPr>
          <w:i/>
          <w:sz w:val="20"/>
          <w:szCs w:val="20"/>
        </w:rPr>
        <w:t>r</w:t>
      </w:r>
      <w:r>
        <w:rPr>
          <w:sz w:val="20"/>
          <w:szCs w:val="20"/>
        </w:rPr>
        <w:t xml:space="preserve"> = .02</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sidRPr="00F847B9">
        <w:rPr>
          <w:sz w:val="20"/>
          <w:szCs w:val="20"/>
        </w:rPr>
        <w:t xml:space="preserve"> = .01</w:t>
      </w:r>
    </w:p>
    <w:p w14:paraId="24DD0A16" w14:textId="77777777" w:rsidR="00E454E3" w:rsidRPr="00D67172" w:rsidRDefault="00E454E3" w:rsidP="00E454E3">
      <w:pPr>
        <w:tabs>
          <w:tab w:val="left" w:pos="0"/>
        </w:tabs>
        <w:spacing w:line="276" w:lineRule="auto"/>
        <w:contextualSpacing/>
        <w:jc w:val="both"/>
        <w:rPr>
          <w:sz w:val="20"/>
          <w:szCs w:val="20"/>
        </w:rPr>
      </w:pPr>
      <w:r>
        <w:rPr>
          <w:sz w:val="20"/>
          <w:szCs w:val="20"/>
        </w:rPr>
        <w:t>Enjoyment</w:t>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Pr>
          <w:sz w:val="20"/>
          <w:szCs w:val="20"/>
        </w:rPr>
        <w:t xml:space="preserve"> = .14</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Pr>
          <w:sz w:val="20"/>
          <w:szCs w:val="20"/>
        </w:rPr>
        <w:t xml:space="preserve"> = .08</w:t>
      </w:r>
    </w:p>
    <w:p w14:paraId="4ED8AAC2" w14:textId="77777777" w:rsidR="00E454E3" w:rsidRPr="00D67172" w:rsidRDefault="00E454E3" w:rsidP="00E454E3">
      <w:pPr>
        <w:tabs>
          <w:tab w:val="left" w:pos="0"/>
        </w:tabs>
        <w:spacing w:line="276" w:lineRule="auto"/>
        <w:contextualSpacing/>
        <w:jc w:val="both"/>
        <w:rPr>
          <w:sz w:val="20"/>
          <w:szCs w:val="20"/>
        </w:rPr>
      </w:pPr>
      <w:r>
        <w:rPr>
          <w:sz w:val="20"/>
          <w:szCs w:val="20"/>
        </w:rPr>
        <w:t>Perceived cooperation</w:t>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Pr>
          <w:sz w:val="20"/>
          <w:szCs w:val="20"/>
        </w:rPr>
        <w:t xml:space="preserve"> = .25</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Pr>
          <w:sz w:val="20"/>
          <w:szCs w:val="20"/>
        </w:rPr>
        <w:t xml:space="preserve"> = .15</w:t>
      </w:r>
    </w:p>
    <w:p w14:paraId="691BBA3A" w14:textId="77777777" w:rsidR="00E454E3" w:rsidRDefault="00E454E3" w:rsidP="00E454E3">
      <w:pPr>
        <w:tabs>
          <w:tab w:val="left" w:pos="0"/>
        </w:tabs>
        <w:spacing w:line="276" w:lineRule="auto"/>
        <w:contextualSpacing/>
        <w:jc w:val="both"/>
      </w:pPr>
      <w:r>
        <w:rPr>
          <w:b/>
        </w:rPr>
        <w:t xml:space="preserve">Merritt, Ong, </w:t>
      </w:r>
      <w:proofErr w:type="spellStart"/>
      <w:r>
        <w:rPr>
          <w:b/>
        </w:rPr>
        <w:t>Chuah</w:t>
      </w:r>
      <w:proofErr w:type="spellEnd"/>
      <w:r>
        <w:rPr>
          <w:b/>
        </w:rPr>
        <w:t>, &amp; McGee, 2011</w:t>
      </w:r>
      <w:r>
        <w:t xml:space="preserve"> (</w:t>
      </w:r>
      <w:r w:rsidRPr="00470BE6">
        <w:rPr>
          <w:i/>
        </w:rPr>
        <w:t>N</w:t>
      </w:r>
      <w:r>
        <w:t xml:space="preserve"> = 40)</w:t>
      </w:r>
    </w:p>
    <w:p w14:paraId="67C43688" w14:textId="77777777" w:rsidR="00E454E3" w:rsidRPr="00F847B9" w:rsidRDefault="00E454E3" w:rsidP="00E454E3">
      <w:pPr>
        <w:tabs>
          <w:tab w:val="left" w:pos="0"/>
        </w:tabs>
        <w:spacing w:line="276" w:lineRule="auto"/>
        <w:contextualSpacing/>
        <w:jc w:val="both"/>
        <w:rPr>
          <w:sz w:val="20"/>
          <w:szCs w:val="20"/>
        </w:rPr>
      </w:pPr>
      <w:r>
        <w:rPr>
          <w:sz w:val="20"/>
          <w:szCs w:val="20"/>
        </w:rPr>
        <w:t>Highest level achieved</w:t>
      </w:r>
      <w:r>
        <w:rPr>
          <w:sz w:val="20"/>
          <w:szCs w:val="20"/>
        </w:rPr>
        <w:tab/>
      </w:r>
      <w:r>
        <w:rPr>
          <w:sz w:val="20"/>
          <w:szCs w:val="20"/>
        </w:rPr>
        <w:tab/>
      </w:r>
      <w:r w:rsidRPr="00F847B9">
        <w:rPr>
          <w:i/>
          <w:sz w:val="20"/>
          <w:szCs w:val="20"/>
        </w:rPr>
        <w:t>r</w:t>
      </w:r>
      <w:r>
        <w:rPr>
          <w:sz w:val="20"/>
          <w:szCs w:val="20"/>
        </w:rPr>
        <w:t xml:space="preserve"> = .31*</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.19*</w:t>
      </w:r>
    </w:p>
    <w:p w14:paraId="6D6CFC16" w14:textId="77777777" w:rsidR="00E454E3" w:rsidRPr="00F847B9" w:rsidRDefault="00E454E3" w:rsidP="00E454E3">
      <w:pPr>
        <w:tabs>
          <w:tab w:val="left" w:pos="0"/>
        </w:tabs>
        <w:spacing w:line="276" w:lineRule="auto"/>
        <w:contextualSpacing/>
        <w:jc w:val="both"/>
        <w:rPr>
          <w:sz w:val="20"/>
          <w:szCs w:val="20"/>
        </w:rPr>
      </w:pPr>
      <w:r>
        <w:rPr>
          <w:sz w:val="20"/>
          <w:szCs w:val="20"/>
        </w:rPr>
        <w:t>Deaths of participant</w:t>
      </w:r>
      <w:r>
        <w:rPr>
          <w:sz w:val="20"/>
          <w:szCs w:val="20"/>
        </w:rPr>
        <w:tab/>
      </w:r>
      <w:r>
        <w:rPr>
          <w:sz w:val="20"/>
          <w:szCs w:val="20"/>
        </w:rPr>
        <w:tab/>
      </w:r>
      <w:r w:rsidRPr="00F847B9">
        <w:rPr>
          <w:i/>
          <w:sz w:val="20"/>
          <w:szCs w:val="20"/>
        </w:rPr>
        <w:t>r</w:t>
      </w:r>
      <w:r>
        <w:rPr>
          <w:sz w:val="20"/>
          <w:szCs w:val="20"/>
        </w:rPr>
        <w:t xml:space="preserve"> = .31*</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.19*</w:t>
      </w:r>
    </w:p>
    <w:p w14:paraId="090FBB6D" w14:textId="77777777" w:rsidR="00E454E3" w:rsidRPr="00F847B9" w:rsidRDefault="00E454E3" w:rsidP="00E454E3">
      <w:pPr>
        <w:tabs>
          <w:tab w:val="left" w:pos="0"/>
        </w:tabs>
        <w:spacing w:line="276" w:lineRule="auto"/>
        <w:contextualSpacing/>
        <w:jc w:val="both"/>
        <w:rPr>
          <w:sz w:val="20"/>
          <w:szCs w:val="20"/>
        </w:rPr>
      </w:pPr>
      <w:r>
        <w:rPr>
          <w:sz w:val="20"/>
          <w:szCs w:val="20"/>
        </w:rPr>
        <w:t>Deaths of team mate</w:t>
      </w:r>
      <w:r>
        <w:rPr>
          <w:sz w:val="20"/>
          <w:szCs w:val="20"/>
        </w:rPr>
        <w:tab/>
      </w:r>
      <w:r>
        <w:rPr>
          <w:sz w:val="20"/>
          <w:szCs w:val="20"/>
        </w:rPr>
        <w:tab/>
      </w:r>
      <w:r w:rsidRPr="00F847B9">
        <w:rPr>
          <w:i/>
          <w:sz w:val="20"/>
          <w:szCs w:val="20"/>
        </w:rPr>
        <w:t>r</w:t>
      </w:r>
      <w:r>
        <w:rPr>
          <w:sz w:val="20"/>
          <w:szCs w:val="20"/>
        </w:rPr>
        <w:t xml:space="preserve"> = .31*</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.19*</w:t>
      </w:r>
    </w:p>
    <w:p w14:paraId="3B95F993" w14:textId="77777777" w:rsidR="00E454E3" w:rsidRPr="00F847B9" w:rsidRDefault="00E454E3" w:rsidP="00E454E3">
      <w:pPr>
        <w:tabs>
          <w:tab w:val="left" w:pos="0"/>
        </w:tabs>
        <w:spacing w:line="276" w:lineRule="auto"/>
        <w:contextualSpacing/>
        <w:jc w:val="both"/>
        <w:rPr>
          <w:sz w:val="20"/>
          <w:szCs w:val="20"/>
        </w:rPr>
      </w:pPr>
      <w:r>
        <w:rPr>
          <w:sz w:val="20"/>
          <w:szCs w:val="20"/>
        </w:rPr>
        <w:t>Yell events by participant</w:t>
      </w:r>
      <w:r>
        <w:rPr>
          <w:sz w:val="20"/>
          <w:szCs w:val="20"/>
        </w:rPr>
        <w:tab/>
      </w:r>
      <w:r>
        <w:rPr>
          <w:sz w:val="20"/>
          <w:szCs w:val="20"/>
        </w:rPr>
        <w:tab/>
      </w:r>
      <w:r w:rsidRPr="00F847B9">
        <w:rPr>
          <w:i/>
          <w:sz w:val="20"/>
          <w:szCs w:val="20"/>
        </w:rPr>
        <w:t>r</w:t>
      </w:r>
      <w:r>
        <w:rPr>
          <w:sz w:val="20"/>
          <w:szCs w:val="20"/>
        </w:rPr>
        <w:t xml:space="preserve"> = .31*</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.19*</w:t>
      </w:r>
    </w:p>
    <w:p w14:paraId="03943FFE" w14:textId="77777777" w:rsidR="00E454E3" w:rsidRPr="00F847B9" w:rsidRDefault="00E454E3" w:rsidP="00E454E3">
      <w:pPr>
        <w:tabs>
          <w:tab w:val="left" w:pos="0"/>
        </w:tabs>
        <w:spacing w:line="276" w:lineRule="auto"/>
        <w:contextualSpacing/>
        <w:jc w:val="both"/>
        <w:rPr>
          <w:sz w:val="20"/>
          <w:szCs w:val="20"/>
        </w:rPr>
      </w:pPr>
      <w:r>
        <w:rPr>
          <w:sz w:val="20"/>
          <w:szCs w:val="20"/>
        </w:rPr>
        <w:t>Signaling frequency</w:t>
      </w:r>
      <w:r>
        <w:rPr>
          <w:sz w:val="20"/>
          <w:szCs w:val="20"/>
        </w:rPr>
        <w:tab/>
      </w:r>
      <w:r>
        <w:rPr>
          <w:sz w:val="20"/>
          <w:szCs w:val="20"/>
        </w:rPr>
        <w:tab/>
      </w:r>
      <w:r w:rsidRPr="00F847B9">
        <w:rPr>
          <w:i/>
          <w:sz w:val="20"/>
          <w:szCs w:val="20"/>
        </w:rPr>
        <w:t>r</w:t>
      </w:r>
      <w:r>
        <w:rPr>
          <w:sz w:val="20"/>
          <w:szCs w:val="20"/>
        </w:rPr>
        <w:t xml:space="preserve"> = .02</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sidRPr="00F847B9">
        <w:rPr>
          <w:sz w:val="20"/>
          <w:szCs w:val="20"/>
        </w:rPr>
        <w:t xml:space="preserve"> = .01</w:t>
      </w:r>
    </w:p>
    <w:p w14:paraId="6967A09A" w14:textId="77777777" w:rsidR="00E454E3" w:rsidRPr="00D67172" w:rsidRDefault="00E454E3" w:rsidP="00E454E3">
      <w:pPr>
        <w:tabs>
          <w:tab w:val="left" w:pos="0"/>
        </w:tabs>
        <w:spacing w:line="276" w:lineRule="auto"/>
        <w:contextualSpacing/>
        <w:jc w:val="both"/>
        <w:rPr>
          <w:sz w:val="20"/>
          <w:szCs w:val="20"/>
        </w:rPr>
      </w:pPr>
      <w:r>
        <w:rPr>
          <w:sz w:val="20"/>
          <w:szCs w:val="20"/>
        </w:rPr>
        <w:t>Perception of risk</w:t>
      </w:r>
      <w:r w:rsidRPr="00D67172">
        <w:rPr>
          <w:sz w:val="20"/>
          <w:szCs w:val="20"/>
        </w:rPr>
        <w:tab/>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Pr>
          <w:sz w:val="20"/>
          <w:szCs w:val="20"/>
        </w:rPr>
        <w:t xml:space="preserve"> = .20</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Pr>
          <w:sz w:val="20"/>
          <w:szCs w:val="20"/>
        </w:rPr>
        <w:t xml:space="preserve"> = .12</w:t>
      </w:r>
    </w:p>
    <w:p w14:paraId="47893007" w14:textId="77777777" w:rsidR="00E454E3" w:rsidRPr="00D67172" w:rsidRDefault="00E454E3" w:rsidP="00E454E3">
      <w:pPr>
        <w:tabs>
          <w:tab w:val="left" w:pos="0"/>
        </w:tabs>
        <w:spacing w:line="276" w:lineRule="auto"/>
        <w:contextualSpacing/>
        <w:jc w:val="both"/>
        <w:rPr>
          <w:sz w:val="20"/>
          <w:szCs w:val="20"/>
        </w:rPr>
      </w:pPr>
      <w:r>
        <w:rPr>
          <w:sz w:val="20"/>
          <w:szCs w:val="20"/>
        </w:rPr>
        <w:t>Perception of cooperation</w:t>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Pr>
          <w:sz w:val="20"/>
          <w:szCs w:val="20"/>
        </w:rPr>
        <w:t xml:space="preserve"> = .25</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Pr>
          <w:sz w:val="20"/>
          <w:szCs w:val="20"/>
        </w:rPr>
        <w:t xml:space="preserve"> = .15</w:t>
      </w:r>
    </w:p>
    <w:p w14:paraId="75044E96" w14:textId="77777777" w:rsidR="00E454E3" w:rsidRDefault="00E454E3" w:rsidP="00E454E3">
      <w:pPr>
        <w:tabs>
          <w:tab w:val="left" w:pos="0"/>
        </w:tabs>
        <w:spacing w:line="276" w:lineRule="auto"/>
        <w:contextualSpacing/>
        <w:jc w:val="both"/>
      </w:pPr>
      <w:r>
        <w:rPr>
          <w:b/>
        </w:rPr>
        <w:t>Merritt &amp; McGee, 2012</w:t>
      </w:r>
      <w:r>
        <w:t xml:space="preserve"> (</w:t>
      </w:r>
      <w:r w:rsidRPr="00470BE6">
        <w:rPr>
          <w:i/>
        </w:rPr>
        <w:t>N</w:t>
      </w:r>
      <w:r>
        <w:t xml:space="preserve"> = 32)</w:t>
      </w:r>
    </w:p>
    <w:p w14:paraId="4147CCB9" w14:textId="77777777" w:rsidR="00E454E3" w:rsidRPr="00F847B9" w:rsidRDefault="00E454E3" w:rsidP="00E454E3">
      <w:pPr>
        <w:tabs>
          <w:tab w:val="left" w:pos="0"/>
        </w:tabs>
        <w:spacing w:line="276" w:lineRule="auto"/>
        <w:contextualSpacing/>
        <w:jc w:val="both"/>
        <w:rPr>
          <w:sz w:val="20"/>
          <w:szCs w:val="20"/>
        </w:rPr>
      </w:pPr>
      <w:r>
        <w:rPr>
          <w:sz w:val="20"/>
          <w:szCs w:val="20"/>
        </w:rPr>
        <w:lastRenderedPageBreak/>
        <w:t>Highest level achieved</w:t>
      </w:r>
      <w:r>
        <w:rPr>
          <w:sz w:val="20"/>
          <w:szCs w:val="20"/>
        </w:rPr>
        <w:tab/>
      </w:r>
      <w:r>
        <w:rPr>
          <w:sz w:val="20"/>
          <w:szCs w:val="20"/>
        </w:rPr>
        <w:tab/>
      </w:r>
      <w:r w:rsidRPr="00F847B9">
        <w:rPr>
          <w:i/>
          <w:sz w:val="20"/>
          <w:szCs w:val="20"/>
        </w:rPr>
        <w:t>r</w:t>
      </w:r>
      <w:r>
        <w:rPr>
          <w:sz w:val="20"/>
          <w:szCs w:val="20"/>
        </w:rPr>
        <w:t xml:space="preserve"> = .14</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.06</w:t>
      </w:r>
    </w:p>
    <w:p w14:paraId="7A85B556" w14:textId="77777777" w:rsidR="00E454E3" w:rsidRPr="00F847B9" w:rsidRDefault="00E454E3" w:rsidP="00E454E3">
      <w:pPr>
        <w:tabs>
          <w:tab w:val="left" w:pos="0"/>
        </w:tabs>
        <w:spacing w:line="276" w:lineRule="auto"/>
        <w:contextualSpacing/>
        <w:jc w:val="both"/>
        <w:rPr>
          <w:sz w:val="20"/>
          <w:szCs w:val="20"/>
        </w:rPr>
      </w:pPr>
      <w:r>
        <w:rPr>
          <w:sz w:val="20"/>
          <w:szCs w:val="20"/>
        </w:rPr>
        <w:t>No. of first touch events</w:t>
      </w:r>
      <w:r>
        <w:rPr>
          <w:sz w:val="20"/>
          <w:szCs w:val="20"/>
        </w:rPr>
        <w:tab/>
      </w:r>
      <w:r>
        <w:rPr>
          <w:sz w:val="20"/>
          <w:szCs w:val="20"/>
        </w:rPr>
        <w:tab/>
      </w:r>
      <w:r w:rsidRPr="00F847B9">
        <w:rPr>
          <w:i/>
          <w:sz w:val="20"/>
          <w:szCs w:val="20"/>
        </w:rPr>
        <w:t>r</w:t>
      </w:r>
      <w:r>
        <w:rPr>
          <w:sz w:val="20"/>
          <w:szCs w:val="20"/>
        </w:rPr>
        <w:t xml:space="preserve"> = .05</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.02</w:t>
      </w:r>
    </w:p>
    <w:p w14:paraId="768AA62A" w14:textId="77777777" w:rsidR="00E454E3" w:rsidRPr="00F847B9" w:rsidRDefault="00E454E3" w:rsidP="00E454E3">
      <w:pPr>
        <w:tabs>
          <w:tab w:val="left" w:pos="0"/>
        </w:tabs>
        <w:spacing w:line="276" w:lineRule="auto"/>
        <w:contextualSpacing/>
        <w:jc w:val="both"/>
        <w:rPr>
          <w:sz w:val="20"/>
          <w:szCs w:val="20"/>
        </w:rPr>
      </w:pPr>
      <w:r>
        <w:rPr>
          <w:sz w:val="20"/>
          <w:szCs w:val="20"/>
        </w:rPr>
        <w:t>Deaths of participant</w:t>
      </w:r>
      <w:r>
        <w:rPr>
          <w:sz w:val="20"/>
          <w:szCs w:val="20"/>
        </w:rPr>
        <w:tab/>
      </w:r>
      <w:r>
        <w:rPr>
          <w:sz w:val="20"/>
          <w:szCs w:val="20"/>
        </w:rPr>
        <w:tab/>
      </w:r>
      <w:r w:rsidRPr="00F847B9">
        <w:rPr>
          <w:i/>
          <w:sz w:val="20"/>
          <w:szCs w:val="20"/>
        </w:rPr>
        <w:t>r</w:t>
      </w:r>
      <w:r>
        <w:rPr>
          <w:sz w:val="20"/>
          <w:szCs w:val="20"/>
        </w:rPr>
        <w:t xml:space="preserve"> = .05</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.02</w:t>
      </w:r>
    </w:p>
    <w:p w14:paraId="40159843" w14:textId="77777777" w:rsidR="00E454E3" w:rsidRPr="00F847B9" w:rsidRDefault="00E454E3" w:rsidP="00E454E3">
      <w:pPr>
        <w:tabs>
          <w:tab w:val="left" w:pos="0"/>
        </w:tabs>
        <w:spacing w:line="276" w:lineRule="auto"/>
        <w:contextualSpacing/>
        <w:jc w:val="both"/>
        <w:rPr>
          <w:sz w:val="20"/>
          <w:szCs w:val="20"/>
        </w:rPr>
      </w:pPr>
      <w:r>
        <w:rPr>
          <w:sz w:val="20"/>
          <w:szCs w:val="20"/>
        </w:rPr>
        <w:t>Deaths of team mate</w:t>
      </w:r>
      <w:r>
        <w:rPr>
          <w:sz w:val="20"/>
          <w:szCs w:val="20"/>
        </w:rPr>
        <w:tab/>
      </w:r>
      <w:r>
        <w:rPr>
          <w:sz w:val="20"/>
          <w:szCs w:val="20"/>
        </w:rPr>
        <w:tab/>
      </w:r>
      <w:r w:rsidRPr="00F847B9">
        <w:rPr>
          <w:i/>
          <w:sz w:val="20"/>
          <w:szCs w:val="20"/>
        </w:rPr>
        <w:t>r</w:t>
      </w:r>
      <w:r>
        <w:rPr>
          <w:sz w:val="20"/>
          <w:szCs w:val="20"/>
        </w:rPr>
        <w:t xml:space="preserve"> = .07</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.03</w:t>
      </w:r>
    </w:p>
    <w:p w14:paraId="177F17B0" w14:textId="77777777" w:rsidR="00E454E3" w:rsidRPr="00F847B9" w:rsidRDefault="00E454E3" w:rsidP="00E454E3">
      <w:pPr>
        <w:tabs>
          <w:tab w:val="left" w:pos="0"/>
        </w:tabs>
        <w:spacing w:line="276" w:lineRule="auto"/>
        <w:contextualSpacing/>
        <w:jc w:val="both"/>
        <w:rPr>
          <w:sz w:val="20"/>
          <w:szCs w:val="20"/>
        </w:rPr>
      </w:pPr>
      <w:r>
        <w:rPr>
          <w:sz w:val="20"/>
          <w:szCs w:val="20"/>
        </w:rPr>
        <w:t>Yell events by participant</w:t>
      </w:r>
      <w:r>
        <w:rPr>
          <w:sz w:val="20"/>
          <w:szCs w:val="20"/>
        </w:rPr>
        <w:tab/>
      </w:r>
      <w:r>
        <w:rPr>
          <w:sz w:val="20"/>
          <w:szCs w:val="20"/>
        </w:rPr>
        <w:tab/>
      </w:r>
      <w:r w:rsidRPr="00F847B9">
        <w:rPr>
          <w:i/>
          <w:sz w:val="20"/>
          <w:szCs w:val="20"/>
        </w:rPr>
        <w:t>r</w:t>
      </w:r>
      <w:r>
        <w:rPr>
          <w:sz w:val="20"/>
          <w:szCs w:val="20"/>
        </w:rPr>
        <w:t xml:space="preserve"> = .15</w:t>
      </w:r>
      <w:proofErr w:type="gramStart"/>
      <w:r w:rsidRPr="00F847B9">
        <w:rPr>
          <w:sz w:val="20"/>
          <w:szCs w:val="20"/>
        </w:rPr>
        <w:t xml:space="preserve">,  </w:t>
      </w:r>
      <w:proofErr w:type="spellStart"/>
      <w:r w:rsidRPr="00F847B9">
        <w:rPr>
          <w:i/>
          <w:sz w:val="20"/>
          <w:szCs w:val="20"/>
        </w:rPr>
        <w:t>r</w:t>
      </w:r>
      <w:r w:rsidRPr="00F847B9">
        <w:rPr>
          <w:i/>
          <w:sz w:val="20"/>
          <w:szCs w:val="20"/>
          <w:vertAlign w:val="subscript"/>
        </w:rPr>
        <w:t>w</w:t>
      </w:r>
      <w:proofErr w:type="spellEnd"/>
      <w:proofErr w:type="gramEnd"/>
      <w:r>
        <w:rPr>
          <w:sz w:val="20"/>
          <w:szCs w:val="20"/>
        </w:rPr>
        <w:t xml:space="preserve"> = .07</w:t>
      </w:r>
    </w:p>
    <w:p w14:paraId="01BC6A25" w14:textId="77777777" w:rsidR="00E454E3" w:rsidRPr="00D67172" w:rsidRDefault="00E454E3" w:rsidP="00E454E3">
      <w:pPr>
        <w:tabs>
          <w:tab w:val="left" w:pos="0"/>
        </w:tabs>
        <w:spacing w:line="276" w:lineRule="auto"/>
        <w:contextualSpacing/>
        <w:jc w:val="both"/>
        <w:rPr>
          <w:sz w:val="20"/>
          <w:szCs w:val="20"/>
        </w:rPr>
      </w:pPr>
      <w:r>
        <w:rPr>
          <w:sz w:val="20"/>
          <w:szCs w:val="20"/>
        </w:rPr>
        <w:t>Adaptive performance of team mate</w:t>
      </w:r>
      <w:r w:rsidRPr="00D67172">
        <w:rPr>
          <w:sz w:val="20"/>
          <w:szCs w:val="20"/>
        </w:rPr>
        <w:tab/>
      </w:r>
      <w:r w:rsidRPr="00D67172">
        <w:rPr>
          <w:sz w:val="20"/>
          <w:szCs w:val="20"/>
        </w:rPr>
        <w:tab/>
      </w:r>
      <w:r>
        <w:rPr>
          <w:sz w:val="20"/>
          <w:szCs w:val="20"/>
        </w:rPr>
        <w:t xml:space="preserve">   </w:t>
      </w:r>
      <w:r w:rsidRPr="00D67172">
        <w:rPr>
          <w:i/>
          <w:sz w:val="20"/>
          <w:szCs w:val="20"/>
        </w:rPr>
        <w:t>r</w:t>
      </w:r>
      <w:r>
        <w:rPr>
          <w:sz w:val="20"/>
          <w:szCs w:val="20"/>
        </w:rPr>
        <w:t xml:space="preserve"> = .63</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Pr>
          <w:sz w:val="20"/>
          <w:szCs w:val="20"/>
        </w:rPr>
        <w:t xml:space="preserve"> = .34</w:t>
      </w:r>
    </w:p>
    <w:p w14:paraId="3440D18D" w14:textId="77777777" w:rsidR="00E454E3" w:rsidRPr="00D67172" w:rsidRDefault="00E454E3" w:rsidP="00E454E3">
      <w:pPr>
        <w:tabs>
          <w:tab w:val="left" w:pos="0"/>
        </w:tabs>
        <w:spacing w:line="276" w:lineRule="auto"/>
        <w:contextualSpacing/>
        <w:jc w:val="both"/>
        <w:rPr>
          <w:sz w:val="20"/>
          <w:szCs w:val="20"/>
        </w:rPr>
      </w:pPr>
      <w:r>
        <w:rPr>
          <w:sz w:val="20"/>
          <w:szCs w:val="20"/>
        </w:rPr>
        <w:t>Helpfulness of team mate</w:t>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Pr>
          <w:sz w:val="20"/>
          <w:szCs w:val="20"/>
        </w:rPr>
        <w:t xml:space="preserve"> = .36</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Pr>
          <w:sz w:val="20"/>
          <w:szCs w:val="20"/>
        </w:rPr>
        <w:t xml:space="preserve"> = .17</w:t>
      </w:r>
    </w:p>
    <w:p w14:paraId="35B3EC56" w14:textId="77777777" w:rsidR="00E454E3" w:rsidRPr="00D67172" w:rsidRDefault="00E454E3" w:rsidP="00E454E3">
      <w:pPr>
        <w:tabs>
          <w:tab w:val="left" w:pos="0"/>
        </w:tabs>
        <w:spacing w:line="276" w:lineRule="auto"/>
        <w:contextualSpacing/>
        <w:jc w:val="both"/>
        <w:rPr>
          <w:sz w:val="20"/>
          <w:szCs w:val="20"/>
        </w:rPr>
      </w:pPr>
      <w:r>
        <w:rPr>
          <w:sz w:val="20"/>
          <w:szCs w:val="20"/>
        </w:rPr>
        <w:t>Understanding of team mate</w:t>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Pr>
          <w:sz w:val="20"/>
          <w:szCs w:val="20"/>
        </w:rPr>
        <w:t xml:space="preserve"> = .45</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Pr>
          <w:sz w:val="20"/>
          <w:szCs w:val="20"/>
        </w:rPr>
        <w:t xml:space="preserve"> = .22</w:t>
      </w:r>
    </w:p>
    <w:p w14:paraId="527E6F1D" w14:textId="77777777" w:rsidR="00E454E3" w:rsidRPr="00D67172" w:rsidRDefault="00E454E3" w:rsidP="00E454E3">
      <w:pPr>
        <w:tabs>
          <w:tab w:val="left" w:pos="0"/>
        </w:tabs>
        <w:spacing w:line="276" w:lineRule="auto"/>
        <w:contextualSpacing/>
        <w:jc w:val="both"/>
        <w:rPr>
          <w:sz w:val="20"/>
          <w:szCs w:val="20"/>
        </w:rPr>
      </w:pPr>
      <w:r>
        <w:rPr>
          <w:sz w:val="20"/>
          <w:szCs w:val="20"/>
        </w:rPr>
        <w:t>Personal pressure to win</w:t>
      </w:r>
      <w:r w:rsidRPr="00D67172">
        <w:rPr>
          <w:sz w:val="20"/>
          <w:szCs w:val="20"/>
        </w:rPr>
        <w:tab/>
      </w:r>
      <w:r w:rsidRPr="00D67172">
        <w:rPr>
          <w:sz w:val="20"/>
          <w:szCs w:val="20"/>
        </w:rPr>
        <w:tab/>
      </w:r>
      <w:r w:rsidRPr="00D67172">
        <w:rPr>
          <w:sz w:val="20"/>
          <w:szCs w:val="20"/>
        </w:rPr>
        <w:tab/>
      </w:r>
      <w:r w:rsidRPr="00D67172">
        <w:rPr>
          <w:sz w:val="20"/>
          <w:szCs w:val="20"/>
        </w:rPr>
        <w:tab/>
      </w:r>
      <w:r>
        <w:rPr>
          <w:sz w:val="20"/>
          <w:szCs w:val="20"/>
        </w:rPr>
        <w:t xml:space="preserve">   </w:t>
      </w:r>
      <w:r w:rsidRPr="00D67172">
        <w:rPr>
          <w:i/>
          <w:sz w:val="20"/>
          <w:szCs w:val="20"/>
        </w:rPr>
        <w:t>r</w:t>
      </w:r>
      <w:r>
        <w:rPr>
          <w:sz w:val="20"/>
          <w:szCs w:val="20"/>
        </w:rPr>
        <w:t xml:space="preserve"> = .69</w:t>
      </w:r>
      <w:proofErr w:type="gramStart"/>
      <w:r w:rsidRPr="00D67172">
        <w:rPr>
          <w:sz w:val="20"/>
          <w:szCs w:val="20"/>
        </w:rPr>
        <w:t xml:space="preserve">,  </w:t>
      </w:r>
      <w:proofErr w:type="spellStart"/>
      <w:r w:rsidRPr="00D67172">
        <w:rPr>
          <w:i/>
          <w:sz w:val="20"/>
          <w:szCs w:val="20"/>
        </w:rPr>
        <w:t>r</w:t>
      </w:r>
      <w:r w:rsidRPr="00D67172">
        <w:rPr>
          <w:i/>
          <w:sz w:val="20"/>
          <w:szCs w:val="20"/>
          <w:vertAlign w:val="subscript"/>
        </w:rPr>
        <w:t>w</w:t>
      </w:r>
      <w:proofErr w:type="spellEnd"/>
      <w:proofErr w:type="gramEnd"/>
      <w:r>
        <w:rPr>
          <w:sz w:val="20"/>
          <w:szCs w:val="20"/>
        </w:rPr>
        <w:t xml:space="preserve"> = .38</w:t>
      </w:r>
    </w:p>
    <w:p w14:paraId="57799D80" w14:textId="77777777" w:rsidR="00E454E3" w:rsidRDefault="00E454E3" w:rsidP="00E454E3">
      <w:pPr>
        <w:tabs>
          <w:tab w:val="left" w:pos="0"/>
        </w:tabs>
        <w:spacing w:line="276" w:lineRule="auto"/>
        <w:contextualSpacing/>
        <w:jc w:val="both"/>
      </w:pPr>
      <w:r>
        <w:rPr>
          <w:b/>
        </w:rPr>
        <w:t xml:space="preserve">Nowak, 2004 </w:t>
      </w:r>
      <w:r>
        <w:t>(</w:t>
      </w:r>
      <w:r w:rsidRPr="00470BE6">
        <w:rPr>
          <w:i/>
        </w:rPr>
        <w:t>N</w:t>
      </w:r>
      <w:r>
        <w:t xml:space="preserve"> = 134)</w:t>
      </w:r>
    </w:p>
    <w:p w14:paraId="6F9C1BE7" w14:textId="77777777" w:rsidR="00E454E3" w:rsidRPr="00EF34E5" w:rsidRDefault="00E454E3" w:rsidP="00E454E3">
      <w:pPr>
        <w:tabs>
          <w:tab w:val="left" w:pos="0"/>
        </w:tabs>
        <w:spacing w:line="276" w:lineRule="auto"/>
        <w:contextualSpacing/>
        <w:jc w:val="both"/>
        <w:rPr>
          <w:sz w:val="20"/>
          <w:szCs w:val="20"/>
        </w:rPr>
      </w:pPr>
      <w:r w:rsidRPr="00EF34E5">
        <w:rPr>
          <w:sz w:val="20"/>
          <w:szCs w:val="20"/>
        </w:rPr>
        <w:t>Social attraction</w:t>
      </w:r>
      <w:r w:rsidRPr="00EF34E5">
        <w:rPr>
          <w:sz w:val="20"/>
          <w:szCs w:val="20"/>
        </w:rPr>
        <w:tab/>
      </w:r>
      <w:r w:rsidRPr="00EF34E5">
        <w:rPr>
          <w:sz w:val="20"/>
          <w:szCs w:val="20"/>
        </w:rPr>
        <w:tab/>
      </w:r>
      <w:r w:rsidRPr="00EF34E5">
        <w:rPr>
          <w:sz w:val="20"/>
          <w:szCs w:val="20"/>
        </w:rPr>
        <w:tab/>
      </w:r>
      <w:r w:rsidRPr="00EF34E5">
        <w:rPr>
          <w:sz w:val="20"/>
          <w:szCs w:val="20"/>
        </w:rPr>
        <w:tab/>
      </w:r>
      <w:r w:rsidRPr="00EF34E5">
        <w:rPr>
          <w:sz w:val="20"/>
          <w:szCs w:val="20"/>
        </w:rPr>
        <w:tab/>
      </w:r>
      <w:r>
        <w:rPr>
          <w:sz w:val="20"/>
          <w:szCs w:val="20"/>
        </w:rPr>
        <w:t xml:space="preserve">   </w:t>
      </w:r>
      <w:r w:rsidRPr="00EF34E5">
        <w:rPr>
          <w:i/>
          <w:sz w:val="20"/>
          <w:szCs w:val="20"/>
        </w:rPr>
        <w:t>r</w:t>
      </w:r>
      <w:r w:rsidRPr="00EF34E5">
        <w:rPr>
          <w:sz w:val="20"/>
          <w:szCs w:val="20"/>
        </w:rPr>
        <w:t xml:space="preserve"> = .03</w:t>
      </w:r>
      <w:proofErr w:type="gramStart"/>
      <w:r w:rsidRPr="00EF34E5">
        <w:rPr>
          <w:sz w:val="20"/>
          <w:szCs w:val="20"/>
        </w:rPr>
        <w:t xml:space="preserve">,  </w:t>
      </w:r>
      <w:proofErr w:type="spellStart"/>
      <w:r w:rsidRPr="00EF34E5">
        <w:rPr>
          <w:i/>
          <w:sz w:val="20"/>
          <w:szCs w:val="20"/>
        </w:rPr>
        <w:t>r</w:t>
      </w:r>
      <w:r w:rsidRPr="00EF34E5">
        <w:rPr>
          <w:i/>
          <w:sz w:val="20"/>
          <w:szCs w:val="20"/>
          <w:vertAlign w:val="subscript"/>
        </w:rPr>
        <w:t>w</w:t>
      </w:r>
      <w:proofErr w:type="spellEnd"/>
      <w:proofErr w:type="gramEnd"/>
      <w:r w:rsidRPr="00EF34E5">
        <w:rPr>
          <w:sz w:val="20"/>
          <w:szCs w:val="20"/>
        </w:rPr>
        <w:t xml:space="preserve"> = .05</w:t>
      </w:r>
    </w:p>
    <w:p w14:paraId="52E7560B" w14:textId="77777777" w:rsidR="00E454E3" w:rsidRPr="00EF34E5" w:rsidRDefault="00E454E3" w:rsidP="00E454E3">
      <w:pPr>
        <w:tabs>
          <w:tab w:val="left" w:pos="0"/>
        </w:tabs>
        <w:spacing w:line="276" w:lineRule="auto"/>
        <w:contextualSpacing/>
        <w:jc w:val="both"/>
        <w:rPr>
          <w:sz w:val="20"/>
          <w:szCs w:val="20"/>
        </w:rPr>
      </w:pPr>
      <w:r w:rsidRPr="00EF34E5">
        <w:rPr>
          <w:sz w:val="20"/>
          <w:szCs w:val="20"/>
        </w:rPr>
        <w:t>Credibility</w:t>
      </w:r>
      <w:r w:rsidRPr="00EF34E5">
        <w:rPr>
          <w:sz w:val="20"/>
          <w:szCs w:val="20"/>
        </w:rPr>
        <w:tab/>
      </w:r>
      <w:r w:rsidRPr="00EF34E5">
        <w:rPr>
          <w:sz w:val="20"/>
          <w:szCs w:val="20"/>
        </w:rPr>
        <w:tab/>
      </w:r>
      <w:r w:rsidRPr="00EF34E5">
        <w:rPr>
          <w:sz w:val="20"/>
          <w:szCs w:val="20"/>
        </w:rPr>
        <w:tab/>
      </w:r>
      <w:r w:rsidRPr="00EF34E5">
        <w:rPr>
          <w:sz w:val="20"/>
          <w:szCs w:val="20"/>
        </w:rPr>
        <w:tab/>
      </w:r>
      <w:r w:rsidRPr="00EF34E5">
        <w:rPr>
          <w:sz w:val="20"/>
          <w:szCs w:val="20"/>
        </w:rPr>
        <w:tab/>
      </w:r>
      <w:r>
        <w:rPr>
          <w:sz w:val="20"/>
          <w:szCs w:val="20"/>
        </w:rPr>
        <w:t xml:space="preserve">   </w:t>
      </w:r>
      <w:r w:rsidRPr="00EF34E5">
        <w:rPr>
          <w:i/>
          <w:sz w:val="20"/>
          <w:szCs w:val="20"/>
        </w:rPr>
        <w:t>r</w:t>
      </w:r>
      <w:r w:rsidRPr="00EF34E5">
        <w:rPr>
          <w:sz w:val="20"/>
          <w:szCs w:val="20"/>
        </w:rPr>
        <w:t xml:space="preserve"> = .08</w:t>
      </w:r>
      <w:proofErr w:type="gramStart"/>
      <w:r w:rsidRPr="00EF34E5">
        <w:rPr>
          <w:sz w:val="20"/>
          <w:szCs w:val="20"/>
        </w:rPr>
        <w:t xml:space="preserve">,  </w:t>
      </w:r>
      <w:proofErr w:type="spellStart"/>
      <w:r w:rsidRPr="00EF34E5">
        <w:rPr>
          <w:i/>
          <w:sz w:val="20"/>
          <w:szCs w:val="20"/>
        </w:rPr>
        <w:t>r</w:t>
      </w:r>
      <w:r w:rsidRPr="00EF34E5">
        <w:rPr>
          <w:i/>
          <w:sz w:val="20"/>
          <w:szCs w:val="20"/>
          <w:vertAlign w:val="subscript"/>
        </w:rPr>
        <w:t>w</w:t>
      </w:r>
      <w:proofErr w:type="spellEnd"/>
      <w:proofErr w:type="gramEnd"/>
      <w:r w:rsidRPr="00EF34E5">
        <w:rPr>
          <w:sz w:val="20"/>
          <w:szCs w:val="20"/>
        </w:rPr>
        <w:t xml:space="preserve"> = .16</w:t>
      </w:r>
    </w:p>
    <w:p w14:paraId="0FDCB7D8" w14:textId="77777777" w:rsidR="00E454E3" w:rsidRPr="00EF34E5" w:rsidRDefault="00E454E3" w:rsidP="00E454E3">
      <w:pPr>
        <w:tabs>
          <w:tab w:val="left" w:pos="0"/>
        </w:tabs>
        <w:spacing w:line="276" w:lineRule="auto"/>
        <w:contextualSpacing/>
        <w:jc w:val="both"/>
        <w:rPr>
          <w:sz w:val="20"/>
          <w:szCs w:val="20"/>
        </w:rPr>
      </w:pPr>
      <w:r w:rsidRPr="00EF34E5">
        <w:rPr>
          <w:sz w:val="20"/>
          <w:szCs w:val="20"/>
        </w:rPr>
        <w:t>Uncertainty</w:t>
      </w:r>
      <w:r w:rsidRPr="00EF34E5">
        <w:rPr>
          <w:sz w:val="20"/>
          <w:szCs w:val="20"/>
        </w:rPr>
        <w:tab/>
      </w:r>
      <w:r w:rsidRPr="00EF34E5">
        <w:rPr>
          <w:sz w:val="20"/>
          <w:szCs w:val="20"/>
        </w:rPr>
        <w:tab/>
      </w:r>
      <w:r w:rsidRPr="00EF34E5">
        <w:rPr>
          <w:sz w:val="20"/>
          <w:szCs w:val="20"/>
        </w:rPr>
        <w:tab/>
      </w:r>
      <w:r w:rsidRPr="00EF34E5">
        <w:rPr>
          <w:sz w:val="20"/>
          <w:szCs w:val="20"/>
        </w:rPr>
        <w:tab/>
      </w:r>
      <w:r w:rsidRPr="00EF34E5">
        <w:rPr>
          <w:sz w:val="20"/>
          <w:szCs w:val="20"/>
        </w:rPr>
        <w:tab/>
      </w:r>
      <w:r>
        <w:rPr>
          <w:sz w:val="20"/>
          <w:szCs w:val="20"/>
        </w:rPr>
        <w:t xml:space="preserve">   </w:t>
      </w:r>
      <w:r w:rsidRPr="00EF34E5">
        <w:rPr>
          <w:i/>
          <w:sz w:val="20"/>
          <w:szCs w:val="20"/>
        </w:rPr>
        <w:t>r</w:t>
      </w:r>
      <w:r w:rsidRPr="00EF34E5">
        <w:rPr>
          <w:sz w:val="20"/>
          <w:szCs w:val="20"/>
        </w:rPr>
        <w:t xml:space="preserve"> = -.14</w:t>
      </w:r>
      <w:proofErr w:type="gramStart"/>
      <w:r w:rsidRPr="00EF34E5">
        <w:rPr>
          <w:sz w:val="20"/>
          <w:szCs w:val="20"/>
        </w:rPr>
        <w:t xml:space="preserve">,  </w:t>
      </w:r>
      <w:proofErr w:type="spellStart"/>
      <w:r w:rsidRPr="00EF34E5">
        <w:rPr>
          <w:i/>
          <w:sz w:val="20"/>
          <w:szCs w:val="20"/>
        </w:rPr>
        <w:t>r</w:t>
      </w:r>
      <w:r w:rsidRPr="00EF34E5">
        <w:rPr>
          <w:i/>
          <w:sz w:val="20"/>
          <w:szCs w:val="20"/>
          <w:vertAlign w:val="subscript"/>
        </w:rPr>
        <w:t>w</w:t>
      </w:r>
      <w:proofErr w:type="spellEnd"/>
      <w:proofErr w:type="gramEnd"/>
      <w:r w:rsidRPr="00EF34E5">
        <w:rPr>
          <w:sz w:val="20"/>
          <w:szCs w:val="20"/>
        </w:rPr>
        <w:t xml:space="preserve"> = -.28</w:t>
      </w:r>
    </w:p>
    <w:p w14:paraId="218596C3" w14:textId="77777777" w:rsidR="00E454E3" w:rsidRDefault="00E454E3" w:rsidP="00E454E3">
      <w:pPr>
        <w:tabs>
          <w:tab w:val="left" w:pos="0"/>
        </w:tabs>
        <w:spacing w:line="276" w:lineRule="auto"/>
        <w:contextualSpacing/>
        <w:jc w:val="both"/>
      </w:pPr>
      <w:r>
        <w:rPr>
          <w:b/>
        </w:rPr>
        <w:t xml:space="preserve">Nowak &amp; </w:t>
      </w:r>
      <w:proofErr w:type="spellStart"/>
      <w:r>
        <w:rPr>
          <w:b/>
        </w:rPr>
        <w:t>Biocca</w:t>
      </w:r>
      <w:proofErr w:type="spellEnd"/>
      <w:r>
        <w:rPr>
          <w:b/>
        </w:rPr>
        <w:t xml:space="preserve">, 2003 </w:t>
      </w:r>
      <w:r>
        <w:t>(</w:t>
      </w:r>
      <w:r w:rsidRPr="00E1192E">
        <w:rPr>
          <w:i/>
        </w:rPr>
        <w:t>N</w:t>
      </w:r>
      <w:r>
        <w:t xml:space="preserve"> = 134)</w:t>
      </w:r>
    </w:p>
    <w:p w14:paraId="1CF580A6" w14:textId="77777777" w:rsidR="00E454E3" w:rsidRPr="00786782" w:rsidRDefault="00E454E3" w:rsidP="00E454E3">
      <w:pPr>
        <w:tabs>
          <w:tab w:val="left" w:pos="0"/>
        </w:tabs>
        <w:spacing w:line="276" w:lineRule="auto"/>
        <w:contextualSpacing/>
        <w:jc w:val="both"/>
        <w:rPr>
          <w:sz w:val="20"/>
          <w:szCs w:val="20"/>
        </w:rPr>
      </w:pPr>
      <w:r w:rsidRPr="00786782">
        <w:rPr>
          <w:sz w:val="20"/>
          <w:szCs w:val="20"/>
        </w:rPr>
        <w:t xml:space="preserve">Other’s </w:t>
      </w:r>
      <w:proofErr w:type="spellStart"/>
      <w:r w:rsidRPr="00786782">
        <w:rPr>
          <w:sz w:val="20"/>
          <w:szCs w:val="20"/>
        </w:rPr>
        <w:t>copresence</w:t>
      </w:r>
      <w:proofErr w:type="spellEnd"/>
      <w:r w:rsidRPr="00786782">
        <w:rPr>
          <w:sz w:val="20"/>
          <w:szCs w:val="20"/>
        </w:rPr>
        <w:tab/>
      </w:r>
      <w:r w:rsidRPr="00786782">
        <w:rPr>
          <w:sz w:val="20"/>
          <w:szCs w:val="20"/>
        </w:rPr>
        <w:tab/>
      </w:r>
      <w:r w:rsidRPr="00786782">
        <w:rPr>
          <w:sz w:val="20"/>
          <w:szCs w:val="20"/>
        </w:rPr>
        <w:tab/>
      </w:r>
      <w:r w:rsidRPr="00786782">
        <w:rPr>
          <w:sz w:val="20"/>
          <w:szCs w:val="20"/>
        </w:rPr>
        <w:tab/>
      </w:r>
      <w:r>
        <w:rPr>
          <w:sz w:val="20"/>
          <w:szCs w:val="20"/>
        </w:rPr>
        <w:t xml:space="preserve">   </w:t>
      </w:r>
      <w:r w:rsidRPr="00786782">
        <w:rPr>
          <w:i/>
          <w:sz w:val="20"/>
          <w:szCs w:val="20"/>
        </w:rPr>
        <w:t>r</w:t>
      </w:r>
      <w:r w:rsidRPr="00786782">
        <w:rPr>
          <w:sz w:val="20"/>
          <w:szCs w:val="20"/>
        </w:rPr>
        <w:t xml:space="preserve"> = -.03</w:t>
      </w:r>
      <w:proofErr w:type="gramStart"/>
      <w:r w:rsidRPr="00786782">
        <w:rPr>
          <w:sz w:val="20"/>
          <w:szCs w:val="20"/>
        </w:rPr>
        <w:t xml:space="preserve">,  </w:t>
      </w:r>
      <w:proofErr w:type="spellStart"/>
      <w:r w:rsidRPr="00786782">
        <w:rPr>
          <w:i/>
          <w:sz w:val="20"/>
          <w:szCs w:val="20"/>
        </w:rPr>
        <w:t>r</w:t>
      </w:r>
      <w:r w:rsidRPr="00786782">
        <w:rPr>
          <w:i/>
          <w:sz w:val="20"/>
          <w:szCs w:val="20"/>
          <w:vertAlign w:val="subscript"/>
        </w:rPr>
        <w:t>w</w:t>
      </w:r>
      <w:proofErr w:type="spellEnd"/>
      <w:proofErr w:type="gramEnd"/>
      <w:r w:rsidRPr="00786782">
        <w:rPr>
          <w:sz w:val="20"/>
          <w:szCs w:val="20"/>
        </w:rPr>
        <w:t xml:space="preserve"> = -.05</w:t>
      </w:r>
    </w:p>
    <w:p w14:paraId="11551090" w14:textId="77777777" w:rsidR="00E454E3" w:rsidRPr="00786782" w:rsidRDefault="00E454E3" w:rsidP="00E454E3">
      <w:pPr>
        <w:tabs>
          <w:tab w:val="left" w:pos="0"/>
        </w:tabs>
        <w:spacing w:line="276" w:lineRule="auto"/>
        <w:contextualSpacing/>
        <w:jc w:val="both"/>
        <w:rPr>
          <w:sz w:val="20"/>
          <w:szCs w:val="20"/>
        </w:rPr>
      </w:pPr>
      <w:r w:rsidRPr="00786782">
        <w:rPr>
          <w:sz w:val="20"/>
          <w:szCs w:val="20"/>
        </w:rPr>
        <w:t xml:space="preserve">Self-report </w:t>
      </w:r>
      <w:proofErr w:type="spellStart"/>
      <w:r w:rsidRPr="00786782">
        <w:rPr>
          <w:sz w:val="20"/>
          <w:szCs w:val="20"/>
        </w:rPr>
        <w:t>copresence</w:t>
      </w:r>
      <w:proofErr w:type="spellEnd"/>
      <w:r w:rsidRPr="00786782">
        <w:rPr>
          <w:sz w:val="20"/>
          <w:szCs w:val="20"/>
        </w:rPr>
        <w:tab/>
      </w:r>
      <w:r w:rsidRPr="00786782">
        <w:rPr>
          <w:sz w:val="20"/>
          <w:szCs w:val="20"/>
        </w:rPr>
        <w:tab/>
      </w:r>
      <w:r w:rsidRPr="00786782">
        <w:rPr>
          <w:sz w:val="20"/>
          <w:szCs w:val="20"/>
        </w:rPr>
        <w:tab/>
      </w:r>
      <w:r w:rsidRPr="00786782">
        <w:rPr>
          <w:sz w:val="20"/>
          <w:szCs w:val="20"/>
        </w:rPr>
        <w:tab/>
      </w:r>
      <w:r>
        <w:rPr>
          <w:sz w:val="20"/>
          <w:szCs w:val="20"/>
        </w:rPr>
        <w:t xml:space="preserve">   </w:t>
      </w:r>
      <w:r w:rsidRPr="00786782">
        <w:rPr>
          <w:i/>
          <w:sz w:val="20"/>
          <w:szCs w:val="20"/>
        </w:rPr>
        <w:t>r</w:t>
      </w:r>
      <w:r w:rsidRPr="00786782">
        <w:rPr>
          <w:sz w:val="20"/>
          <w:szCs w:val="20"/>
        </w:rPr>
        <w:t xml:space="preserve"> = .05</w:t>
      </w:r>
      <w:proofErr w:type="gramStart"/>
      <w:r w:rsidRPr="00786782">
        <w:rPr>
          <w:sz w:val="20"/>
          <w:szCs w:val="20"/>
        </w:rPr>
        <w:t xml:space="preserve">,  </w:t>
      </w:r>
      <w:proofErr w:type="spellStart"/>
      <w:r w:rsidRPr="00786782">
        <w:rPr>
          <w:i/>
          <w:sz w:val="20"/>
          <w:szCs w:val="20"/>
        </w:rPr>
        <w:t>r</w:t>
      </w:r>
      <w:r w:rsidRPr="00786782">
        <w:rPr>
          <w:i/>
          <w:sz w:val="20"/>
          <w:szCs w:val="20"/>
          <w:vertAlign w:val="subscript"/>
        </w:rPr>
        <w:t>w</w:t>
      </w:r>
      <w:proofErr w:type="spellEnd"/>
      <w:proofErr w:type="gramEnd"/>
      <w:r w:rsidRPr="00786782">
        <w:rPr>
          <w:sz w:val="20"/>
          <w:szCs w:val="20"/>
        </w:rPr>
        <w:t xml:space="preserve"> = .11</w:t>
      </w:r>
    </w:p>
    <w:p w14:paraId="076916E5" w14:textId="77777777" w:rsidR="00E454E3" w:rsidRPr="00786782" w:rsidRDefault="00E454E3" w:rsidP="00E454E3">
      <w:pPr>
        <w:tabs>
          <w:tab w:val="left" w:pos="0"/>
        </w:tabs>
        <w:spacing w:line="276" w:lineRule="auto"/>
        <w:contextualSpacing/>
        <w:jc w:val="both"/>
        <w:rPr>
          <w:sz w:val="20"/>
          <w:szCs w:val="20"/>
        </w:rPr>
      </w:pPr>
      <w:r w:rsidRPr="00786782">
        <w:rPr>
          <w:sz w:val="20"/>
          <w:szCs w:val="20"/>
        </w:rPr>
        <w:t>Social presence</w:t>
      </w:r>
      <w:r w:rsidRPr="00786782">
        <w:rPr>
          <w:sz w:val="20"/>
          <w:szCs w:val="20"/>
        </w:rPr>
        <w:tab/>
      </w:r>
      <w:r w:rsidRPr="00786782">
        <w:rPr>
          <w:sz w:val="20"/>
          <w:szCs w:val="20"/>
        </w:rPr>
        <w:tab/>
      </w:r>
      <w:r w:rsidRPr="00786782">
        <w:rPr>
          <w:sz w:val="20"/>
          <w:szCs w:val="20"/>
        </w:rPr>
        <w:tab/>
      </w:r>
      <w:r w:rsidRPr="00786782">
        <w:rPr>
          <w:sz w:val="20"/>
          <w:szCs w:val="20"/>
        </w:rPr>
        <w:tab/>
      </w:r>
      <w:r w:rsidRPr="00786782">
        <w:rPr>
          <w:sz w:val="20"/>
          <w:szCs w:val="20"/>
        </w:rPr>
        <w:tab/>
      </w:r>
      <w:r>
        <w:rPr>
          <w:sz w:val="20"/>
          <w:szCs w:val="20"/>
        </w:rPr>
        <w:t xml:space="preserve">   </w:t>
      </w:r>
      <w:r w:rsidRPr="00786782">
        <w:rPr>
          <w:i/>
          <w:sz w:val="20"/>
          <w:szCs w:val="20"/>
        </w:rPr>
        <w:t>r</w:t>
      </w:r>
      <w:r w:rsidRPr="00786782">
        <w:rPr>
          <w:sz w:val="20"/>
          <w:szCs w:val="20"/>
        </w:rPr>
        <w:t xml:space="preserve"> = -.08</w:t>
      </w:r>
      <w:proofErr w:type="gramStart"/>
      <w:r w:rsidRPr="00786782">
        <w:rPr>
          <w:sz w:val="20"/>
          <w:szCs w:val="20"/>
        </w:rPr>
        <w:t xml:space="preserve">,  </w:t>
      </w:r>
      <w:proofErr w:type="spellStart"/>
      <w:r w:rsidRPr="00786782">
        <w:rPr>
          <w:i/>
          <w:sz w:val="20"/>
          <w:szCs w:val="20"/>
        </w:rPr>
        <w:t>r</w:t>
      </w:r>
      <w:r w:rsidRPr="00786782">
        <w:rPr>
          <w:i/>
          <w:sz w:val="20"/>
          <w:szCs w:val="20"/>
          <w:vertAlign w:val="subscript"/>
        </w:rPr>
        <w:t>w</w:t>
      </w:r>
      <w:proofErr w:type="spellEnd"/>
      <w:proofErr w:type="gramEnd"/>
      <w:r w:rsidRPr="00786782">
        <w:rPr>
          <w:sz w:val="20"/>
          <w:szCs w:val="20"/>
        </w:rPr>
        <w:t xml:space="preserve"> = -.15</w:t>
      </w:r>
    </w:p>
    <w:p w14:paraId="659FF39B" w14:textId="77777777" w:rsidR="00E454E3" w:rsidRPr="00786782" w:rsidRDefault="00E454E3" w:rsidP="00E454E3">
      <w:pPr>
        <w:tabs>
          <w:tab w:val="left" w:pos="0"/>
        </w:tabs>
        <w:spacing w:line="276" w:lineRule="auto"/>
        <w:contextualSpacing/>
        <w:jc w:val="both"/>
        <w:rPr>
          <w:sz w:val="20"/>
          <w:szCs w:val="20"/>
        </w:rPr>
      </w:pPr>
      <w:r w:rsidRPr="00786782">
        <w:rPr>
          <w:sz w:val="20"/>
          <w:szCs w:val="20"/>
        </w:rPr>
        <w:t>Telepresence</w:t>
      </w:r>
      <w:r w:rsidRPr="00786782">
        <w:rPr>
          <w:sz w:val="20"/>
          <w:szCs w:val="20"/>
        </w:rPr>
        <w:tab/>
      </w:r>
      <w:r w:rsidRPr="00786782">
        <w:rPr>
          <w:sz w:val="20"/>
          <w:szCs w:val="20"/>
        </w:rPr>
        <w:tab/>
      </w:r>
      <w:r w:rsidRPr="00786782">
        <w:rPr>
          <w:sz w:val="20"/>
          <w:szCs w:val="20"/>
        </w:rPr>
        <w:tab/>
      </w:r>
      <w:r w:rsidRPr="00786782">
        <w:rPr>
          <w:sz w:val="20"/>
          <w:szCs w:val="20"/>
        </w:rPr>
        <w:tab/>
      </w:r>
      <w:r w:rsidRPr="00786782">
        <w:rPr>
          <w:sz w:val="20"/>
          <w:szCs w:val="20"/>
        </w:rPr>
        <w:tab/>
      </w:r>
      <w:r>
        <w:rPr>
          <w:sz w:val="20"/>
          <w:szCs w:val="20"/>
        </w:rPr>
        <w:t xml:space="preserve">   </w:t>
      </w:r>
      <w:r w:rsidRPr="00786782">
        <w:rPr>
          <w:i/>
          <w:sz w:val="20"/>
          <w:szCs w:val="20"/>
        </w:rPr>
        <w:t>r</w:t>
      </w:r>
      <w:r w:rsidRPr="00786782">
        <w:rPr>
          <w:sz w:val="20"/>
          <w:szCs w:val="20"/>
        </w:rPr>
        <w:t xml:space="preserve"> = -.06</w:t>
      </w:r>
      <w:proofErr w:type="gramStart"/>
      <w:r w:rsidRPr="00786782">
        <w:rPr>
          <w:sz w:val="20"/>
          <w:szCs w:val="20"/>
        </w:rPr>
        <w:t xml:space="preserve">,  </w:t>
      </w:r>
      <w:proofErr w:type="spellStart"/>
      <w:r w:rsidRPr="00786782">
        <w:rPr>
          <w:i/>
          <w:sz w:val="20"/>
          <w:szCs w:val="20"/>
        </w:rPr>
        <w:t>r</w:t>
      </w:r>
      <w:r w:rsidRPr="00786782">
        <w:rPr>
          <w:i/>
          <w:sz w:val="20"/>
          <w:szCs w:val="20"/>
          <w:vertAlign w:val="subscript"/>
        </w:rPr>
        <w:t>w</w:t>
      </w:r>
      <w:proofErr w:type="spellEnd"/>
      <w:proofErr w:type="gramEnd"/>
      <w:r w:rsidRPr="00786782">
        <w:rPr>
          <w:sz w:val="20"/>
          <w:szCs w:val="20"/>
        </w:rPr>
        <w:t xml:space="preserve"> = -.12</w:t>
      </w:r>
    </w:p>
    <w:p w14:paraId="445165CA" w14:textId="77777777" w:rsidR="00E454E3" w:rsidRPr="004F4038" w:rsidRDefault="00E454E3" w:rsidP="00E454E3">
      <w:pPr>
        <w:tabs>
          <w:tab w:val="left" w:pos="0"/>
        </w:tabs>
        <w:spacing w:line="276" w:lineRule="auto"/>
        <w:contextualSpacing/>
        <w:jc w:val="both"/>
        <w:rPr>
          <w:lang w:val="es-MX"/>
        </w:rPr>
      </w:pPr>
      <w:proofErr w:type="spellStart"/>
      <w:r>
        <w:rPr>
          <w:b/>
          <w:lang w:val="es-MX"/>
        </w:rPr>
        <w:t>Ong</w:t>
      </w:r>
      <w:proofErr w:type="spellEnd"/>
      <w:r>
        <w:rPr>
          <w:b/>
          <w:lang w:val="es-MX"/>
        </w:rPr>
        <w:t xml:space="preserve">, McGee, &amp; </w:t>
      </w:r>
      <w:proofErr w:type="spellStart"/>
      <w:r>
        <w:rPr>
          <w:b/>
          <w:lang w:val="es-MX"/>
        </w:rPr>
        <w:t>Chuah</w:t>
      </w:r>
      <w:proofErr w:type="spellEnd"/>
      <w:r>
        <w:rPr>
          <w:b/>
          <w:lang w:val="es-MX"/>
        </w:rPr>
        <w:t>, 2012</w:t>
      </w:r>
      <w:r w:rsidRPr="004F4038">
        <w:rPr>
          <w:lang w:val="es-MX"/>
        </w:rPr>
        <w:t xml:space="preserve"> (</w:t>
      </w:r>
      <w:r w:rsidRPr="004F4038">
        <w:rPr>
          <w:i/>
          <w:lang w:val="es-MX"/>
        </w:rPr>
        <w:t>N</w:t>
      </w:r>
      <w:r>
        <w:rPr>
          <w:lang w:val="es-MX"/>
        </w:rPr>
        <w:t xml:space="preserve"> = 73</w:t>
      </w:r>
      <w:r w:rsidRPr="004F4038">
        <w:rPr>
          <w:lang w:val="es-MX"/>
        </w:rPr>
        <w:t>)</w:t>
      </w:r>
    </w:p>
    <w:p w14:paraId="01BAC01E" w14:textId="77777777" w:rsidR="00E454E3" w:rsidRPr="006148B4" w:rsidRDefault="00E454E3" w:rsidP="00E454E3">
      <w:pPr>
        <w:tabs>
          <w:tab w:val="left" w:pos="0"/>
        </w:tabs>
        <w:spacing w:line="276" w:lineRule="auto"/>
        <w:contextualSpacing/>
        <w:jc w:val="both"/>
        <w:rPr>
          <w:sz w:val="20"/>
          <w:szCs w:val="20"/>
        </w:rPr>
      </w:pPr>
      <w:r>
        <w:rPr>
          <w:sz w:val="20"/>
          <w:szCs w:val="20"/>
        </w:rPr>
        <w:t>Save frequency</w:t>
      </w:r>
      <w:r>
        <w:rPr>
          <w:sz w:val="20"/>
          <w:szCs w:val="20"/>
        </w:rPr>
        <w:tab/>
      </w:r>
      <w:r w:rsidRPr="006148B4">
        <w:rPr>
          <w:sz w:val="20"/>
          <w:szCs w:val="20"/>
        </w:rPr>
        <w:tab/>
      </w:r>
      <w:r w:rsidRPr="006148B4">
        <w:rPr>
          <w:sz w:val="20"/>
          <w:szCs w:val="20"/>
        </w:rPr>
        <w:tab/>
      </w:r>
      <w:r w:rsidRPr="006148B4">
        <w:rPr>
          <w:i/>
          <w:sz w:val="20"/>
          <w:szCs w:val="20"/>
        </w:rPr>
        <w:t>r</w:t>
      </w:r>
      <w:r>
        <w:rPr>
          <w:sz w:val="20"/>
          <w:szCs w:val="20"/>
        </w:rPr>
        <w:t xml:space="preserve"> = .20</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Pr>
          <w:sz w:val="20"/>
          <w:szCs w:val="20"/>
        </w:rPr>
        <w:t xml:space="preserve"> = .23</w:t>
      </w:r>
    </w:p>
    <w:p w14:paraId="7468E82E" w14:textId="77777777" w:rsidR="00E454E3" w:rsidRDefault="00E454E3" w:rsidP="00E454E3">
      <w:pPr>
        <w:tabs>
          <w:tab w:val="left" w:pos="0"/>
        </w:tabs>
        <w:spacing w:line="276" w:lineRule="auto"/>
        <w:contextualSpacing/>
        <w:jc w:val="both"/>
        <w:rPr>
          <w:sz w:val="20"/>
          <w:szCs w:val="20"/>
        </w:rPr>
      </w:pPr>
      <w:r>
        <w:rPr>
          <w:sz w:val="20"/>
          <w:szCs w:val="20"/>
        </w:rPr>
        <w:t>Consideration of team goals</w:t>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Pr>
          <w:sz w:val="20"/>
          <w:szCs w:val="20"/>
        </w:rPr>
        <w:t xml:space="preserve"> = .23</w:t>
      </w:r>
      <w:r w:rsidRPr="00F67C68">
        <w:rPr>
          <w:sz w:val="20"/>
          <w:szCs w:val="20"/>
        </w:rPr>
        <w:t>*</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Pr>
          <w:sz w:val="20"/>
          <w:szCs w:val="20"/>
        </w:rPr>
        <w:t xml:space="preserve"> = .26</w:t>
      </w:r>
      <w:r w:rsidRPr="00F67C68">
        <w:rPr>
          <w:sz w:val="20"/>
          <w:szCs w:val="20"/>
        </w:rPr>
        <w:t>*</w:t>
      </w:r>
    </w:p>
    <w:p w14:paraId="77A03022" w14:textId="77777777" w:rsidR="00E454E3" w:rsidRDefault="00E454E3" w:rsidP="00E454E3">
      <w:pPr>
        <w:tabs>
          <w:tab w:val="left" w:pos="0"/>
        </w:tabs>
        <w:spacing w:line="276" w:lineRule="auto"/>
        <w:contextualSpacing/>
        <w:jc w:val="both"/>
        <w:rPr>
          <w:sz w:val="20"/>
          <w:szCs w:val="20"/>
        </w:rPr>
      </w:pPr>
      <w:r>
        <w:rPr>
          <w:sz w:val="20"/>
          <w:szCs w:val="20"/>
        </w:rPr>
        <w:t>Importance of survival of the team mate</w:t>
      </w:r>
      <w:r>
        <w:rPr>
          <w:sz w:val="20"/>
          <w:szCs w:val="20"/>
        </w:rPr>
        <w:tab/>
      </w:r>
      <w:r w:rsidRPr="00F67C68">
        <w:rPr>
          <w:sz w:val="20"/>
          <w:szCs w:val="20"/>
        </w:rPr>
        <w:tab/>
      </w:r>
      <w:r>
        <w:rPr>
          <w:sz w:val="20"/>
          <w:szCs w:val="20"/>
        </w:rPr>
        <w:t xml:space="preserve">   </w:t>
      </w:r>
      <w:r w:rsidRPr="00F67C68">
        <w:rPr>
          <w:i/>
          <w:sz w:val="20"/>
          <w:szCs w:val="20"/>
        </w:rPr>
        <w:t>r</w:t>
      </w:r>
      <w:r>
        <w:rPr>
          <w:sz w:val="20"/>
          <w:szCs w:val="20"/>
        </w:rPr>
        <w:t xml:space="preserve"> = .23</w:t>
      </w:r>
      <w:r w:rsidRPr="00F67C68">
        <w:rPr>
          <w:sz w:val="20"/>
          <w:szCs w:val="20"/>
        </w:rPr>
        <w:t>*</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Pr>
          <w:sz w:val="20"/>
          <w:szCs w:val="20"/>
        </w:rPr>
        <w:t xml:space="preserve"> = .26</w:t>
      </w:r>
      <w:r w:rsidRPr="00F67C68">
        <w:rPr>
          <w:sz w:val="20"/>
          <w:szCs w:val="20"/>
        </w:rPr>
        <w:t>*</w:t>
      </w:r>
    </w:p>
    <w:p w14:paraId="57639032" w14:textId="77777777" w:rsidR="00E454E3" w:rsidRDefault="00E454E3" w:rsidP="00E454E3">
      <w:pPr>
        <w:tabs>
          <w:tab w:val="left" w:pos="0"/>
        </w:tabs>
        <w:spacing w:line="276" w:lineRule="auto"/>
        <w:contextualSpacing/>
        <w:jc w:val="both"/>
        <w:rPr>
          <w:sz w:val="20"/>
          <w:szCs w:val="20"/>
        </w:rPr>
      </w:pPr>
      <w:r>
        <w:rPr>
          <w:sz w:val="20"/>
          <w:szCs w:val="20"/>
        </w:rPr>
        <w:t>Challenges for the team mate</w:t>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Pr>
          <w:sz w:val="20"/>
          <w:szCs w:val="20"/>
        </w:rPr>
        <w:t xml:space="preserve"> = .23</w:t>
      </w:r>
      <w:r w:rsidRPr="00F67C68">
        <w:rPr>
          <w:sz w:val="20"/>
          <w:szCs w:val="20"/>
        </w:rPr>
        <w:t>*</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Pr>
          <w:sz w:val="20"/>
          <w:szCs w:val="20"/>
        </w:rPr>
        <w:t xml:space="preserve"> = .26</w:t>
      </w:r>
      <w:r w:rsidRPr="00F67C68">
        <w:rPr>
          <w:sz w:val="20"/>
          <w:szCs w:val="20"/>
        </w:rPr>
        <w:t>*</w:t>
      </w:r>
    </w:p>
    <w:p w14:paraId="219FB425" w14:textId="77777777" w:rsidR="00E454E3" w:rsidRDefault="00E454E3" w:rsidP="00E454E3">
      <w:pPr>
        <w:tabs>
          <w:tab w:val="left" w:pos="0"/>
        </w:tabs>
        <w:spacing w:line="276" w:lineRule="auto"/>
        <w:contextualSpacing/>
        <w:jc w:val="both"/>
        <w:rPr>
          <w:sz w:val="20"/>
          <w:szCs w:val="20"/>
        </w:rPr>
      </w:pPr>
      <w:r>
        <w:rPr>
          <w:sz w:val="20"/>
          <w:szCs w:val="20"/>
        </w:rPr>
        <w:t>Emotional difficulty</w:t>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Pr>
          <w:sz w:val="20"/>
          <w:szCs w:val="20"/>
        </w:rPr>
        <w:t xml:space="preserve"> = .51</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Pr>
          <w:sz w:val="20"/>
          <w:szCs w:val="20"/>
        </w:rPr>
        <w:t xml:space="preserve"> = .56</w:t>
      </w:r>
    </w:p>
    <w:p w14:paraId="06CEAB17" w14:textId="77777777" w:rsidR="00E454E3" w:rsidRDefault="00E454E3" w:rsidP="00E454E3">
      <w:pPr>
        <w:tabs>
          <w:tab w:val="left" w:pos="0"/>
        </w:tabs>
        <w:spacing w:line="276" w:lineRule="auto"/>
        <w:contextualSpacing/>
        <w:jc w:val="both"/>
        <w:rPr>
          <w:b/>
          <w:lang w:val="es-MX"/>
        </w:rPr>
      </w:pPr>
      <w:r>
        <w:rPr>
          <w:sz w:val="20"/>
          <w:szCs w:val="20"/>
        </w:rPr>
        <w:t>Goals of the team</w:t>
      </w:r>
      <w:r>
        <w:rPr>
          <w:sz w:val="20"/>
          <w:szCs w:val="20"/>
        </w:rPr>
        <w:tab/>
      </w:r>
      <w:r w:rsidRPr="00F67C68">
        <w:rPr>
          <w:sz w:val="20"/>
          <w:szCs w:val="20"/>
        </w:rPr>
        <w:tab/>
      </w:r>
      <w:r w:rsidRPr="00F67C68">
        <w:rPr>
          <w:sz w:val="20"/>
          <w:szCs w:val="20"/>
        </w:rPr>
        <w:tab/>
      </w:r>
      <w:r w:rsidRPr="00F67C68">
        <w:rPr>
          <w:sz w:val="20"/>
          <w:szCs w:val="20"/>
        </w:rPr>
        <w:tab/>
      </w:r>
      <w:r w:rsidRPr="00F67C68">
        <w:rPr>
          <w:sz w:val="20"/>
          <w:szCs w:val="20"/>
        </w:rPr>
        <w:tab/>
      </w:r>
      <w:r>
        <w:rPr>
          <w:sz w:val="20"/>
          <w:szCs w:val="20"/>
        </w:rPr>
        <w:t xml:space="preserve">   </w:t>
      </w:r>
      <w:r w:rsidRPr="00F67C68">
        <w:rPr>
          <w:i/>
          <w:sz w:val="20"/>
          <w:szCs w:val="20"/>
        </w:rPr>
        <w:t>r</w:t>
      </w:r>
      <w:r>
        <w:rPr>
          <w:sz w:val="20"/>
          <w:szCs w:val="20"/>
        </w:rPr>
        <w:t xml:space="preserve"> = .23</w:t>
      </w:r>
      <w:r w:rsidRPr="00F67C68">
        <w:rPr>
          <w:sz w:val="20"/>
          <w:szCs w:val="20"/>
        </w:rPr>
        <w:t>*</w:t>
      </w:r>
      <w:proofErr w:type="gramStart"/>
      <w:r w:rsidRPr="00F67C68">
        <w:rPr>
          <w:sz w:val="20"/>
          <w:szCs w:val="20"/>
        </w:rPr>
        <w:t xml:space="preserve">,  </w:t>
      </w:r>
      <w:proofErr w:type="spellStart"/>
      <w:r w:rsidRPr="00F67C68">
        <w:rPr>
          <w:i/>
          <w:sz w:val="20"/>
          <w:szCs w:val="20"/>
        </w:rPr>
        <w:t>r</w:t>
      </w:r>
      <w:r w:rsidRPr="00F67C68">
        <w:rPr>
          <w:i/>
          <w:sz w:val="20"/>
          <w:szCs w:val="20"/>
          <w:vertAlign w:val="subscript"/>
        </w:rPr>
        <w:t>w</w:t>
      </w:r>
      <w:proofErr w:type="spellEnd"/>
      <w:proofErr w:type="gramEnd"/>
      <w:r>
        <w:rPr>
          <w:sz w:val="20"/>
          <w:szCs w:val="20"/>
        </w:rPr>
        <w:t xml:space="preserve"> = .26</w:t>
      </w:r>
      <w:r w:rsidRPr="00F67C68">
        <w:rPr>
          <w:sz w:val="20"/>
          <w:szCs w:val="20"/>
        </w:rPr>
        <w:t>*</w:t>
      </w:r>
    </w:p>
    <w:p w14:paraId="418634F2" w14:textId="77777777" w:rsidR="00E454E3" w:rsidRPr="004F4038" w:rsidRDefault="00E454E3" w:rsidP="00E454E3">
      <w:pPr>
        <w:tabs>
          <w:tab w:val="left" w:pos="0"/>
        </w:tabs>
        <w:spacing w:line="276" w:lineRule="auto"/>
        <w:contextualSpacing/>
        <w:jc w:val="both"/>
        <w:rPr>
          <w:lang w:val="es-MX"/>
        </w:rPr>
      </w:pPr>
      <w:proofErr w:type="spellStart"/>
      <w:r w:rsidRPr="004F4038">
        <w:rPr>
          <w:b/>
          <w:lang w:val="es-MX"/>
        </w:rPr>
        <w:t>Ravaja</w:t>
      </w:r>
      <w:proofErr w:type="spellEnd"/>
      <w:r w:rsidRPr="004F4038">
        <w:rPr>
          <w:b/>
          <w:lang w:val="es-MX"/>
        </w:rPr>
        <w:t>, 2009</w:t>
      </w:r>
      <w:r w:rsidRPr="004F4038">
        <w:rPr>
          <w:lang w:val="es-MX"/>
        </w:rPr>
        <w:t xml:space="preserve"> (</w:t>
      </w:r>
      <w:r w:rsidRPr="004F4038">
        <w:rPr>
          <w:i/>
          <w:lang w:val="es-MX"/>
        </w:rPr>
        <w:t>N</w:t>
      </w:r>
      <w:r w:rsidRPr="004F4038">
        <w:rPr>
          <w:lang w:val="es-MX"/>
        </w:rPr>
        <w:t xml:space="preserve"> = 23)</w:t>
      </w:r>
    </w:p>
    <w:p w14:paraId="54AA0C78" w14:textId="77777777" w:rsidR="00E454E3" w:rsidRPr="00ED5FE9" w:rsidRDefault="00E454E3" w:rsidP="00E454E3">
      <w:pPr>
        <w:tabs>
          <w:tab w:val="left" w:pos="0"/>
        </w:tabs>
        <w:spacing w:line="276" w:lineRule="auto"/>
        <w:contextualSpacing/>
        <w:jc w:val="both"/>
        <w:rPr>
          <w:sz w:val="20"/>
          <w:szCs w:val="20"/>
          <w:lang w:val="es-MX"/>
        </w:rPr>
      </w:pPr>
      <w:proofErr w:type="spellStart"/>
      <w:r w:rsidRPr="00ED5FE9">
        <w:rPr>
          <w:sz w:val="20"/>
          <w:szCs w:val="20"/>
          <w:lang w:val="es-MX"/>
        </w:rPr>
        <w:t>Valence</w:t>
      </w:r>
      <w:proofErr w:type="spellEnd"/>
      <w:r w:rsidRPr="00ED5FE9">
        <w:rPr>
          <w:sz w:val="20"/>
          <w:szCs w:val="20"/>
          <w:lang w:val="es-MX"/>
        </w:rPr>
        <w:tab/>
      </w:r>
      <w:r w:rsidRPr="00ED5FE9">
        <w:rPr>
          <w:sz w:val="20"/>
          <w:szCs w:val="20"/>
          <w:lang w:val="es-MX"/>
        </w:rPr>
        <w:tab/>
      </w:r>
      <w:r w:rsidRPr="00ED5FE9">
        <w:rPr>
          <w:sz w:val="20"/>
          <w:szCs w:val="20"/>
          <w:lang w:val="es-MX"/>
        </w:rPr>
        <w:tab/>
      </w:r>
      <w:r w:rsidRPr="00ED5FE9">
        <w:rPr>
          <w:sz w:val="20"/>
          <w:szCs w:val="20"/>
          <w:lang w:val="es-MX"/>
        </w:rPr>
        <w:tab/>
      </w:r>
      <w:r w:rsidRPr="00ED5FE9">
        <w:rPr>
          <w:sz w:val="20"/>
          <w:szCs w:val="20"/>
          <w:lang w:val="es-MX"/>
        </w:rPr>
        <w:tab/>
      </w:r>
      <w:r w:rsidRPr="00ED5FE9">
        <w:rPr>
          <w:sz w:val="20"/>
          <w:szCs w:val="20"/>
          <w:lang w:val="es-MX"/>
        </w:rPr>
        <w:tab/>
      </w:r>
      <w:r>
        <w:rPr>
          <w:sz w:val="20"/>
          <w:szCs w:val="20"/>
          <w:lang w:val="es-MX"/>
        </w:rPr>
        <w:t xml:space="preserve">   </w:t>
      </w:r>
      <w:r w:rsidRPr="00ED5FE9">
        <w:rPr>
          <w:i/>
          <w:sz w:val="20"/>
          <w:szCs w:val="20"/>
          <w:lang w:val="es-MX"/>
        </w:rPr>
        <w:t>r</w:t>
      </w:r>
      <w:r w:rsidRPr="00ED5FE9">
        <w:rPr>
          <w:sz w:val="20"/>
          <w:szCs w:val="20"/>
          <w:lang w:val="es-MX"/>
        </w:rPr>
        <w:t xml:space="preserve"> = .17,  </w:t>
      </w:r>
      <w:proofErr w:type="spellStart"/>
      <w:r w:rsidRPr="00ED5FE9">
        <w:rPr>
          <w:i/>
          <w:sz w:val="20"/>
          <w:szCs w:val="20"/>
          <w:lang w:val="es-MX"/>
        </w:rPr>
        <w:t>r</w:t>
      </w:r>
      <w:r w:rsidRPr="00ED5FE9">
        <w:rPr>
          <w:i/>
          <w:sz w:val="20"/>
          <w:szCs w:val="20"/>
          <w:vertAlign w:val="subscript"/>
          <w:lang w:val="es-MX"/>
        </w:rPr>
        <w:t>w</w:t>
      </w:r>
      <w:proofErr w:type="spellEnd"/>
      <w:r w:rsidRPr="00ED5FE9">
        <w:rPr>
          <w:sz w:val="20"/>
          <w:szCs w:val="20"/>
          <w:lang w:val="es-MX"/>
        </w:rPr>
        <w:t xml:space="preserve"> = .06</w:t>
      </w:r>
    </w:p>
    <w:p w14:paraId="1AAD284B" w14:textId="77777777" w:rsidR="00E454E3" w:rsidRPr="00ED5FE9" w:rsidRDefault="00E454E3" w:rsidP="00E454E3">
      <w:pPr>
        <w:tabs>
          <w:tab w:val="left" w:pos="0"/>
        </w:tabs>
        <w:spacing w:line="276" w:lineRule="auto"/>
        <w:contextualSpacing/>
        <w:jc w:val="both"/>
        <w:rPr>
          <w:sz w:val="20"/>
          <w:szCs w:val="20"/>
        </w:rPr>
      </w:pPr>
      <w:r w:rsidRPr="00ED5FE9">
        <w:rPr>
          <w:sz w:val="20"/>
          <w:szCs w:val="20"/>
        </w:rPr>
        <w:t>Arousal</w:t>
      </w:r>
      <w:r w:rsidRPr="00ED5FE9">
        <w:rPr>
          <w:sz w:val="20"/>
          <w:szCs w:val="20"/>
        </w:rPr>
        <w:tab/>
      </w:r>
      <w:r w:rsidRPr="00ED5FE9">
        <w:rPr>
          <w:sz w:val="20"/>
          <w:szCs w:val="20"/>
        </w:rPr>
        <w:tab/>
      </w:r>
      <w:r w:rsidRPr="00ED5FE9">
        <w:rPr>
          <w:sz w:val="20"/>
          <w:szCs w:val="20"/>
        </w:rPr>
        <w:tab/>
      </w:r>
      <w:r w:rsidRPr="00ED5FE9">
        <w:rPr>
          <w:sz w:val="20"/>
          <w:szCs w:val="20"/>
        </w:rPr>
        <w:tab/>
      </w:r>
      <w:r w:rsidRPr="00ED5FE9">
        <w:rPr>
          <w:sz w:val="20"/>
          <w:szCs w:val="20"/>
        </w:rPr>
        <w:tab/>
      </w:r>
      <w:r w:rsidRPr="00ED5FE9">
        <w:rPr>
          <w:sz w:val="20"/>
          <w:szCs w:val="20"/>
        </w:rPr>
        <w:tab/>
      </w:r>
      <w:r>
        <w:rPr>
          <w:sz w:val="20"/>
          <w:szCs w:val="20"/>
        </w:rPr>
        <w:t xml:space="preserve">   </w:t>
      </w:r>
      <w:r w:rsidRPr="00ED5FE9">
        <w:rPr>
          <w:i/>
          <w:sz w:val="20"/>
          <w:szCs w:val="20"/>
        </w:rPr>
        <w:t>r</w:t>
      </w:r>
      <w:r w:rsidRPr="00ED5FE9">
        <w:rPr>
          <w:sz w:val="20"/>
          <w:szCs w:val="20"/>
        </w:rPr>
        <w:t xml:space="preserve"> = .17</w:t>
      </w:r>
      <w:proofErr w:type="gramStart"/>
      <w:r w:rsidRPr="00ED5FE9">
        <w:rPr>
          <w:sz w:val="20"/>
          <w:szCs w:val="20"/>
        </w:rPr>
        <w:t xml:space="preserve">,  </w:t>
      </w:r>
      <w:proofErr w:type="spellStart"/>
      <w:r w:rsidRPr="00ED5FE9">
        <w:rPr>
          <w:i/>
          <w:sz w:val="20"/>
          <w:szCs w:val="20"/>
        </w:rPr>
        <w:t>r</w:t>
      </w:r>
      <w:r w:rsidRPr="00ED5FE9">
        <w:rPr>
          <w:i/>
          <w:sz w:val="20"/>
          <w:szCs w:val="20"/>
          <w:vertAlign w:val="subscript"/>
        </w:rPr>
        <w:t>w</w:t>
      </w:r>
      <w:proofErr w:type="spellEnd"/>
      <w:proofErr w:type="gramEnd"/>
      <w:r w:rsidRPr="00ED5FE9">
        <w:rPr>
          <w:sz w:val="20"/>
          <w:szCs w:val="20"/>
        </w:rPr>
        <w:t xml:space="preserve"> = .06</w:t>
      </w:r>
    </w:p>
    <w:p w14:paraId="7FEF90C5" w14:textId="77777777" w:rsidR="00E454E3" w:rsidRPr="00ED5FE9" w:rsidRDefault="00E454E3" w:rsidP="00E454E3">
      <w:pPr>
        <w:tabs>
          <w:tab w:val="left" w:pos="0"/>
        </w:tabs>
        <w:spacing w:line="276" w:lineRule="auto"/>
        <w:contextualSpacing/>
        <w:jc w:val="both"/>
        <w:rPr>
          <w:sz w:val="20"/>
          <w:szCs w:val="20"/>
        </w:rPr>
      </w:pPr>
      <w:r w:rsidRPr="00ED5FE9">
        <w:rPr>
          <w:sz w:val="20"/>
          <w:szCs w:val="20"/>
        </w:rPr>
        <w:t>Spatial presence</w:t>
      </w:r>
      <w:r w:rsidRPr="00ED5FE9">
        <w:rPr>
          <w:sz w:val="20"/>
          <w:szCs w:val="20"/>
        </w:rPr>
        <w:tab/>
      </w:r>
      <w:r w:rsidRPr="00ED5FE9">
        <w:rPr>
          <w:sz w:val="20"/>
          <w:szCs w:val="20"/>
        </w:rPr>
        <w:tab/>
      </w:r>
      <w:r w:rsidRPr="00ED5FE9">
        <w:rPr>
          <w:sz w:val="20"/>
          <w:szCs w:val="20"/>
        </w:rPr>
        <w:tab/>
      </w:r>
      <w:r w:rsidRPr="00ED5FE9">
        <w:rPr>
          <w:sz w:val="20"/>
          <w:szCs w:val="20"/>
        </w:rPr>
        <w:tab/>
      </w:r>
      <w:r w:rsidRPr="00ED5FE9">
        <w:rPr>
          <w:sz w:val="20"/>
          <w:szCs w:val="20"/>
        </w:rPr>
        <w:tab/>
      </w:r>
      <w:r>
        <w:rPr>
          <w:sz w:val="20"/>
          <w:szCs w:val="20"/>
        </w:rPr>
        <w:t xml:space="preserve">   </w:t>
      </w:r>
      <w:r w:rsidRPr="00ED5FE9">
        <w:rPr>
          <w:i/>
          <w:sz w:val="20"/>
          <w:szCs w:val="20"/>
        </w:rPr>
        <w:t>r</w:t>
      </w:r>
      <w:r w:rsidRPr="00ED5FE9">
        <w:rPr>
          <w:sz w:val="20"/>
          <w:szCs w:val="20"/>
        </w:rPr>
        <w:t xml:space="preserve"> = .11</w:t>
      </w:r>
      <w:proofErr w:type="gramStart"/>
      <w:r w:rsidRPr="00ED5FE9">
        <w:rPr>
          <w:sz w:val="20"/>
          <w:szCs w:val="20"/>
        </w:rPr>
        <w:t xml:space="preserve">,  </w:t>
      </w:r>
      <w:proofErr w:type="spellStart"/>
      <w:r w:rsidRPr="00ED5FE9">
        <w:rPr>
          <w:i/>
          <w:sz w:val="20"/>
          <w:szCs w:val="20"/>
        </w:rPr>
        <w:t>r</w:t>
      </w:r>
      <w:r w:rsidRPr="00ED5FE9">
        <w:rPr>
          <w:i/>
          <w:sz w:val="20"/>
          <w:szCs w:val="20"/>
          <w:vertAlign w:val="subscript"/>
        </w:rPr>
        <w:t>w</w:t>
      </w:r>
      <w:proofErr w:type="spellEnd"/>
      <w:proofErr w:type="gramEnd"/>
      <w:r w:rsidRPr="00ED5FE9">
        <w:rPr>
          <w:sz w:val="20"/>
          <w:szCs w:val="20"/>
        </w:rPr>
        <w:t xml:space="preserve"> = .03</w:t>
      </w:r>
    </w:p>
    <w:p w14:paraId="2491D95E" w14:textId="77777777" w:rsidR="00E454E3" w:rsidRPr="00ED5FE9" w:rsidRDefault="00E454E3" w:rsidP="00E454E3">
      <w:pPr>
        <w:tabs>
          <w:tab w:val="left" w:pos="0"/>
        </w:tabs>
        <w:spacing w:line="276" w:lineRule="auto"/>
        <w:contextualSpacing/>
        <w:jc w:val="both"/>
        <w:rPr>
          <w:sz w:val="20"/>
          <w:szCs w:val="20"/>
        </w:rPr>
      </w:pPr>
      <w:r w:rsidRPr="00ED5FE9">
        <w:rPr>
          <w:sz w:val="20"/>
          <w:szCs w:val="20"/>
        </w:rPr>
        <w:t>Engagement</w:t>
      </w:r>
      <w:r w:rsidRPr="00ED5FE9">
        <w:rPr>
          <w:sz w:val="20"/>
          <w:szCs w:val="20"/>
        </w:rPr>
        <w:tab/>
      </w:r>
      <w:r w:rsidRPr="00ED5FE9">
        <w:rPr>
          <w:sz w:val="20"/>
          <w:szCs w:val="20"/>
        </w:rPr>
        <w:tab/>
      </w:r>
      <w:r w:rsidRPr="00ED5FE9">
        <w:rPr>
          <w:sz w:val="20"/>
          <w:szCs w:val="20"/>
        </w:rPr>
        <w:tab/>
      </w:r>
      <w:r w:rsidRPr="00ED5FE9">
        <w:rPr>
          <w:sz w:val="20"/>
          <w:szCs w:val="20"/>
        </w:rPr>
        <w:tab/>
      </w:r>
      <w:r w:rsidRPr="00ED5FE9">
        <w:rPr>
          <w:sz w:val="20"/>
          <w:szCs w:val="20"/>
        </w:rPr>
        <w:tab/>
      </w:r>
      <w:r>
        <w:rPr>
          <w:sz w:val="20"/>
          <w:szCs w:val="20"/>
        </w:rPr>
        <w:t xml:space="preserve">   </w:t>
      </w:r>
      <w:r w:rsidRPr="00ED5FE9">
        <w:rPr>
          <w:i/>
          <w:sz w:val="20"/>
          <w:szCs w:val="20"/>
        </w:rPr>
        <w:t>r</w:t>
      </w:r>
      <w:r w:rsidRPr="00ED5FE9">
        <w:rPr>
          <w:sz w:val="20"/>
          <w:szCs w:val="20"/>
        </w:rPr>
        <w:t xml:space="preserve"> = .18</w:t>
      </w:r>
      <w:proofErr w:type="gramStart"/>
      <w:r w:rsidRPr="00ED5FE9">
        <w:rPr>
          <w:sz w:val="20"/>
          <w:szCs w:val="20"/>
        </w:rPr>
        <w:t xml:space="preserve">,  </w:t>
      </w:r>
      <w:proofErr w:type="spellStart"/>
      <w:r w:rsidRPr="00ED5FE9">
        <w:rPr>
          <w:i/>
          <w:sz w:val="20"/>
          <w:szCs w:val="20"/>
        </w:rPr>
        <w:t>r</w:t>
      </w:r>
      <w:r w:rsidRPr="00ED5FE9">
        <w:rPr>
          <w:i/>
          <w:sz w:val="20"/>
          <w:szCs w:val="20"/>
          <w:vertAlign w:val="subscript"/>
        </w:rPr>
        <w:t>w</w:t>
      </w:r>
      <w:proofErr w:type="spellEnd"/>
      <w:proofErr w:type="gramEnd"/>
      <w:r w:rsidRPr="00ED5FE9">
        <w:rPr>
          <w:sz w:val="20"/>
          <w:szCs w:val="20"/>
        </w:rPr>
        <w:t xml:space="preserve"> = .05</w:t>
      </w:r>
    </w:p>
    <w:p w14:paraId="0A4CB21C" w14:textId="77777777" w:rsidR="00E454E3" w:rsidRPr="006148B4" w:rsidRDefault="00E454E3" w:rsidP="00E454E3">
      <w:pPr>
        <w:tabs>
          <w:tab w:val="left" w:pos="0"/>
        </w:tabs>
        <w:spacing w:line="276" w:lineRule="auto"/>
        <w:contextualSpacing/>
        <w:jc w:val="both"/>
        <w:rPr>
          <w:sz w:val="20"/>
          <w:szCs w:val="20"/>
        </w:rPr>
      </w:pPr>
      <w:proofErr w:type="spellStart"/>
      <w:r w:rsidRPr="006148B4">
        <w:rPr>
          <w:sz w:val="20"/>
          <w:szCs w:val="20"/>
        </w:rPr>
        <w:t>Zygomaticus</w:t>
      </w:r>
      <w:proofErr w:type="spellEnd"/>
      <w:r w:rsidRPr="006148B4">
        <w:rPr>
          <w:sz w:val="20"/>
          <w:szCs w:val="20"/>
        </w:rPr>
        <w:t xml:space="preserve"> Major</w:t>
      </w:r>
      <w:r w:rsidRPr="006148B4">
        <w:rPr>
          <w:sz w:val="20"/>
          <w:szCs w:val="20"/>
        </w:rPr>
        <w:tab/>
      </w:r>
      <w:r w:rsidRPr="006148B4">
        <w:rPr>
          <w:sz w:val="20"/>
          <w:szCs w:val="20"/>
        </w:rPr>
        <w:tab/>
      </w:r>
      <w:r w:rsidRPr="006148B4">
        <w:rPr>
          <w:i/>
          <w:sz w:val="20"/>
          <w:szCs w:val="20"/>
        </w:rPr>
        <w:t>r</w:t>
      </w:r>
      <w:r w:rsidRPr="006148B4">
        <w:rPr>
          <w:sz w:val="20"/>
          <w:szCs w:val="20"/>
        </w:rPr>
        <w:t xml:space="preserve"> = .14</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.04</w:t>
      </w:r>
    </w:p>
    <w:p w14:paraId="3B59902C" w14:textId="77777777" w:rsidR="00E454E3" w:rsidRPr="006148B4" w:rsidRDefault="00E454E3" w:rsidP="00E454E3">
      <w:pPr>
        <w:tabs>
          <w:tab w:val="left" w:pos="0"/>
        </w:tabs>
        <w:spacing w:line="276" w:lineRule="auto"/>
        <w:contextualSpacing/>
        <w:jc w:val="both"/>
        <w:rPr>
          <w:sz w:val="20"/>
          <w:szCs w:val="20"/>
        </w:rPr>
      </w:pPr>
      <w:r w:rsidRPr="006148B4">
        <w:rPr>
          <w:sz w:val="20"/>
          <w:szCs w:val="20"/>
        </w:rPr>
        <w:t xml:space="preserve">Corrugator </w:t>
      </w:r>
      <w:proofErr w:type="spellStart"/>
      <w:r w:rsidRPr="006148B4">
        <w:rPr>
          <w:sz w:val="20"/>
          <w:szCs w:val="20"/>
        </w:rPr>
        <w:t>Supercilii</w:t>
      </w:r>
      <w:proofErr w:type="spellEnd"/>
      <w:r w:rsidRPr="006148B4">
        <w:rPr>
          <w:sz w:val="20"/>
          <w:szCs w:val="20"/>
        </w:rPr>
        <w:tab/>
      </w:r>
      <w:r w:rsidRPr="006148B4">
        <w:rPr>
          <w:sz w:val="20"/>
          <w:szCs w:val="20"/>
        </w:rPr>
        <w:tab/>
      </w:r>
      <w:r w:rsidRPr="006148B4">
        <w:rPr>
          <w:i/>
          <w:sz w:val="20"/>
          <w:szCs w:val="20"/>
        </w:rPr>
        <w:t>r</w:t>
      </w:r>
      <w:r w:rsidRPr="006148B4">
        <w:rPr>
          <w:sz w:val="20"/>
          <w:szCs w:val="20"/>
        </w:rPr>
        <w:t xml:space="preserve"> = -.24</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-.07</w:t>
      </w:r>
    </w:p>
    <w:p w14:paraId="75FCC411" w14:textId="77777777" w:rsidR="00E454E3" w:rsidRPr="006148B4" w:rsidRDefault="00E454E3" w:rsidP="00E454E3">
      <w:pPr>
        <w:tabs>
          <w:tab w:val="left" w:pos="0"/>
        </w:tabs>
        <w:spacing w:line="276" w:lineRule="auto"/>
        <w:contextualSpacing/>
        <w:jc w:val="both"/>
        <w:rPr>
          <w:sz w:val="20"/>
          <w:szCs w:val="20"/>
        </w:rPr>
      </w:pPr>
      <w:r w:rsidRPr="006148B4">
        <w:rPr>
          <w:sz w:val="20"/>
          <w:szCs w:val="20"/>
        </w:rPr>
        <w:t>Orbicularis Oculi</w:t>
      </w:r>
      <w:r w:rsidRPr="006148B4">
        <w:rPr>
          <w:sz w:val="20"/>
          <w:szCs w:val="20"/>
        </w:rPr>
        <w:tab/>
      </w:r>
      <w:r w:rsidRPr="006148B4">
        <w:rPr>
          <w:sz w:val="20"/>
          <w:szCs w:val="20"/>
        </w:rPr>
        <w:tab/>
      </w:r>
      <w:r w:rsidRPr="006148B4">
        <w:rPr>
          <w:sz w:val="20"/>
          <w:szCs w:val="20"/>
        </w:rPr>
        <w:tab/>
      </w:r>
      <w:r w:rsidRPr="006148B4">
        <w:rPr>
          <w:i/>
          <w:sz w:val="20"/>
          <w:szCs w:val="20"/>
        </w:rPr>
        <w:t>r</w:t>
      </w:r>
      <w:r w:rsidRPr="006148B4">
        <w:rPr>
          <w:sz w:val="20"/>
          <w:szCs w:val="20"/>
        </w:rPr>
        <w:t xml:space="preserve"> = .33</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.10</w:t>
      </w:r>
    </w:p>
    <w:p w14:paraId="7CFAC971" w14:textId="77777777" w:rsidR="00E454E3" w:rsidRPr="006148B4" w:rsidRDefault="00E454E3" w:rsidP="00E454E3">
      <w:pPr>
        <w:tabs>
          <w:tab w:val="left" w:pos="0"/>
        </w:tabs>
        <w:spacing w:line="276" w:lineRule="auto"/>
        <w:contextualSpacing/>
        <w:jc w:val="both"/>
        <w:rPr>
          <w:sz w:val="20"/>
          <w:szCs w:val="20"/>
        </w:rPr>
      </w:pPr>
      <w:r w:rsidRPr="006148B4">
        <w:rPr>
          <w:sz w:val="20"/>
          <w:szCs w:val="20"/>
        </w:rPr>
        <w:t>SCL</w:t>
      </w:r>
      <w:r w:rsidRPr="006148B4">
        <w:rPr>
          <w:sz w:val="20"/>
          <w:szCs w:val="20"/>
        </w:rPr>
        <w:tab/>
      </w:r>
      <w:r w:rsidRPr="006148B4">
        <w:rPr>
          <w:sz w:val="20"/>
          <w:szCs w:val="20"/>
        </w:rPr>
        <w:tab/>
      </w:r>
      <w:r w:rsidRPr="006148B4">
        <w:rPr>
          <w:sz w:val="20"/>
          <w:szCs w:val="20"/>
        </w:rPr>
        <w:tab/>
      </w:r>
      <w:r w:rsidRPr="006148B4">
        <w:rPr>
          <w:sz w:val="20"/>
          <w:szCs w:val="20"/>
        </w:rPr>
        <w:tab/>
      </w:r>
      <w:r w:rsidRPr="006148B4">
        <w:rPr>
          <w:i/>
          <w:sz w:val="20"/>
          <w:szCs w:val="20"/>
        </w:rPr>
        <w:t>r</w:t>
      </w:r>
      <w:r w:rsidRPr="006148B4">
        <w:rPr>
          <w:sz w:val="20"/>
          <w:szCs w:val="20"/>
        </w:rPr>
        <w:t xml:space="preserve"> = .07</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.02</w:t>
      </w:r>
    </w:p>
    <w:p w14:paraId="3C0EEB43" w14:textId="77777777" w:rsidR="00E454E3" w:rsidRPr="006148B4" w:rsidRDefault="00E454E3" w:rsidP="00E454E3">
      <w:pPr>
        <w:tabs>
          <w:tab w:val="left" w:pos="0"/>
        </w:tabs>
        <w:spacing w:line="276" w:lineRule="auto"/>
        <w:contextualSpacing/>
        <w:jc w:val="both"/>
        <w:rPr>
          <w:sz w:val="20"/>
          <w:szCs w:val="20"/>
        </w:rPr>
      </w:pPr>
      <w:r w:rsidRPr="006148B4">
        <w:rPr>
          <w:sz w:val="20"/>
          <w:szCs w:val="20"/>
        </w:rPr>
        <w:lastRenderedPageBreak/>
        <w:t>Cardiac IBI</w:t>
      </w:r>
      <w:r w:rsidRPr="006148B4">
        <w:rPr>
          <w:sz w:val="20"/>
          <w:szCs w:val="20"/>
        </w:rPr>
        <w:tab/>
      </w:r>
      <w:r w:rsidRPr="006148B4">
        <w:rPr>
          <w:sz w:val="20"/>
          <w:szCs w:val="20"/>
        </w:rPr>
        <w:tab/>
      </w:r>
      <w:r w:rsidRPr="006148B4">
        <w:rPr>
          <w:sz w:val="20"/>
          <w:szCs w:val="20"/>
        </w:rPr>
        <w:tab/>
      </w:r>
      <w:r w:rsidRPr="006148B4">
        <w:rPr>
          <w:i/>
          <w:sz w:val="20"/>
          <w:szCs w:val="20"/>
        </w:rPr>
        <w:t>r</w:t>
      </w:r>
      <w:r w:rsidRPr="006148B4">
        <w:rPr>
          <w:sz w:val="20"/>
          <w:szCs w:val="20"/>
        </w:rPr>
        <w:t xml:space="preserve"> = .12</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.04</w:t>
      </w:r>
    </w:p>
    <w:p w14:paraId="236442E2" w14:textId="77777777" w:rsidR="00E454E3" w:rsidRDefault="00E454E3" w:rsidP="00E454E3">
      <w:pPr>
        <w:tabs>
          <w:tab w:val="left" w:pos="0"/>
        </w:tabs>
        <w:spacing w:line="276" w:lineRule="auto"/>
        <w:contextualSpacing/>
        <w:jc w:val="both"/>
      </w:pPr>
      <w:proofErr w:type="spellStart"/>
      <w:r>
        <w:rPr>
          <w:b/>
        </w:rPr>
        <w:t>Ravaja</w:t>
      </w:r>
      <w:proofErr w:type="spellEnd"/>
      <w:r>
        <w:rPr>
          <w:b/>
        </w:rPr>
        <w:t xml:space="preserve"> et al., 2006 </w:t>
      </w:r>
      <w:r>
        <w:t>(</w:t>
      </w:r>
      <w:r>
        <w:rPr>
          <w:i/>
        </w:rPr>
        <w:t>N</w:t>
      </w:r>
      <w:r>
        <w:t xml:space="preserve"> = 99)</w:t>
      </w:r>
    </w:p>
    <w:p w14:paraId="58668DE6" w14:textId="77777777" w:rsidR="00E454E3" w:rsidRPr="006148B4" w:rsidRDefault="00E454E3" w:rsidP="00E454E3">
      <w:pPr>
        <w:tabs>
          <w:tab w:val="left" w:pos="0"/>
        </w:tabs>
        <w:spacing w:line="276" w:lineRule="auto"/>
        <w:contextualSpacing/>
        <w:jc w:val="both"/>
        <w:rPr>
          <w:sz w:val="20"/>
          <w:szCs w:val="20"/>
        </w:rPr>
      </w:pPr>
      <w:r>
        <w:rPr>
          <w:sz w:val="20"/>
          <w:szCs w:val="20"/>
        </w:rPr>
        <w:t>Higher anticipated threat</w:t>
      </w:r>
      <w:r>
        <w:rPr>
          <w:sz w:val="20"/>
          <w:szCs w:val="20"/>
        </w:rPr>
        <w:tab/>
      </w:r>
      <w:r>
        <w:rPr>
          <w:sz w:val="20"/>
          <w:szCs w:val="20"/>
        </w:rPr>
        <w:tab/>
      </w:r>
      <w:r>
        <w:rPr>
          <w:sz w:val="20"/>
          <w:szCs w:val="20"/>
        </w:rPr>
        <w:tab/>
      </w:r>
      <w:r>
        <w:rPr>
          <w:sz w:val="20"/>
          <w:szCs w:val="20"/>
        </w:rPr>
        <w:tab/>
        <w:t xml:space="preserve">   </w:t>
      </w:r>
      <w:r w:rsidRPr="006148B4">
        <w:rPr>
          <w:i/>
          <w:sz w:val="20"/>
          <w:szCs w:val="20"/>
        </w:rPr>
        <w:t>r</w:t>
      </w:r>
      <w:r w:rsidRPr="006148B4">
        <w:rPr>
          <w:sz w:val="20"/>
          <w:szCs w:val="20"/>
        </w:rPr>
        <w:t xml:space="preserve"> = .44</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.59</w:t>
      </w:r>
    </w:p>
    <w:p w14:paraId="715E9A6D" w14:textId="77777777" w:rsidR="00E454E3" w:rsidRPr="006148B4" w:rsidRDefault="00E454E3" w:rsidP="00E454E3">
      <w:pPr>
        <w:tabs>
          <w:tab w:val="left" w:pos="0"/>
        </w:tabs>
        <w:spacing w:line="276" w:lineRule="auto"/>
        <w:contextualSpacing/>
        <w:jc w:val="both"/>
        <w:rPr>
          <w:sz w:val="20"/>
          <w:szCs w:val="20"/>
        </w:rPr>
      </w:pPr>
      <w:r w:rsidRPr="006148B4">
        <w:rPr>
          <w:sz w:val="20"/>
          <w:szCs w:val="20"/>
        </w:rPr>
        <w:t>Post-game challenge rating</w:t>
      </w:r>
      <w:r w:rsidRPr="006148B4">
        <w:rPr>
          <w:sz w:val="20"/>
          <w:szCs w:val="20"/>
        </w:rPr>
        <w:tab/>
      </w:r>
      <w:r w:rsidRPr="006148B4">
        <w:rPr>
          <w:sz w:val="20"/>
          <w:szCs w:val="20"/>
        </w:rPr>
        <w:tab/>
      </w:r>
      <w:r w:rsidRPr="006148B4">
        <w:rPr>
          <w:sz w:val="20"/>
          <w:szCs w:val="20"/>
        </w:rPr>
        <w:tab/>
      </w:r>
      <w:r>
        <w:rPr>
          <w:sz w:val="20"/>
          <w:szCs w:val="20"/>
        </w:rPr>
        <w:t xml:space="preserve">   </w:t>
      </w:r>
      <w:r w:rsidRPr="006148B4">
        <w:rPr>
          <w:i/>
          <w:sz w:val="20"/>
          <w:szCs w:val="20"/>
        </w:rPr>
        <w:t>r</w:t>
      </w:r>
      <w:r w:rsidRPr="006148B4">
        <w:rPr>
          <w:sz w:val="20"/>
          <w:szCs w:val="20"/>
        </w:rPr>
        <w:t xml:space="preserve"> = .32</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.44</w:t>
      </w:r>
    </w:p>
    <w:p w14:paraId="55573AB0" w14:textId="77777777" w:rsidR="00E454E3" w:rsidRPr="006148B4" w:rsidRDefault="00E454E3" w:rsidP="00E454E3">
      <w:pPr>
        <w:tabs>
          <w:tab w:val="left" w:pos="0"/>
        </w:tabs>
        <w:spacing w:line="276" w:lineRule="auto"/>
        <w:contextualSpacing/>
        <w:jc w:val="both"/>
        <w:rPr>
          <w:sz w:val="20"/>
          <w:szCs w:val="20"/>
        </w:rPr>
      </w:pPr>
      <w:r w:rsidRPr="006148B4">
        <w:rPr>
          <w:sz w:val="20"/>
          <w:szCs w:val="20"/>
        </w:rPr>
        <w:t>Spatial presence</w:t>
      </w:r>
      <w:r w:rsidRPr="006148B4">
        <w:rPr>
          <w:sz w:val="20"/>
          <w:szCs w:val="20"/>
        </w:rPr>
        <w:tab/>
      </w:r>
      <w:r w:rsidRPr="006148B4">
        <w:rPr>
          <w:sz w:val="20"/>
          <w:szCs w:val="20"/>
        </w:rPr>
        <w:tab/>
      </w:r>
      <w:r w:rsidRPr="006148B4">
        <w:rPr>
          <w:sz w:val="20"/>
          <w:szCs w:val="20"/>
        </w:rPr>
        <w:tab/>
      </w:r>
      <w:r w:rsidRPr="006148B4">
        <w:rPr>
          <w:sz w:val="20"/>
          <w:szCs w:val="20"/>
        </w:rPr>
        <w:tab/>
      </w:r>
      <w:r w:rsidRPr="006148B4">
        <w:rPr>
          <w:sz w:val="20"/>
          <w:szCs w:val="20"/>
        </w:rPr>
        <w:tab/>
      </w:r>
      <w:r>
        <w:rPr>
          <w:sz w:val="20"/>
          <w:szCs w:val="20"/>
        </w:rPr>
        <w:t xml:space="preserve">   </w:t>
      </w:r>
      <w:r w:rsidRPr="006148B4">
        <w:rPr>
          <w:i/>
          <w:sz w:val="20"/>
          <w:szCs w:val="20"/>
        </w:rPr>
        <w:t>r</w:t>
      </w:r>
      <w:r w:rsidRPr="006148B4">
        <w:rPr>
          <w:sz w:val="20"/>
          <w:szCs w:val="20"/>
        </w:rPr>
        <w:t xml:space="preserve"> = .37</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.51</w:t>
      </w:r>
    </w:p>
    <w:p w14:paraId="0E734BC8" w14:textId="77777777" w:rsidR="00E454E3" w:rsidRPr="006148B4" w:rsidRDefault="00E454E3" w:rsidP="00E454E3">
      <w:pPr>
        <w:tabs>
          <w:tab w:val="left" w:pos="0"/>
        </w:tabs>
        <w:spacing w:line="276" w:lineRule="auto"/>
        <w:contextualSpacing/>
        <w:jc w:val="both"/>
        <w:rPr>
          <w:sz w:val="20"/>
          <w:szCs w:val="20"/>
        </w:rPr>
      </w:pPr>
      <w:r w:rsidRPr="006148B4">
        <w:rPr>
          <w:sz w:val="20"/>
          <w:szCs w:val="20"/>
        </w:rPr>
        <w:t>Engagement</w:t>
      </w:r>
      <w:r w:rsidRPr="006148B4">
        <w:rPr>
          <w:sz w:val="20"/>
          <w:szCs w:val="20"/>
        </w:rPr>
        <w:tab/>
      </w:r>
      <w:r w:rsidRPr="006148B4">
        <w:rPr>
          <w:sz w:val="20"/>
          <w:szCs w:val="20"/>
        </w:rPr>
        <w:tab/>
      </w:r>
      <w:r w:rsidRPr="006148B4">
        <w:rPr>
          <w:sz w:val="20"/>
          <w:szCs w:val="20"/>
        </w:rPr>
        <w:tab/>
      </w:r>
      <w:r w:rsidRPr="006148B4">
        <w:rPr>
          <w:sz w:val="20"/>
          <w:szCs w:val="20"/>
        </w:rPr>
        <w:tab/>
      </w:r>
      <w:r w:rsidRPr="006148B4">
        <w:rPr>
          <w:sz w:val="20"/>
          <w:szCs w:val="20"/>
        </w:rPr>
        <w:tab/>
      </w:r>
      <w:r>
        <w:rPr>
          <w:sz w:val="20"/>
          <w:szCs w:val="20"/>
        </w:rPr>
        <w:t xml:space="preserve">   </w:t>
      </w:r>
      <w:r w:rsidRPr="006148B4">
        <w:rPr>
          <w:i/>
          <w:sz w:val="20"/>
          <w:szCs w:val="20"/>
        </w:rPr>
        <w:t>r</w:t>
      </w:r>
      <w:r w:rsidRPr="006148B4">
        <w:rPr>
          <w:sz w:val="20"/>
          <w:szCs w:val="20"/>
        </w:rPr>
        <w:t xml:space="preserve"> = .60</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.76</w:t>
      </w:r>
    </w:p>
    <w:p w14:paraId="782EE2F6" w14:textId="77777777" w:rsidR="00E454E3" w:rsidRPr="006148B4" w:rsidRDefault="00E454E3" w:rsidP="00E454E3">
      <w:pPr>
        <w:tabs>
          <w:tab w:val="left" w:pos="0"/>
        </w:tabs>
        <w:spacing w:line="276" w:lineRule="auto"/>
        <w:contextualSpacing/>
        <w:jc w:val="both"/>
        <w:rPr>
          <w:sz w:val="20"/>
          <w:szCs w:val="20"/>
        </w:rPr>
      </w:pPr>
      <w:r w:rsidRPr="006148B4">
        <w:rPr>
          <w:sz w:val="20"/>
          <w:szCs w:val="20"/>
        </w:rPr>
        <w:t>Positive emotional response</w:t>
      </w:r>
      <w:r w:rsidRPr="006148B4">
        <w:rPr>
          <w:sz w:val="20"/>
          <w:szCs w:val="20"/>
        </w:rPr>
        <w:tab/>
      </w:r>
      <w:r w:rsidRPr="006148B4">
        <w:rPr>
          <w:sz w:val="20"/>
          <w:szCs w:val="20"/>
        </w:rPr>
        <w:tab/>
      </w:r>
      <w:r w:rsidRPr="006148B4">
        <w:rPr>
          <w:sz w:val="20"/>
          <w:szCs w:val="20"/>
        </w:rPr>
        <w:tab/>
      </w:r>
      <w:r>
        <w:rPr>
          <w:sz w:val="20"/>
          <w:szCs w:val="20"/>
        </w:rPr>
        <w:t xml:space="preserve">   </w:t>
      </w:r>
      <w:r w:rsidRPr="006148B4">
        <w:rPr>
          <w:i/>
          <w:sz w:val="20"/>
          <w:szCs w:val="20"/>
        </w:rPr>
        <w:t>r</w:t>
      </w:r>
      <w:r w:rsidRPr="006148B4">
        <w:rPr>
          <w:sz w:val="20"/>
          <w:szCs w:val="20"/>
        </w:rPr>
        <w:t xml:space="preserve"> = .66</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.81</w:t>
      </w:r>
    </w:p>
    <w:p w14:paraId="39C5F71F" w14:textId="77777777" w:rsidR="00E454E3" w:rsidRPr="006148B4" w:rsidRDefault="00E454E3" w:rsidP="00E454E3">
      <w:pPr>
        <w:tabs>
          <w:tab w:val="left" w:pos="0"/>
        </w:tabs>
        <w:spacing w:line="276" w:lineRule="auto"/>
        <w:contextualSpacing/>
        <w:jc w:val="both"/>
        <w:rPr>
          <w:sz w:val="20"/>
          <w:szCs w:val="20"/>
        </w:rPr>
      </w:pPr>
      <w:r w:rsidRPr="006148B4">
        <w:rPr>
          <w:sz w:val="20"/>
          <w:szCs w:val="20"/>
        </w:rPr>
        <w:t>Self-reported arousal</w:t>
      </w:r>
      <w:r w:rsidRPr="006148B4">
        <w:rPr>
          <w:sz w:val="20"/>
          <w:szCs w:val="20"/>
        </w:rPr>
        <w:tab/>
      </w:r>
      <w:r w:rsidRPr="006148B4">
        <w:rPr>
          <w:sz w:val="20"/>
          <w:szCs w:val="20"/>
        </w:rPr>
        <w:tab/>
      </w:r>
      <w:r w:rsidRPr="006148B4">
        <w:rPr>
          <w:sz w:val="20"/>
          <w:szCs w:val="20"/>
        </w:rPr>
        <w:tab/>
      </w:r>
      <w:r w:rsidRPr="006148B4">
        <w:rPr>
          <w:sz w:val="20"/>
          <w:szCs w:val="20"/>
        </w:rPr>
        <w:tab/>
      </w:r>
      <w:r>
        <w:rPr>
          <w:sz w:val="20"/>
          <w:szCs w:val="20"/>
        </w:rPr>
        <w:t xml:space="preserve">   </w:t>
      </w:r>
      <w:r w:rsidRPr="006148B4">
        <w:rPr>
          <w:i/>
          <w:sz w:val="20"/>
          <w:szCs w:val="20"/>
        </w:rPr>
        <w:t>r</w:t>
      </w:r>
      <w:r w:rsidRPr="006148B4">
        <w:rPr>
          <w:sz w:val="20"/>
          <w:szCs w:val="20"/>
        </w:rPr>
        <w:t xml:space="preserve"> = .20*</w:t>
      </w:r>
      <w:proofErr w:type="gramStart"/>
      <w:r w:rsidRPr="006148B4">
        <w:rPr>
          <w:sz w:val="20"/>
          <w:szCs w:val="20"/>
        </w:rPr>
        <w:t xml:space="preserve">,  </w:t>
      </w:r>
      <w:proofErr w:type="spellStart"/>
      <w:r w:rsidRPr="006148B4">
        <w:rPr>
          <w:i/>
          <w:sz w:val="20"/>
          <w:szCs w:val="20"/>
        </w:rPr>
        <w:t>r</w:t>
      </w:r>
      <w:r w:rsidRPr="006148B4">
        <w:rPr>
          <w:i/>
          <w:sz w:val="20"/>
          <w:szCs w:val="20"/>
          <w:vertAlign w:val="subscript"/>
        </w:rPr>
        <w:t>w</w:t>
      </w:r>
      <w:proofErr w:type="spellEnd"/>
      <w:proofErr w:type="gramEnd"/>
      <w:r w:rsidRPr="006148B4">
        <w:rPr>
          <w:sz w:val="20"/>
          <w:szCs w:val="20"/>
        </w:rPr>
        <w:t xml:space="preserve"> = .28*</w:t>
      </w:r>
    </w:p>
    <w:p w14:paraId="7AA62E8F"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Heart rate (cardiac IBIs)</w:t>
      </w:r>
      <w:r w:rsidRPr="00347E45">
        <w:rPr>
          <w:sz w:val="20"/>
          <w:szCs w:val="20"/>
        </w:rPr>
        <w:tab/>
      </w:r>
      <w:r w:rsidRPr="00347E45">
        <w:rPr>
          <w:sz w:val="20"/>
          <w:szCs w:val="20"/>
        </w:rPr>
        <w:tab/>
      </w:r>
      <w:r w:rsidRPr="00347E45">
        <w:rPr>
          <w:i/>
          <w:sz w:val="20"/>
          <w:szCs w:val="20"/>
        </w:rPr>
        <w:t>r</w:t>
      </w:r>
      <w:r w:rsidRPr="00347E45">
        <w:rPr>
          <w:sz w:val="20"/>
          <w:szCs w:val="20"/>
        </w:rPr>
        <w:t xml:space="preserve"> = .68</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.83</w:t>
      </w:r>
    </w:p>
    <w:p w14:paraId="54551D08" w14:textId="77777777" w:rsidR="00E454E3" w:rsidRPr="00347E45" w:rsidRDefault="00E454E3" w:rsidP="00E454E3">
      <w:pPr>
        <w:tabs>
          <w:tab w:val="left" w:pos="0"/>
        </w:tabs>
        <w:spacing w:line="276" w:lineRule="auto"/>
        <w:contextualSpacing/>
        <w:jc w:val="both"/>
        <w:rPr>
          <w:sz w:val="20"/>
          <w:szCs w:val="20"/>
        </w:rPr>
      </w:pPr>
      <w:proofErr w:type="spellStart"/>
      <w:r w:rsidRPr="00347E45">
        <w:rPr>
          <w:sz w:val="20"/>
          <w:szCs w:val="20"/>
        </w:rPr>
        <w:t>Zygomaticus</w:t>
      </w:r>
      <w:proofErr w:type="spellEnd"/>
      <w:r w:rsidRPr="00347E45">
        <w:rPr>
          <w:sz w:val="20"/>
          <w:szCs w:val="20"/>
        </w:rPr>
        <w:t xml:space="preserve"> Major EMG activity</w:t>
      </w:r>
      <w:r w:rsidRPr="00347E45">
        <w:rPr>
          <w:sz w:val="20"/>
          <w:szCs w:val="20"/>
        </w:rPr>
        <w:tab/>
      </w:r>
      <w:r w:rsidRPr="00347E45">
        <w:rPr>
          <w:i/>
          <w:sz w:val="20"/>
          <w:szCs w:val="20"/>
        </w:rPr>
        <w:t>r</w:t>
      </w:r>
      <w:r w:rsidRPr="00347E45">
        <w:rPr>
          <w:sz w:val="20"/>
          <w:szCs w:val="20"/>
        </w:rPr>
        <w:t xml:space="preserve"> = .84</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.94</w:t>
      </w:r>
    </w:p>
    <w:p w14:paraId="6047AA20"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 xml:space="preserve">Corrugator </w:t>
      </w:r>
      <w:proofErr w:type="spellStart"/>
      <w:r w:rsidRPr="00347E45">
        <w:rPr>
          <w:sz w:val="20"/>
          <w:szCs w:val="20"/>
        </w:rPr>
        <w:t>Supercilli</w:t>
      </w:r>
      <w:proofErr w:type="spellEnd"/>
      <w:r w:rsidRPr="00347E45">
        <w:rPr>
          <w:sz w:val="20"/>
          <w:szCs w:val="20"/>
        </w:rPr>
        <w:t xml:space="preserve"> EMG activity</w:t>
      </w:r>
      <w:r w:rsidRPr="00347E45">
        <w:rPr>
          <w:sz w:val="20"/>
          <w:szCs w:val="20"/>
        </w:rPr>
        <w:tab/>
      </w:r>
      <w:r w:rsidRPr="00347E45">
        <w:rPr>
          <w:i/>
          <w:sz w:val="20"/>
          <w:szCs w:val="20"/>
        </w:rPr>
        <w:t>r</w:t>
      </w:r>
      <w:r w:rsidRPr="00347E45">
        <w:rPr>
          <w:sz w:val="20"/>
          <w:szCs w:val="20"/>
        </w:rPr>
        <w:t xml:space="preserve"> = .87</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.96</w:t>
      </w:r>
    </w:p>
    <w:p w14:paraId="38566EE2"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Orbicularis Oculi EMG activity</w:t>
      </w:r>
      <w:r w:rsidRPr="00347E45">
        <w:rPr>
          <w:sz w:val="20"/>
          <w:szCs w:val="20"/>
        </w:rPr>
        <w:tab/>
      </w:r>
      <w:r w:rsidRPr="00347E45">
        <w:rPr>
          <w:i/>
          <w:sz w:val="20"/>
          <w:szCs w:val="20"/>
        </w:rPr>
        <w:t>r</w:t>
      </w:r>
      <w:r w:rsidRPr="00347E45">
        <w:rPr>
          <w:sz w:val="20"/>
          <w:szCs w:val="20"/>
        </w:rPr>
        <w:t xml:space="preserve"> = .93</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.98</w:t>
      </w:r>
      <w:r w:rsidRPr="00347E45">
        <w:rPr>
          <w:sz w:val="20"/>
          <w:szCs w:val="20"/>
        </w:rPr>
        <w:tab/>
      </w:r>
    </w:p>
    <w:p w14:paraId="66E8A519" w14:textId="77777777" w:rsidR="00E454E3" w:rsidRPr="004F4038" w:rsidRDefault="00E454E3" w:rsidP="00E454E3">
      <w:pPr>
        <w:tabs>
          <w:tab w:val="left" w:pos="0"/>
        </w:tabs>
        <w:spacing w:line="276" w:lineRule="auto"/>
        <w:contextualSpacing/>
        <w:jc w:val="both"/>
        <w:rPr>
          <w:lang w:val="nl-NL"/>
        </w:rPr>
      </w:pPr>
      <w:r w:rsidRPr="004F4038">
        <w:rPr>
          <w:b/>
          <w:lang w:val="nl-NL"/>
        </w:rPr>
        <w:t xml:space="preserve">von der Pütten, Krämer, Gratch, &amp; Kang, 2010 </w:t>
      </w:r>
      <w:r w:rsidRPr="004F4038">
        <w:rPr>
          <w:lang w:val="nl-NL"/>
        </w:rPr>
        <w:t>(</w:t>
      </w:r>
      <w:r w:rsidRPr="004F4038">
        <w:rPr>
          <w:i/>
          <w:lang w:val="nl-NL"/>
        </w:rPr>
        <w:t>N</w:t>
      </w:r>
      <w:r w:rsidRPr="004F4038">
        <w:rPr>
          <w:lang w:val="nl-NL"/>
        </w:rPr>
        <w:t xml:space="preserve"> = 83)</w:t>
      </w:r>
    </w:p>
    <w:p w14:paraId="0612977D"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Total number of words</w:t>
      </w:r>
      <w:r w:rsidRPr="00347E45">
        <w:rPr>
          <w:sz w:val="20"/>
          <w:szCs w:val="20"/>
        </w:rPr>
        <w:tab/>
      </w:r>
      <w:r w:rsidRPr="00347E45">
        <w:rPr>
          <w:sz w:val="20"/>
          <w:szCs w:val="20"/>
        </w:rPr>
        <w:tab/>
      </w:r>
      <w:r w:rsidRPr="00347E45">
        <w:rPr>
          <w:i/>
          <w:sz w:val="20"/>
          <w:szCs w:val="20"/>
        </w:rPr>
        <w:t>r</w:t>
      </w:r>
      <w:r w:rsidRPr="00347E45">
        <w:rPr>
          <w:sz w:val="20"/>
          <w:szCs w:val="20"/>
        </w:rPr>
        <w:t xml:space="preserve"> = .18*</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.22*</w:t>
      </w:r>
    </w:p>
    <w:p w14:paraId="124A3D00"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Negative low dominance</w:t>
      </w:r>
      <w:r w:rsidRPr="00347E45">
        <w:rPr>
          <w:sz w:val="20"/>
          <w:szCs w:val="20"/>
        </w:rPr>
        <w:tab/>
      </w:r>
      <w:r w:rsidRPr="00347E45">
        <w:rPr>
          <w:sz w:val="20"/>
          <w:szCs w:val="20"/>
        </w:rPr>
        <w:tab/>
      </w:r>
      <w:r w:rsidRPr="00347E45">
        <w:rPr>
          <w:sz w:val="20"/>
          <w:szCs w:val="20"/>
        </w:rPr>
        <w:tab/>
      </w:r>
      <w:r w:rsidRPr="00347E45">
        <w:rPr>
          <w:sz w:val="20"/>
          <w:szCs w:val="20"/>
        </w:rPr>
        <w:tab/>
      </w:r>
      <w:r>
        <w:rPr>
          <w:sz w:val="20"/>
          <w:szCs w:val="20"/>
        </w:rPr>
        <w:t xml:space="preserve">   </w:t>
      </w:r>
      <w:r w:rsidRPr="00347E45">
        <w:rPr>
          <w:i/>
          <w:sz w:val="20"/>
          <w:szCs w:val="20"/>
        </w:rPr>
        <w:t>r</w:t>
      </w:r>
      <w:r w:rsidRPr="00347E45">
        <w:rPr>
          <w:sz w:val="20"/>
          <w:szCs w:val="20"/>
        </w:rPr>
        <w:t xml:space="preserve"> = .25</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.30</w:t>
      </w:r>
    </w:p>
    <w:p w14:paraId="4512F161"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Negative high dominance</w:t>
      </w:r>
      <w:r w:rsidRPr="00347E45">
        <w:rPr>
          <w:sz w:val="20"/>
          <w:szCs w:val="20"/>
        </w:rPr>
        <w:tab/>
      </w:r>
      <w:r w:rsidRPr="00347E45">
        <w:rPr>
          <w:sz w:val="20"/>
          <w:szCs w:val="20"/>
        </w:rPr>
        <w:tab/>
      </w:r>
      <w:r w:rsidRPr="00347E45">
        <w:rPr>
          <w:sz w:val="20"/>
          <w:szCs w:val="20"/>
        </w:rPr>
        <w:tab/>
      </w:r>
      <w:r w:rsidRPr="00347E45">
        <w:rPr>
          <w:sz w:val="20"/>
          <w:szCs w:val="20"/>
        </w:rPr>
        <w:tab/>
      </w:r>
      <w:r>
        <w:rPr>
          <w:sz w:val="20"/>
          <w:szCs w:val="20"/>
        </w:rPr>
        <w:t xml:space="preserve">   </w:t>
      </w:r>
      <w:r w:rsidRPr="00347E45">
        <w:rPr>
          <w:i/>
          <w:sz w:val="20"/>
          <w:szCs w:val="20"/>
        </w:rPr>
        <w:t>r</w:t>
      </w:r>
      <w:r w:rsidRPr="00347E45">
        <w:rPr>
          <w:sz w:val="20"/>
          <w:szCs w:val="20"/>
        </w:rPr>
        <w:t xml:space="preserve"> = .18*</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.22*</w:t>
      </w:r>
    </w:p>
    <w:p w14:paraId="02C301EA"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Positive high dominance</w:t>
      </w:r>
      <w:r w:rsidRPr="00347E45">
        <w:rPr>
          <w:sz w:val="20"/>
          <w:szCs w:val="20"/>
        </w:rPr>
        <w:tab/>
      </w:r>
      <w:r w:rsidRPr="00347E45">
        <w:rPr>
          <w:sz w:val="20"/>
          <w:szCs w:val="20"/>
        </w:rPr>
        <w:tab/>
      </w:r>
      <w:r w:rsidRPr="00347E45">
        <w:rPr>
          <w:sz w:val="20"/>
          <w:szCs w:val="20"/>
        </w:rPr>
        <w:tab/>
      </w:r>
      <w:r w:rsidRPr="00347E45">
        <w:rPr>
          <w:sz w:val="20"/>
          <w:szCs w:val="20"/>
        </w:rPr>
        <w:tab/>
      </w:r>
      <w:r>
        <w:rPr>
          <w:sz w:val="20"/>
          <w:szCs w:val="20"/>
        </w:rPr>
        <w:t xml:space="preserve">   </w:t>
      </w:r>
      <w:r w:rsidRPr="00347E45">
        <w:rPr>
          <w:i/>
          <w:sz w:val="20"/>
          <w:szCs w:val="20"/>
        </w:rPr>
        <w:t>r</w:t>
      </w:r>
      <w:r w:rsidRPr="00347E45">
        <w:rPr>
          <w:sz w:val="20"/>
          <w:szCs w:val="20"/>
        </w:rPr>
        <w:t xml:space="preserve"> = .18*</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.22*</w:t>
      </w:r>
    </w:p>
    <w:p w14:paraId="0E2D2229"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Feelings and self-efficiency</w:t>
      </w:r>
      <w:r w:rsidRPr="00347E45">
        <w:rPr>
          <w:sz w:val="20"/>
          <w:szCs w:val="20"/>
        </w:rPr>
        <w:tab/>
      </w:r>
      <w:r w:rsidRPr="00347E45">
        <w:rPr>
          <w:sz w:val="20"/>
          <w:szCs w:val="20"/>
        </w:rPr>
        <w:tab/>
      </w:r>
      <w:r w:rsidRPr="00347E45">
        <w:rPr>
          <w:sz w:val="20"/>
          <w:szCs w:val="20"/>
        </w:rPr>
        <w:tab/>
      </w:r>
      <w:r>
        <w:rPr>
          <w:sz w:val="20"/>
          <w:szCs w:val="20"/>
        </w:rPr>
        <w:t xml:space="preserve">   </w:t>
      </w:r>
      <w:r w:rsidRPr="00347E45">
        <w:rPr>
          <w:i/>
          <w:sz w:val="20"/>
          <w:szCs w:val="20"/>
        </w:rPr>
        <w:t>r</w:t>
      </w:r>
      <w:r w:rsidRPr="00347E45">
        <w:rPr>
          <w:sz w:val="20"/>
          <w:szCs w:val="20"/>
        </w:rPr>
        <w:t xml:space="preserve"> = .18*</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.22*</w:t>
      </w:r>
    </w:p>
    <w:p w14:paraId="7484428E"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Rapport and connection</w:t>
      </w:r>
      <w:r w:rsidRPr="00347E45">
        <w:rPr>
          <w:sz w:val="20"/>
          <w:szCs w:val="20"/>
        </w:rPr>
        <w:tab/>
      </w:r>
      <w:r w:rsidRPr="00347E45">
        <w:rPr>
          <w:sz w:val="20"/>
          <w:szCs w:val="20"/>
        </w:rPr>
        <w:tab/>
      </w:r>
      <w:r w:rsidRPr="00347E45">
        <w:rPr>
          <w:sz w:val="20"/>
          <w:szCs w:val="20"/>
        </w:rPr>
        <w:tab/>
      </w:r>
      <w:r w:rsidRPr="00347E45">
        <w:rPr>
          <w:sz w:val="20"/>
          <w:szCs w:val="20"/>
        </w:rPr>
        <w:tab/>
      </w:r>
      <w:r>
        <w:rPr>
          <w:sz w:val="20"/>
          <w:szCs w:val="20"/>
        </w:rPr>
        <w:t xml:space="preserve">   </w:t>
      </w:r>
      <w:r w:rsidRPr="00347E45">
        <w:rPr>
          <w:i/>
          <w:sz w:val="20"/>
          <w:szCs w:val="20"/>
        </w:rPr>
        <w:t>r</w:t>
      </w:r>
      <w:r w:rsidRPr="00347E45">
        <w:rPr>
          <w:sz w:val="20"/>
          <w:szCs w:val="20"/>
        </w:rPr>
        <w:t xml:space="preserve"> = .18*</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.22*</w:t>
      </w:r>
    </w:p>
    <w:p w14:paraId="10FA3341"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Evaluation of listener</w:t>
      </w:r>
      <w:r w:rsidRPr="00347E45">
        <w:rPr>
          <w:sz w:val="20"/>
          <w:szCs w:val="20"/>
        </w:rPr>
        <w:tab/>
      </w:r>
      <w:r w:rsidRPr="00347E45">
        <w:rPr>
          <w:sz w:val="20"/>
          <w:szCs w:val="20"/>
        </w:rPr>
        <w:tab/>
      </w:r>
      <w:r w:rsidRPr="00347E45">
        <w:rPr>
          <w:sz w:val="20"/>
          <w:szCs w:val="20"/>
        </w:rPr>
        <w:tab/>
      </w:r>
      <w:r w:rsidRPr="00347E45">
        <w:rPr>
          <w:sz w:val="20"/>
          <w:szCs w:val="20"/>
        </w:rPr>
        <w:tab/>
      </w:r>
      <w:r>
        <w:rPr>
          <w:sz w:val="20"/>
          <w:szCs w:val="20"/>
        </w:rPr>
        <w:t xml:space="preserve">   </w:t>
      </w:r>
      <w:r w:rsidRPr="00347E45">
        <w:rPr>
          <w:i/>
          <w:sz w:val="20"/>
          <w:szCs w:val="20"/>
        </w:rPr>
        <w:t>r</w:t>
      </w:r>
      <w:r w:rsidRPr="00347E45">
        <w:rPr>
          <w:sz w:val="20"/>
          <w:szCs w:val="20"/>
        </w:rPr>
        <w:t xml:space="preserve"> = .18*</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.22*</w:t>
      </w:r>
    </w:p>
    <w:p w14:paraId="698D0D37" w14:textId="77777777" w:rsidR="00E454E3" w:rsidRPr="00347E45" w:rsidRDefault="00E454E3" w:rsidP="00E454E3">
      <w:pPr>
        <w:tabs>
          <w:tab w:val="left" w:pos="0"/>
        </w:tabs>
        <w:spacing w:line="276" w:lineRule="auto"/>
        <w:contextualSpacing/>
        <w:jc w:val="both"/>
        <w:rPr>
          <w:sz w:val="20"/>
          <w:szCs w:val="20"/>
        </w:rPr>
      </w:pPr>
      <w:r w:rsidRPr="00347E45">
        <w:rPr>
          <w:sz w:val="20"/>
          <w:szCs w:val="20"/>
        </w:rPr>
        <w:t>Attention allocation</w:t>
      </w:r>
      <w:r w:rsidRPr="00347E45">
        <w:rPr>
          <w:sz w:val="20"/>
          <w:szCs w:val="20"/>
        </w:rPr>
        <w:tab/>
      </w:r>
      <w:r w:rsidRPr="00347E45">
        <w:rPr>
          <w:sz w:val="20"/>
          <w:szCs w:val="20"/>
        </w:rPr>
        <w:tab/>
      </w:r>
      <w:r w:rsidRPr="00347E45">
        <w:rPr>
          <w:sz w:val="20"/>
          <w:szCs w:val="20"/>
        </w:rPr>
        <w:tab/>
      </w:r>
      <w:r w:rsidRPr="00347E45">
        <w:rPr>
          <w:sz w:val="20"/>
          <w:szCs w:val="20"/>
        </w:rPr>
        <w:tab/>
      </w:r>
      <w:r>
        <w:rPr>
          <w:sz w:val="20"/>
          <w:szCs w:val="20"/>
        </w:rPr>
        <w:t xml:space="preserve">   </w:t>
      </w:r>
      <w:r w:rsidRPr="00347E45">
        <w:rPr>
          <w:i/>
          <w:sz w:val="20"/>
          <w:szCs w:val="20"/>
        </w:rPr>
        <w:t>r</w:t>
      </w:r>
      <w:r w:rsidRPr="00347E45">
        <w:rPr>
          <w:sz w:val="20"/>
          <w:szCs w:val="20"/>
        </w:rPr>
        <w:t xml:space="preserve"> = .18*</w:t>
      </w:r>
      <w:proofErr w:type="gramStart"/>
      <w:r w:rsidRPr="00347E45">
        <w:rPr>
          <w:sz w:val="20"/>
          <w:szCs w:val="20"/>
        </w:rPr>
        <w:t xml:space="preserve">,  </w:t>
      </w:r>
      <w:proofErr w:type="spellStart"/>
      <w:r w:rsidRPr="00347E45">
        <w:rPr>
          <w:i/>
          <w:sz w:val="20"/>
          <w:szCs w:val="20"/>
        </w:rPr>
        <w:t>r</w:t>
      </w:r>
      <w:r w:rsidRPr="00347E45">
        <w:rPr>
          <w:i/>
          <w:sz w:val="20"/>
          <w:szCs w:val="20"/>
          <w:vertAlign w:val="subscript"/>
        </w:rPr>
        <w:t>w</w:t>
      </w:r>
      <w:proofErr w:type="spellEnd"/>
      <w:proofErr w:type="gramEnd"/>
      <w:r w:rsidRPr="00347E45">
        <w:rPr>
          <w:sz w:val="20"/>
          <w:szCs w:val="20"/>
        </w:rPr>
        <w:t xml:space="preserve"> = .22*</w:t>
      </w:r>
    </w:p>
    <w:p w14:paraId="6340F78E" w14:textId="77777777" w:rsidR="00E454E3" w:rsidRDefault="00E454E3" w:rsidP="00E454E3">
      <w:pPr>
        <w:tabs>
          <w:tab w:val="left" w:pos="0"/>
        </w:tabs>
        <w:spacing w:line="276" w:lineRule="auto"/>
        <w:contextualSpacing/>
        <w:jc w:val="both"/>
      </w:pPr>
      <w:r>
        <w:rPr>
          <w:b/>
        </w:rPr>
        <w:t xml:space="preserve">Williams &amp; </w:t>
      </w:r>
      <w:proofErr w:type="spellStart"/>
      <w:r>
        <w:rPr>
          <w:b/>
        </w:rPr>
        <w:t>Clippinger</w:t>
      </w:r>
      <w:proofErr w:type="spellEnd"/>
      <w:r>
        <w:rPr>
          <w:b/>
        </w:rPr>
        <w:t>, 2002</w:t>
      </w:r>
      <w:r>
        <w:t xml:space="preserve"> (</w:t>
      </w:r>
      <w:r>
        <w:rPr>
          <w:i/>
        </w:rPr>
        <w:t>N</w:t>
      </w:r>
      <w:r>
        <w:t xml:space="preserve"> = 54)</w:t>
      </w:r>
    </w:p>
    <w:p w14:paraId="4E65F719" w14:textId="77777777" w:rsidR="00E454E3" w:rsidRPr="000C23D8" w:rsidRDefault="00E454E3" w:rsidP="00E454E3">
      <w:pPr>
        <w:tabs>
          <w:tab w:val="left" w:pos="0"/>
        </w:tabs>
        <w:spacing w:line="276" w:lineRule="auto"/>
        <w:contextualSpacing/>
        <w:jc w:val="both"/>
        <w:rPr>
          <w:sz w:val="20"/>
          <w:szCs w:val="20"/>
        </w:rPr>
      </w:pPr>
      <w:r w:rsidRPr="000C23D8">
        <w:rPr>
          <w:sz w:val="20"/>
          <w:szCs w:val="20"/>
        </w:rPr>
        <w:t>Aggression score</w:t>
      </w:r>
      <w:r w:rsidRPr="000C23D8">
        <w:rPr>
          <w:sz w:val="20"/>
          <w:szCs w:val="20"/>
        </w:rPr>
        <w:tab/>
      </w:r>
      <w:r w:rsidRPr="000C23D8">
        <w:rPr>
          <w:sz w:val="20"/>
          <w:szCs w:val="20"/>
        </w:rPr>
        <w:tab/>
      </w:r>
      <w:r w:rsidRPr="000C23D8">
        <w:rPr>
          <w:sz w:val="20"/>
          <w:szCs w:val="20"/>
        </w:rPr>
        <w:tab/>
      </w:r>
      <w:r w:rsidRPr="000C23D8">
        <w:rPr>
          <w:sz w:val="20"/>
          <w:szCs w:val="20"/>
        </w:rPr>
        <w:tab/>
      </w:r>
      <w:r w:rsidRPr="000C23D8">
        <w:rPr>
          <w:sz w:val="20"/>
          <w:szCs w:val="20"/>
        </w:rPr>
        <w:tab/>
      </w:r>
      <w:r>
        <w:rPr>
          <w:sz w:val="20"/>
          <w:szCs w:val="20"/>
        </w:rPr>
        <w:t xml:space="preserve">   </w:t>
      </w:r>
      <w:r w:rsidRPr="000C23D8">
        <w:rPr>
          <w:i/>
          <w:sz w:val="20"/>
          <w:szCs w:val="20"/>
        </w:rPr>
        <w:t>r</w:t>
      </w:r>
      <w:r w:rsidRPr="000C23D8">
        <w:rPr>
          <w:sz w:val="20"/>
          <w:szCs w:val="20"/>
        </w:rPr>
        <w:t xml:space="preserve"> = .51</w:t>
      </w:r>
      <w:proofErr w:type="gramStart"/>
      <w:r w:rsidRPr="000C23D8">
        <w:rPr>
          <w:sz w:val="20"/>
          <w:szCs w:val="20"/>
        </w:rPr>
        <w:t xml:space="preserve">,  </w:t>
      </w:r>
      <w:proofErr w:type="spellStart"/>
      <w:r w:rsidRPr="000C23D8">
        <w:rPr>
          <w:i/>
          <w:sz w:val="20"/>
          <w:szCs w:val="20"/>
        </w:rPr>
        <w:t>r</w:t>
      </w:r>
      <w:r w:rsidRPr="000C23D8">
        <w:rPr>
          <w:i/>
          <w:sz w:val="20"/>
          <w:szCs w:val="20"/>
          <w:vertAlign w:val="subscript"/>
        </w:rPr>
        <w:t>w</w:t>
      </w:r>
      <w:proofErr w:type="spellEnd"/>
      <w:proofErr w:type="gramEnd"/>
      <w:r w:rsidRPr="000C23D8">
        <w:rPr>
          <w:sz w:val="20"/>
          <w:szCs w:val="20"/>
        </w:rPr>
        <w:t xml:space="preserve"> = .40</w:t>
      </w:r>
      <w:r w:rsidRPr="000C23D8">
        <w:rPr>
          <w:sz w:val="20"/>
          <w:szCs w:val="20"/>
        </w:rPr>
        <w:tab/>
      </w:r>
    </w:p>
    <w:p w14:paraId="38C5653B" w14:textId="77777777" w:rsidR="00E454E3" w:rsidRDefault="00E454E3" w:rsidP="00E454E3">
      <w:pPr>
        <w:tabs>
          <w:tab w:val="left" w:pos="0"/>
        </w:tabs>
        <w:spacing w:line="276" w:lineRule="auto"/>
        <w:contextualSpacing/>
        <w:jc w:val="both"/>
        <w:rPr>
          <w:i/>
        </w:rPr>
      </w:pPr>
      <w:proofErr w:type="spellStart"/>
      <w:r>
        <w:rPr>
          <w:b/>
        </w:rPr>
        <w:t>Zadro</w:t>
      </w:r>
      <w:proofErr w:type="spellEnd"/>
      <w:r>
        <w:rPr>
          <w:b/>
        </w:rPr>
        <w:t>, Williams, &amp; Richardson, 2004</w:t>
      </w:r>
      <w:r>
        <w:t xml:space="preserve"> (</w:t>
      </w:r>
      <w:r>
        <w:rPr>
          <w:i/>
        </w:rPr>
        <w:t>N = 62)</w:t>
      </w:r>
    </w:p>
    <w:p w14:paraId="07C95889" w14:textId="77777777" w:rsidR="00E454E3" w:rsidRPr="007325DB" w:rsidRDefault="00E454E3" w:rsidP="00E454E3">
      <w:pPr>
        <w:tabs>
          <w:tab w:val="left" w:pos="0"/>
        </w:tabs>
        <w:spacing w:line="276" w:lineRule="auto"/>
        <w:contextualSpacing/>
        <w:jc w:val="both"/>
        <w:rPr>
          <w:sz w:val="20"/>
          <w:szCs w:val="20"/>
        </w:rPr>
      </w:pPr>
      <w:r w:rsidRPr="007325DB">
        <w:rPr>
          <w:sz w:val="20"/>
          <w:szCs w:val="20"/>
        </w:rPr>
        <w:t>Self-reported levels of needs</w:t>
      </w:r>
      <w:r w:rsidRPr="007325DB">
        <w:rPr>
          <w:sz w:val="20"/>
          <w:szCs w:val="20"/>
        </w:rPr>
        <w:tab/>
      </w:r>
      <w:r w:rsidRPr="007325DB">
        <w:rPr>
          <w:sz w:val="20"/>
          <w:szCs w:val="20"/>
        </w:rPr>
        <w:tab/>
      </w:r>
      <w:r w:rsidRPr="007325DB">
        <w:rPr>
          <w:sz w:val="20"/>
          <w:szCs w:val="20"/>
        </w:rPr>
        <w:tab/>
      </w:r>
      <w:r>
        <w:rPr>
          <w:sz w:val="20"/>
          <w:szCs w:val="20"/>
        </w:rPr>
        <w:t xml:space="preserve">   </w:t>
      </w:r>
      <w:r w:rsidRPr="007325DB">
        <w:rPr>
          <w:i/>
          <w:sz w:val="20"/>
          <w:szCs w:val="20"/>
        </w:rPr>
        <w:t>r</w:t>
      </w:r>
      <w:r w:rsidRPr="007325DB">
        <w:rPr>
          <w:sz w:val="20"/>
          <w:szCs w:val="20"/>
        </w:rPr>
        <w:t xml:space="preserve"> = .25*</w:t>
      </w:r>
      <w:proofErr w:type="gramStart"/>
      <w:r w:rsidRPr="007325DB">
        <w:rPr>
          <w:sz w:val="20"/>
          <w:szCs w:val="20"/>
        </w:rPr>
        <w:t xml:space="preserve">,  </w:t>
      </w:r>
      <w:proofErr w:type="spellStart"/>
      <w:r w:rsidRPr="007325DB">
        <w:rPr>
          <w:i/>
          <w:sz w:val="20"/>
          <w:szCs w:val="20"/>
        </w:rPr>
        <w:t>r</w:t>
      </w:r>
      <w:r w:rsidRPr="007325DB">
        <w:rPr>
          <w:i/>
          <w:sz w:val="20"/>
          <w:szCs w:val="20"/>
          <w:vertAlign w:val="subscript"/>
        </w:rPr>
        <w:t>w</w:t>
      </w:r>
      <w:proofErr w:type="spellEnd"/>
      <w:proofErr w:type="gramEnd"/>
      <w:r w:rsidRPr="007325DB">
        <w:rPr>
          <w:sz w:val="20"/>
          <w:szCs w:val="20"/>
        </w:rPr>
        <w:t xml:space="preserve"> = .22*</w:t>
      </w:r>
    </w:p>
    <w:p w14:paraId="525639EA" w14:textId="77777777" w:rsidR="00E454E3" w:rsidRPr="007325DB" w:rsidRDefault="00E454E3" w:rsidP="00E454E3">
      <w:pPr>
        <w:tabs>
          <w:tab w:val="left" w:pos="0"/>
        </w:tabs>
        <w:spacing w:line="276" w:lineRule="auto"/>
        <w:contextualSpacing/>
        <w:jc w:val="both"/>
        <w:rPr>
          <w:sz w:val="20"/>
          <w:szCs w:val="20"/>
        </w:rPr>
      </w:pPr>
      <w:r w:rsidRPr="007325DB">
        <w:rPr>
          <w:sz w:val="20"/>
          <w:szCs w:val="20"/>
        </w:rPr>
        <w:t>Mood</w:t>
      </w:r>
      <w:r w:rsidRPr="007325DB">
        <w:rPr>
          <w:sz w:val="20"/>
          <w:szCs w:val="20"/>
        </w:rPr>
        <w:tab/>
      </w:r>
      <w:r w:rsidRPr="007325DB">
        <w:rPr>
          <w:sz w:val="20"/>
          <w:szCs w:val="20"/>
        </w:rPr>
        <w:tab/>
      </w:r>
      <w:r w:rsidRPr="007325DB">
        <w:rPr>
          <w:sz w:val="20"/>
          <w:szCs w:val="20"/>
        </w:rPr>
        <w:tab/>
      </w:r>
      <w:r w:rsidRPr="007325DB">
        <w:rPr>
          <w:sz w:val="20"/>
          <w:szCs w:val="20"/>
        </w:rPr>
        <w:tab/>
      </w:r>
      <w:r w:rsidRPr="007325DB">
        <w:rPr>
          <w:sz w:val="20"/>
          <w:szCs w:val="20"/>
        </w:rPr>
        <w:tab/>
      </w:r>
      <w:r w:rsidRPr="007325DB">
        <w:rPr>
          <w:sz w:val="20"/>
          <w:szCs w:val="20"/>
        </w:rPr>
        <w:tab/>
      </w:r>
      <w:r>
        <w:rPr>
          <w:sz w:val="20"/>
          <w:szCs w:val="20"/>
        </w:rPr>
        <w:t xml:space="preserve">   </w:t>
      </w:r>
      <w:r w:rsidRPr="007325DB">
        <w:rPr>
          <w:i/>
          <w:sz w:val="20"/>
          <w:szCs w:val="20"/>
        </w:rPr>
        <w:t>r</w:t>
      </w:r>
      <w:r w:rsidRPr="007325DB">
        <w:rPr>
          <w:sz w:val="20"/>
          <w:szCs w:val="20"/>
        </w:rPr>
        <w:t xml:space="preserve"> = .25*</w:t>
      </w:r>
      <w:proofErr w:type="gramStart"/>
      <w:r w:rsidRPr="007325DB">
        <w:rPr>
          <w:sz w:val="20"/>
          <w:szCs w:val="20"/>
        </w:rPr>
        <w:t xml:space="preserve">,  </w:t>
      </w:r>
      <w:proofErr w:type="spellStart"/>
      <w:r w:rsidRPr="007325DB">
        <w:rPr>
          <w:i/>
          <w:sz w:val="20"/>
          <w:szCs w:val="20"/>
        </w:rPr>
        <w:t>r</w:t>
      </w:r>
      <w:r w:rsidRPr="007325DB">
        <w:rPr>
          <w:i/>
          <w:sz w:val="20"/>
          <w:szCs w:val="20"/>
          <w:vertAlign w:val="subscript"/>
        </w:rPr>
        <w:t>w</w:t>
      </w:r>
      <w:proofErr w:type="spellEnd"/>
      <w:proofErr w:type="gramEnd"/>
      <w:r w:rsidRPr="007325DB">
        <w:rPr>
          <w:sz w:val="20"/>
          <w:szCs w:val="20"/>
        </w:rPr>
        <w:t xml:space="preserve"> = .22*</w:t>
      </w:r>
    </w:p>
    <w:p w14:paraId="50F89E0C" w14:textId="77777777" w:rsidR="00E454E3" w:rsidRPr="007325DB" w:rsidRDefault="00E454E3" w:rsidP="00E454E3">
      <w:pPr>
        <w:tabs>
          <w:tab w:val="left" w:pos="0"/>
        </w:tabs>
        <w:spacing w:line="276" w:lineRule="auto"/>
        <w:contextualSpacing/>
        <w:jc w:val="both"/>
        <w:rPr>
          <w:sz w:val="20"/>
          <w:szCs w:val="20"/>
        </w:rPr>
      </w:pPr>
      <w:r w:rsidRPr="007325DB">
        <w:rPr>
          <w:sz w:val="20"/>
          <w:szCs w:val="20"/>
        </w:rPr>
        <w:t>Ancillary variables</w:t>
      </w:r>
      <w:r w:rsidRPr="007325DB">
        <w:rPr>
          <w:sz w:val="20"/>
          <w:szCs w:val="20"/>
        </w:rPr>
        <w:tab/>
      </w:r>
      <w:r w:rsidRPr="007325DB">
        <w:rPr>
          <w:sz w:val="20"/>
          <w:szCs w:val="20"/>
        </w:rPr>
        <w:tab/>
      </w:r>
      <w:r w:rsidRPr="007325DB">
        <w:rPr>
          <w:sz w:val="20"/>
          <w:szCs w:val="20"/>
        </w:rPr>
        <w:tab/>
      </w:r>
      <w:r w:rsidRPr="007325DB">
        <w:rPr>
          <w:sz w:val="20"/>
          <w:szCs w:val="20"/>
        </w:rPr>
        <w:tab/>
      </w:r>
      <w:r>
        <w:rPr>
          <w:sz w:val="20"/>
          <w:szCs w:val="20"/>
        </w:rPr>
        <w:t xml:space="preserve">   </w:t>
      </w:r>
      <w:r w:rsidRPr="007325DB">
        <w:rPr>
          <w:i/>
          <w:sz w:val="20"/>
          <w:szCs w:val="20"/>
        </w:rPr>
        <w:t>r</w:t>
      </w:r>
      <w:r w:rsidRPr="007325DB">
        <w:rPr>
          <w:sz w:val="20"/>
          <w:szCs w:val="20"/>
        </w:rPr>
        <w:t xml:space="preserve"> = .25*</w:t>
      </w:r>
      <w:proofErr w:type="gramStart"/>
      <w:r w:rsidRPr="007325DB">
        <w:rPr>
          <w:sz w:val="20"/>
          <w:szCs w:val="20"/>
        </w:rPr>
        <w:t xml:space="preserve">,  </w:t>
      </w:r>
      <w:proofErr w:type="spellStart"/>
      <w:r w:rsidRPr="007325DB">
        <w:rPr>
          <w:i/>
          <w:sz w:val="20"/>
          <w:szCs w:val="20"/>
        </w:rPr>
        <w:t>r</w:t>
      </w:r>
      <w:r w:rsidRPr="007325DB">
        <w:rPr>
          <w:i/>
          <w:sz w:val="20"/>
          <w:szCs w:val="20"/>
          <w:vertAlign w:val="subscript"/>
        </w:rPr>
        <w:t>w</w:t>
      </w:r>
      <w:proofErr w:type="spellEnd"/>
      <w:proofErr w:type="gramEnd"/>
      <w:r w:rsidRPr="007325DB">
        <w:rPr>
          <w:sz w:val="20"/>
          <w:szCs w:val="20"/>
        </w:rPr>
        <w:t xml:space="preserve"> = .22*</w:t>
      </w:r>
    </w:p>
    <w:p w14:paraId="6CD41C9B" w14:textId="77777777" w:rsidR="00E454E3" w:rsidRPr="007325DB" w:rsidRDefault="00E454E3" w:rsidP="00E454E3">
      <w:pPr>
        <w:tabs>
          <w:tab w:val="left" w:pos="0"/>
        </w:tabs>
        <w:spacing w:line="276" w:lineRule="auto"/>
        <w:contextualSpacing/>
        <w:jc w:val="both"/>
        <w:rPr>
          <w:sz w:val="20"/>
          <w:szCs w:val="20"/>
        </w:rPr>
      </w:pPr>
      <w:r w:rsidRPr="007325DB">
        <w:rPr>
          <w:sz w:val="20"/>
          <w:szCs w:val="20"/>
        </w:rPr>
        <w:t>Anger at being ostracized</w:t>
      </w:r>
      <w:r w:rsidRPr="007325DB">
        <w:rPr>
          <w:sz w:val="20"/>
          <w:szCs w:val="20"/>
        </w:rPr>
        <w:tab/>
      </w:r>
      <w:r w:rsidRPr="007325DB">
        <w:rPr>
          <w:sz w:val="20"/>
          <w:szCs w:val="20"/>
        </w:rPr>
        <w:tab/>
      </w:r>
      <w:r w:rsidRPr="007325DB">
        <w:rPr>
          <w:sz w:val="20"/>
          <w:szCs w:val="20"/>
        </w:rPr>
        <w:tab/>
      </w:r>
      <w:r w:rsidRPr="007325DB">
        <w:rPr>
          <w:sz w:val="20"/>
          <w:szCs w:val="20"/>
        </w:rPr>
        <w:tab/>
      </w:r>
      <w:r>
        <w:rPr>
          <w:sz w:val="20"/>
          <w:szCs w:val="20"/>
        </w:rPr>
        <w:t xml:space="preserve">   </w:t>
      </w:r>
      <w:r w:rsidRPr="007325DB">
        <w:rPr>
          <w:i/>
          <w:sz w:val="20"/>
          <w:szCs w:val="20"/>
        </w:rPr>
        <w:t>r</w:t>
      </w:r>
      <w:r w:rsidRPr="007325DB">
        <w:rPr>
          <w:sz w:val="20"/>
          <w:szCs w:val="20"/>
        </w:rPr>
        <w:t xml:space="preserve"> = .27</w:t>
      </w:r>
      <w:proofErr w:type="gramStart"/>
      <w:r w:rsidRPr="007325DB">
        <w:rPr>
          <w:sz w:val="20"/>
          <w:szCs w:val="20"/>
        </w:rPr>
        <w:t xml:space="preserve">,  </w:t>
      </w:r>
      <w:proofErr w:type="spellStart"/>
      <w:r w:rsidRPr="007325DB">
        <w:rPr>
          <w:i/>
          <w:sz w:val="20"/>
          <w:szCs w:val="20"/>
        </w:rPr>
        <w:t>r</w:t>
      </w:r>
      <w:r w:rsidRPr="007325DB">
        <w:rPr>
          <w:i/>
          <w:sz w:val="20"/>
          <w:szCs w:val="20"/>
          <w:vertAlign w:val="subscript"/>
        </w:rPr>
        <w:t>w</w:t>
      </w:r>
      <w:proofErr w:type="spellEnd"/>
      <w:proofErr w:type="gramEnd"/>
      <w:r w:rsidRPr="007325DB">
        <w:rPr>
          <w:sz w:val="20"/>
          <w:szCs w:val="20"/>
        </w:rPr>
        <w:t xml:space="preserve"> = .24</w:t>
      </w:r>
    </w:p>
    <w:p w14:paraId="205A55E1" w14:textId="77777777" w:rsidR="00E454E3" w:rsidRDefault="00E454E3" w:rsidP="00E454E3">
      <w:pPr>
        <w:tabs>
          <w:tab w:val="left" w:pos="0"/>
        </w:tabs>
        <w:spacing w:line="276" w:lineRule="auto"/>
        <w:contextualSpacing/>
        <w:jc w:val="both"/>
      </w:pPr>
      <w:proofErr w:type="spellStart"/>
      <w:r>
        <w:rPr>
          <w:b/>
        </w:rPr>
        <w:t>Zadro</w:t>
      </w:r>
      <w:proofErr w:type="spellEnd"/>
      <w:r>
        <w:rPr>
          <w:b/>
        </w:rPr>
        <w:t xml:space="preserve">, Williams, &amp; Richardson, 2004 </w:t>
      </w:r>
      <w:r>
        <w:t>(</w:t>
      </w:r>
      <w:r>
        <w:rPr>
          <w:i/>
        </w:rPr>
        <w:t>N</w:t>
      </w:r>
      <w:r>
        <w:t xml:space="preserve"> = 71)</w:t>
      </w:r>
    </w:p>
    <w:p w14:paraId="449D5E0C" w14:textId="77777777" w:rsidR="00E454E3" w:rsidRPr="004979DB" w:rsidRDefault="00E454E3" w:rsidP="00E454E3">
      <w:pPr>
        <w:tabs>
          <w:tab w:val="left" w:pos="0"/>
        </w:tabs>
        <w:spacing w:line="276" w:lineRule="auto"/>
        <w:contextualSpacing/>
        <w:jc w:val="both"/>
        <w:rPr>
          <w:sz w:val="20"/>
          <w:szCs w:val="20"/>
        </w:rPr>
      </w:pPr>
      <w:r w:rsidRPr="004979DB">
        <w:rPr>
          <w:sz w:val="20"/>
          <w:szCs w:val="20"/>
        </w:rPr>
        <w:t>Self-reported levels of needs</w:t>
      </w:r>
      <w:r w:rsidRPr="004979DB">
        <w:rPr>
          <w:sz w:val="20"/>
          <w:szCs w:val="20"/>
        </w:rPr>
        <w:tab/>
      </w:r>
      <w:r w:rsidRPr="004979DB">
        <w:rPr>
          <w:sz w:val="20"/>
          <w:szCs w:val="20"/>
        </w:rPr>
        <w:tab/>
      </w:r>
      <w:r w:rsidRPr="004979DB">
        <w:rPr>
          <w:sz w:val="20"/>
          <w:szCs w:val="20"/>
        </w:rPr>
        <w:tab/>
      </w:r>
      <w:r>
        <w:rPr>
          <w:sz w:val="20"/>
          <w:szCs w:val="20"/>
        </w:rPr>
        <w:t xml:space="preserve">   </w:t>
      </w:r>
      <w:r w:rsidRPr="004979DB">
        <w:rPr>
          <w:i/>
          <w:sz w:val="20"/>
          <w:szCs w:val="20"/>
        </w:rPr>
        <w:t>r</w:t>
      </w:r>
      <w:r w:rsidRPr="004979DB">
        <w:rPr>
          <w:sz w:val="20"/>
          <w:szCs w:val="20"/>
        </w:rPr>
        <w:t xml:space="preserve"> = .18</w:t>
      </w:r>
      <w:proofErr w:type="gramStart"/>
      <w:r w:rsidRPr="004979DB">
        <w:rPr>
          <w:sz w:val="20"/>
          <w:szCs w:val="20"/>
        </w:rPr>
        <w:t xml:space="preserve">,  </w:t>
      </w:r>
      <w:proofErr w:type="spellStart"/>
      <w:r w:rsidRPr="004979DB">
        <w:rPr>
          <w:i/>
          <w:sz w:val="20"/>
          <w:szCs w:val="20"/>
        </w:rPr>
        <w:t>r</w:t>
      </w:r>
      <w:r w:rsidRPr="004979DB">
        <w:rPr>
          <w:i/>
          <w:sz w:val="20"/>
          <w:szCs w:val="20"/>
          <w:vertAlign w:val="subscript"/>
        </w:rPr>
        <w:t>w</w:t>
      </w:r>
      <w:proofErr w:type="spellEnd"/>
      <w:proofErr w:type="gramEnd"/>
      <w:r w:rsidRPr="004979DB">
        <w:rPr>
          <w:sz w:val="20"/>
          <w:szCs w:val="20"/>
        </w:rPr>
        <w:t xml:space="preserve"> = .18</w:t>
      </w:r>
    </w:p>
    <w:p w14:paraId="642DCCDF" w14:textId="77777777" w:rsidR="00E454E3" w:rsidRPr="004979DB" w:rsidRDefault="00E454E3" w:rsidP="00E454E3">
      <w:pPr>
        <w:tabs>
          <w:tab w:val="left" w:pos="0"/>
        </w:tabs>
        <w:spacing w:line="276" w:lineRule="auto"/>
        <w:contextualSpacing/>
        <w:jc w:val="both"/>
        <w:rPr>
          <w:sz w:val="20"/>
          <w:szCs w:val="20"/>
        </w:rPr>
      </w:pPr>
      <w:r w:rsidRPr="004979DB">
        <w:rPr>
          <w:sz w:val="20"/>
          <w:szCs w:val="20"/>
        </w:rPr>
        <w:t>Meaningful existence</w:t>
      </w:r>
      <w:r w:rsidRPr="004979DB">
        <w:rPr>
          <w:sz w:val="20"/>
          <w:szCs w:val="20"/>
        </w:rPr>
        <w:tab/>
      </w:r>
      <w:r w:rsidRPr="004979DB">
        <w:rPr>
          <w:sz w:val="20"/>
          <w:szCs w:val="20"/>
        </w:rPr>
        <w:tab/>
      </w:r>
      <w:r w:rsidRPr="004979DB">
        <w:rPr>
          <w:sz w:val="20"/>
          <w:szCs w:val="20"/>
        </w:rPr>
        <w:tab/>
      </w:r>
      <w:r w:rsidRPr="004979DB">
        <w:rPr>
          <w:sz w:val="20"/>
          <w:szCs w:val="20"/>
        </w:rPr>
        <w:tab/>
      </w:r>
      <w:r>
        <w:rPr>
          <w:sz w:val="20"/>
          <w:szCs w:val="20"/>
        </w:rPr>
        <w:t xml:space="preserve">   </w:t>
      </w:r>
      <w:r w:rsidRPr="004979DB">
        <w:rPr>
          <w:i/>
          <w:sz w:val="20"/>
          <w:szCs w:val="20"/>
        </w:rPr>
        <w:t>r</w:t>
      </w:r>
      <w:r w:rsidRPr="004979DB">
        <w:rPr>
          <w:sz w:val="20"/>
          <w:szCs w:val="20"/>
        </w:rPr>
        <w:t xml:space="preserve"> = .23</w:t>
      </w:r>
      <w:proofErr w:type="gramStart"/>
      <w:r w:rsidRPr="004979DB">
        <w:rPr>
          <w:sz w:val="20"/>
          <w:szCs w:val="20"/>
        </w:rPr>
        <w:t xml:space="preserve">,  </w:t>
      </w:r>
      <w:proofErr w:type="spellStart"/>
      <w:r w:rsidRPr="004979DB">
        <w:rPr>
          <w:i/>
          <w:sz w:val="20"/>
          <w:szCs w:val="20"/>
        </w:rPr>
        <w:t>r</w:t>
      </w:r>
      <w:r w:rsidRPr="004979DB">
        <w:rPr>
          <w:i/>
          <w:sz w:val="20"/>
          <w:szCs w:val="20"/>
          <w:vertAlign w:val="subscript"/>
        </w:rPr>
        <w:t>w</w:t>
      </w:r>
      <w:proofErr w:type="spellEnd"/>
      <w:proofErr w:type="gramEnd"/>
      <w:r w:rsidRPr="004979DB">
        <w:rPr>
          <w:sz w:val="20"/>
          <w:szCs w:val="20"/>
        </w:rPr>
        <w:t xml:space="preserve"> = .23</w:t>
      </w:r>
    </w:p>
    <w:p w14:paraId="4C197109" w14:textId="77777777" w:rsidR="00E454E3" w:rsidRPr="004979DB" w:rsidRDefault="00E454E3" w:rsidP="00E454E3">
      <w:pPr>
        <w:tabs>
          <w:tab w:val="left" w:pos="0"/>
        </w:tabs>
        <w:spacing w:line="276" w:lineRule="auto"/>
        <w:contextualSpacing/>
        <w:jc w:val="both"/>
        <w:rPr>
          <w:sz w:val="20"/>
          <w:szCs w:val="20"/>
        </w:rPr>
      </w:pPr>
      <w:r w:rsidRPr="004979DB">
        <w:rPr>
          <w:sz w:val="20"/>
          <w:szCs w:val="20"/>
        </w:rPr>
        <w:t>Mood</w:t>
      </w:r>
      <w:r w:rsidRPr="004979DB">
        <w:rPr>
          <w:sz w:val="20"/>
          <w:szCs w:val="20"/>
        </w:rPr>
        <w:tab/>
      </w:r>
      <w:r w:rsidRPr="004979DB">
        <w:rPr>
          <w:sz w:val="20"/>
          <w:szCs w:val="20"/>
        </w:rPr>
        <w:tab/>
      </w:r>
      <w:r w:rsidRPr="004979DB">
        <w:rPr>
          <w:sz w:val="20"/>
          <w:szCs w:val="20"/>
        </w:rPr>
        <w:tab/>
      </w:r>
      <w:r w:rsidRPr="004979DB">
        <w:rPr>
          <w:sz w:val="20"/>
          <w:szCs w:val="20"/>
        </w:rPr>
        <w:tab/>
      </w:r>
      <w:r w:rsidRPr="004979DB">
        <w:rPr>
          <w:sz w:val="20"/>
          <w:szCs w:val="20"/>
        </w:rPr>
        <w:tab/>
      </w:r>
      <w:r w:rsidRPr="004979DB">
        <w:rPr>
          <w:sz w:val="20"/>
          <w:szCs w:val="20"/>
        </w:rPr>
        <w:tab/>
      </w:r>
      <w:r>
        <w:rPr>
          <w:sz w:val="20"/>
          <w:szCs w:val="20"/>
        </w:rPr>
        <w:t xml:space="preserve">   </w:t>
      </w:r>
      <w:r w:rsidRPr="004979DB">
        <w:rPr>
          <w:i/>
          <w:sz w:val="20"/>
          <w:szCs w:val="20"/>
        </w:rPr>
        <w:t>r</w:t>
      </w:r>
      <w:r w:rsidRPr="004979DB">
        <w:rPr>
          <w:sz w:val="20"/>
          <w:szCs w:val="20"/>
        </w:rPr>
        <w:t xml:space="preserve"> = .23*</w:t>
      </w:r>
      <w:proofErr w:type="gramStart"/>
      <w:r w:rsidRPr="004979DB">
        <w:rPr>
          <w:sz w:val="20"/>
          <w:szCs w:val="20"/>
        </w:rPr>
        <w:t xml:space="preserve">,  </w:t>
      </w:r>
      <w:proofErr w:type="spellStart"/>
      <w:r w:rsidRPr="004979DB">
        <w:rPr>
          <w:i/>
          <w:sz w:val="20"/>
          <w:szCs w:val="20"/>
        </w:rPr>
        <w:t>r</w:t>
      </w:r>
      <w:r w:rsidRPr="004979DB">
        <w:rPr>
          <w:i/>
          <w:sz w:val="20"/>
          <w:szCs w:val="20"/>
          <w:vertAlign w:val="subscript"/>
        </w:rPr>
        <w:t>w</w:t>
      </w:r>
      <w:proofErr w:type="spellEnd"/>
      <w:proofErr w:type="gramEnd"/>
      <w:r w:rsidRPr="004979DB">
        <w:rPr>
          <w:sz w:val="20"/>
          <w:szCs w:val="20"/>
        </w:rPr>
        <w:t xml:space="preserve"> = .24*</w:t>
      </w:r>
    </w:p>
    <w:p w14:paraId="071240F0" w14:textId="77777777" w:rsidR="00E454E3" w:rsidRPr="004979DB" w:rsidRDefault="00E454E3" w:rsidP="00E454E3">
      <w:pPr>
        <w:tabs>
          <w:tab w:val="left" w:pos="0"/>
        </w:tabs>
        <w:spacing w:line="276" w:lineRule="auto"/>
        <w:contextualSpacing/>
        <w:jc w:val="both"/>
        <w:rPr>
          <w:sz w:val="20"/>
          <w:szCs w:val="20"/>
        </w:rPr>
      </w:pPr>
      <w:r w:rsidRPr="004979DB">
        <w:rPr>
          <w:sz w:val="20"/>
          <w:szCs w:val="20"/>
        </w:rPr>
        <w:t>Ancillary variables</w:t>
      </w:r>
      <w:r w:rsidRPr="004979DB">
        <w:rPr>
          <w:sz w:val="20"/>
          <w:szCs w:val="20"/>
        </w:rPr>
        <w:tab/>
      </w:r>
      <w:r w:rsidRPr="004979DB">
        <w:rPr>
          <w:sz w:val="20"/>
          <w:szCs w:val="20"/>
        </w:rPr>
        <w:tab/>
      </w:r>
      <w:r w:rsidRPr="004979DB">
        <w:rPr>
          <w:sz w:val="20"/>
          <w:szCs w:val="20"/>
        </w:rPr>
        <w:tab/>
      </w:r>
      <w:r w:rsidRPr="004979DB">
        <w:rPr>
          <w:sz w:val="20"/>
          <w:szCs w:val="20"/>
        </w:rPr>
        <w:tab/>
      </w:r>
      <w:r>
        <w:rPr>
          <w:sz w:val="20"/>
          <w:szCs w:val="20"/>
        </w:rPr>
        <w:t xml:space="preserve">   </w:t>
      </w:r>
      <w:r w:rsidRPr="004979DB">
        <w:rPr>
          <w:i/>
          <w:sz w:val="20"/>
          <w:szCs w:val="20"/>
        </w:rPr>
        <w:t>r</w:t>
      </w:r>
      <w:r w:rsidRPr="004979DB">
        <w:rPr>
          <w:sz w:val="20"/>
          <w:szCs w:val="20"/>
        </w:rPr>
        <w:t xml:space="preserve"> = .23*</w:t>
      </w:r>
      <w:proofErr w:type="gramStart"/>
      <w:r w:rsidRPr="004979DB">
        <w:rPr>
          <w:sz w:val="20"/>
          <w:szCs w:val="20"/>
        </w:rPr>
        <w:t xml:space="preserve">,  </w:t>
      </w:r>
      <w:proofErr w:type="spellStart"/>
      <w:r w:rsidRPr="004979DB">
        <w:rPr>
          <w:i/>
          <w:sz w:val="20"/>
          <w:szCs w:val="20"/>
        </w:rPr>
        <w:t>r</w:t>
      </w:r>
      <w:r w:rsidRPr="004979DB">
        <w:rPr>
          <w:i/>
          <w:sz w:val="20"/>
          <w:szCs w:val="20"/>
          <w:vertAlign w:val="subscript"/>
        </w:rPr>
        <w:t>w</w:t>
      </w:r>
      <w:proofErr w:type="spellEnd"/>
      <w:proofErr w:type="gramEnd"/>
      <w:r w:rsidRPr="004979DB">
        <w:rPr>
          <w:sz w:val="20"/>
          <w:szCs w:val="20"/>
        </w:rPr>
        <w:t xml:space="preserve"> = .24*</w:t>
      </w:r>
    </w:p>
    <w:p w14:paraId="6251E26B" w14:textId="77777777" w:rsidR="00E454E3" w:rsidRPr="00E454E3" w:rsidRDefault="00E454E3" w:rsidP="00E454E3">
      <w:pPr>
        <w:pBdr>
          <w:bottom w:val="single" w:sz="12" w:space="1" w:color="auto"/>
        </w:pBdr>
        <w:tabs>
          <w:tab w:val="left" w:pos="0"/>
        </w:tabs>
        <w:spacing w:line="276" w:lineRule="auto"/>
        <w:contextualSpacing/>
        <w:jc w:val="both"/>
        <w:rPr>
          <w:sz w:val="20"/>
          <w:szCs w:val="20"/>
        </w:rPr>
      </w:pPr>
      <w:r w:rsidRPr="004979DB">
        <w:rPr>
          <w:sz w:val="20"/>
          <w:szCs w:val="20"/>
        </w:rPr>
        <w:t>Anger at being ostracized</w:t>
      </w:r>
      <w:r w:rsidRPr="004979DB">
        <w:rPr>
          <w:sz w:val="20"/>
          <w:szCs w:val="20"/>
        </w:rPr>
        <w:tab/>
      </w:r>
      <w:r w:rsidRPr="004979DB">
        <w:rPr>
          <w:sz w:val="20"/>
          <w:szCs w:val="20"/>
        </w:rPr>
        <w:tab/>
      </w:r>
      <w:r w:rsidRPr="004979DB">
        <w:rPr>
          <w:sz w:val="20"/>
          <w:szCs w:val="20"/>
        </w:rPr>
        <w:tab/>
      </w:r>
      <w:r w:rsidRPr="004979DB">
        <w:rPr>
          <w:sz w:val="20"/>
          <w:szCs w:val="20"/>
        </w:rPr>
        <w:tab/>
      </w:r>
      <w:r>
        <w:rPr>
          <w:sz w:val="20"/>
          <w:szCs w:val="20"/>
        </w:rPr>
        <w:t xml:space="preserve">   </w:t>
      </w:r>
      <w:r w:rsidRPr="004979DB">
        <w:rPr>
          <w:i/>
          <w:sz w:val="20"/>
          <w:szCs w:val="20"/>
        </w:rPr>
        <w:t>r</w:t>
      </w:r>
      <w:r w:rsidRPr="004979DB">
        <w:rPr>
          <w:sz w:val="20"/>
          <w:szCs w:val="20"/>
        </w:rPr>
        <w:t xml:space="preserve"> = .37</w:t>
      </w:r>
      <w:proofErr w:type="gramStart"/>
      <w:r w:rsidRPr="004979DB">
        <w:rPr>
          <w:sz w:val="20"/>
          <w:szCs w:val="20"/>
        </w:rPr>
        <w:t xml:space="preserve">,  </w:t>
      </w:r>
      <w:proofErr w:type="spellStart"/>
      <w:r w:rsidRPr="004979DB">
        <w:rPr>
          <w:i/>
          <w:sz w:val="20"/>
          <w:szCs w:val="20"/>
        </w:rPr>
        <w:t>r</w:t>
      </w:r>
      <w:r w:rsidRPr="004979DB">
        <w:rPr>
          <w:i/>
          <w:sz w:val="20"/>
          <w:szCs w:val="20"/>
          <w:vertAlign w:val="subscript"/>
        </w:rPr>
        <w:t>w</w:t>
      </w:r>
      <w:proofErr w:type="spellEnd"/>
      <w:proofErr w:type="gramEnd"/>
      <w:r w:rsidRPr="004979DB">
        <w:rPr>
          <w:sz w:val="20"/>
          <w:szCs w:val="20"/>
        </w:rPr>
        <w:t xml:space="preserve"> = .38</w:t>
      </w:r>
    </w:p>
    <w:p w14:paraId="7A681BA7" w14:textId="77777777" w:rsidR="00E454E3" w:rsidRDefault="00E454E3" w:rsidP="00AD593D">
      <w:pPr>
        <w:spacing w:line="480" w:lineRule="auto"/>
        <w:sectPr w:rsidR="00E454E3" w:rsidSect="00E454E3">
          <w:pgSz w:w="15840" w:h="12240" w:orient="landscape"/>
          <w:pgMar w:top="1440" w:right="1440" w:bottom="1440" w:left="1440" w:header="720" w:footer="720" w:gutter="0"/>
          <w:cols w:space="720"/>
          <w:docGrid w:linePitch="360"/>
        </w:sectPr>
      </w:pPr>
    </w:p>
    <w:p w14:paraId="06F9CE62" w14:textId="77777777" w:rsidR="008B0E4A" w:rsidRPr="006A123B" w:rsidRDefault="00E454E3" w:rsidP="00E454E3">
      <w:pPr>
        <w:spacing w:line="480" w:lineRule="auto"/>
      </w:pPr>
      <w:r>
        <w:lastRenderedPageBreak/>
        <w:t xml:space="preserve">Figure 2 </w:t>
      </w:r>
    </w:p>
    <w:p w14:paraId="386F2AB1" w14:textId="77777777" w:rsidR="008B0E4A" w:rsidRPr="006A123B" w:rsidRDefault="008B0E4A" w:rsidP="008B0E4A">
      <w:pPr>
        <w:spacing w:line="480" w:lineRule="auto"/>
        <w:rPr>
          <w:i/>
        </w:rPr>
      </w:pPr>
      <w:r w:rsidRPr="006A123B">
        <w:rPr>
          <w:i/>
        </w:rPr>
        <w:t>Inferential and descriptive statistics for the one sample t-tests for each set of r</w:t>
      </w:r>
      <w:r>
        <w:rPr>
          <w:i/>
        </w:rPr>
        <w:t xml:space="preserve"> values per DV</w:t>
      </w:r>
      <w:r w:rsidRPr="006A123B">
        <w:rPr>
          <w:i/>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516"/>
        <w:gridCol w:w="1096"/>
        <w:gridCol w:w="876"/>
        <w:gridCol w:w="1196"/>
      </w:tblGrid>
      <w:tr w:rsidR="008B0E4A" w14:paraId="54E3BD8B" w14:textId="77777777" w:rsidTr="00930C21">
        <w:trPr>
          <w:trHeight w:val="276"/>
        </w:trPr>
        <w:tc>
          <w:tcPr>
            <w:tcW w:w="0" w:type="auto"/>
            <w:tcBorders>
              <w:top w:val="single" w:sz="12" w:space="0" w:color="auto"/>
              <w:left w:val="nil"/>
              <w:bottom w:val="single" w:sz="4" w:space="0" w:color="auto"/>
              <w:right w:val="nil"/>
            </w:tcBorders>
            <w:vAlign w:val="center"/>
          </w:tcPr>
          <w:p w14:paraId="1BC59EC5" w14:textId="77777777" w:rsidR="008B0E4A" w:rsidRDefault="008B0E4A" w:rsidP="00930C21">
            <w:pPr>
              <w:spacing w:line="480" w:lineRule="auto"/>
              <w:jc w:val="center"/>
            </w:pPr>
            <w:r>
              <w:t xml:space="preserve">Set of </w:t>
            </w:r>
            <w:r w:rsidRPr="00922383">
              <w:rPr>
                <w:i/>
              </w:rPr>
              <w:t>r</w:t>
            </w:r>
            <w:r>
              <w:t xml:space="preserve"> values</w:t>
            </w:r>
          </w:p>
        </w:tc>
        <w:tc>
          <w:tcPr>
            <w:tcW w:w="0" w:type="auto"/>
            <w:tcBorders>
              <w:top w:val="single" w:sz="12" w:space="0" w:color="auto"/>
              <w:left w:val="nil"/>
              <w:bottom w:val="single" w:sz="4" w:space="0" w:color="auto"/>
              <w:right w:val="nil"/>
            </w:tcBorders>
            <w:vAlign w:val="center"/>
          </w:tcPr>
          <w:p w14:paraId="0768B693" w14:textId="77777777" w:rsidR="008B0E4A" w:rsidRPr="00E06818" w:rsidRDefault="008B0E4A" w:rsidP="00930C21">
            <w:pPr>
              <w:spacing w:line="480" w:lineRule="auto"/>
              <w:jc w:val="center"/>
              <w:rPr>
                <w:i/>
              </w:rPr>
            </w:pPr>
            <w:r w:rsidRPr="00E06818">
              <w:rPr>
                <w:i/>
              </w:rPr>
              <w:t>M</w:t>
            </w:r>
          </w:p>
        </w:tc>
        <w:tc>
          <w:tcPr>
            <w:tcW w:w="0" w:type="auto"/>
            <w:tcBorders>
              <w:top w:val="single" w:sz="12" w:space="0" w:color="auto"/>
              <w:left w:val="nil"/>
              <w:bottom w:val="single" w:sz="4" w:space="0" w:color="auto"/>
              <w:right w:val="nil"/>
            </w:tcBorders>
            <w:vAlign w:val="center"/>
          </w:tcPr>
          <w:p w14:paraId="5730D20F" w14:textId="77777777" w:rsidR="008B0E4A" w:rsidRDefault="008B0E4A" w:rsidP="00930C21">
            <w:pPr>
              <w:spacing w:line="480" w:lineRule="auto"/>
              <w:jc w:val="center"/>
            </w:pPr>
            <w:r>
              <w:t>95% CI</w:t>
            </w:r>
          </w:p>
        </w:tc>
        <w:tc>
          <w:tcPr>
            <w:tcW w:w="0" w:type="auto"/>
            <w:tcBorders>
              <w:top w:val="single" w:sz="12" w:space="0" w:color="auto"/>
              <w:left w:val="nil"/>
              <w:bottom w:val="single" w:sz="4" w:space="0" w:color="auto"/>
              <w:right w:val="nil"/>
            </w:tcBorders>
            <w:vAlign w:val="center"/>
          </w:tcPr>
          <w:p w14:paraId="06F76D2F" w14:textId="77777777" w:rsidR="008B0E4A" w:rsidRDefault="008B0E4A" w:rsidP="00930C21">
            <w:pPr>
              <w:spacing w:line="480" w:lineRule="auto"/>
              <w:jc w:val="center"/>
            </w:pPr>
            <w:r w:rsidRPr="00922383">
              <w:rPr>
                <w:i/>
              </w:rPr>
              <w:t>t</w:t>
            </w:r>
            <w:r w:rsidRPr="008A4AC8">
              <w:t>(</w:t>
            </w:r>
            <w:r>
              <w:t>170</w:t>
            </w:r>
            <w:r w:rsidRPr="008A4AC8">
              <w:t>)</w:t>
            </w:r>
          </w:p>
        </w:tc>
        <w:tc>
          <w:tcPr>
            <w:tcW w:w="0" w:type="auto"/>
            <w:tcBorders>
              <w:top w:val="single" w:sz="12" w:space="0" w:color="auto"/>
              <w:left w:val="nil"/>
              <w:bottom w:val="single" w:sz="4" w:space="0" w:color="auto"/>
              <w:right w:val="nil"/>
            </w:tcBorders>
            <w:vAlign w:val="center"/>
          </w:tcPr>
          <w:p w14:paraId="5D244E7B" w14:textId="77777777" w:rsidR="008B0E4A" w:rsidRDefault="008B0E4A" w:rsidP="00930C21">
            <w:pPr>
              <w:spacing w:line="480" w:lineRule="auto"/>
              <w:jc w:val="center"/>
            </w:pPr>
            <w:r>
              <w:t xml:space="preserve">Cohen’s </w:t>
            </w:r>
            <w:r w:rsidRPr="00922383">
              <w:rPr>
                <w:i/>
              </w:rPr>
              <w:t>d</w:t>
            </w:r>
          </w:p>
        </w:tc>
      </w:tr>
      <w:tr w:rsidR="008B0E4A" w14:paraId="16072348" w14:textId="77777777" w:rsidTr="00930C21">
        <w:trPr>
          <w:trHeight w:val="506"/>
        </w:trPr>
        <w:tc>
          <w:tcPr>
            <w:tcW w:w="0" w:type="auto"/>
            <w:tcBorders>
              <w:top w:val="single" w:sz="4" w:space="0" w:color="auto"/>
              <w:left w:val="nil"/>
              <w:bottom w:val="nil"/>
              <w:right w:val="nil"/>
            </w:tcBorders>
            <w:vAlign w:val="center"/>
          </w:tcPr>
          <w:p w14:paraId="3FEB56D0" w14:textId="77777777" w:rsidR="008B0E4A" w:rsidRDefault="008B0E4A" w:rsidP="00930C21">
            <w:pPr>
              <w:spacing w:line="480" w:lineRule="auto"/>
              <w:jc w:val="center"/>
            </w:pPr>
            <w:proofErr w:type="spellStart"/>
            <w:r>
              <w:t>unweighted</w:t>
            </w:r>
            <w:proofErr w:type="spellEnd"/>
            <w:r>
              <w:t>, zero-coded</w:t>
            </w:r>
          </w:p>
        </w:tc>
        <w:tc>
          <w:tcPr>
            <w:tcW w:w="0" w:type="auto"/>
            <w:tcBorders>
              <w:top w:val="single" w:sz="4" w:space="0" w:color="auto"/>
              <w:left w:val="nil"/>
              <w:bottom w:val="nil"/>
              <w:right w:val="nil"/>
            </w:tcBorders>
            <w:vAlign w:val="center"/>
          </w:tcPr>
          <w:p w14:paraId="426E30D2" w14:textId="77777777" w:rsidR="008B0E4A" w:rsidRDefault="008B0E4A" w:rsidP="00930C21">
            <w:pPr>
              <w:spacing w:line="480" w:lineRule="auto"/>
              <w:jc w:val="center"/>
            </w:pPr>
            <w:r>
              <w:t>.22</w:t>
            </w:r>
          </w:p>
        </w:tc>
        <w:tc>
          <w:tcPr>
            <w:tcW w:w="0" w:type="auto"/>
            <w:tcBorders>
              <w:top w:val="single" w:sz="4" w:space="0" w:color="auto"/>
              <w:left w:val="nil"/>
              <w:bottom w:val="nil"/>
              <w:right w:val="nil"/>
            </w:tcBorders>
            <w:vAlign w:val="center"/>
          </w:tcPr>
          <w:p w14:paraId="1853B82A" w14:textId="77777777" w:rsidR="008B0E4A" w:rsidRDefault="008B0E4A" w:rsidP="00930C21">
            <w:pPr>
              <w:spacing w:line="480" w:lineRule="auto"/>
              <w:jc w:val="center"/>
            </w:pPr>
            <w:r>
              <w:t>[.18, .26]</w:t>
            </w:r>
          </w:p>
        </w:tc>
        <w:tc>
          <w:tcPr>
            <w:tcW w:w="0" w:type="auto"/>
            <w:tcBorders>
              <w:top w:val="single" w:sz="4" w:space="0" w:color="auto"/>
              <w:left w:val="nil"/>
              <w:bottom w:val="nil"/>
              <w:right w:val="nil"/>
            </w:tcBorders>
            <w:vAlign w:val="center"/>
          </w:tcPr>
          <w:p w14:paraId="5ECCEEDC" w14:textId="77777777" w:rsidR="008B0E4A" w:rsidRDefault="008B0E4A" w:rsidP="00930C21">
            <w:pPr>
              <w:spacing w:line="480" w:lineRule="auto"/>
              <w:jc w:val="center"/>
            </w:pPr>
            <w:r>
              <w:t>10.18*</w:t>
            </w:r>
          </w:p>
        </w:tc>
        <w:tc>
          <w:tcPr>
            <w:tcW w:w="0" w:type="auto"/>
            <w:tcBorders>
              <w:top w:val="single" w:sz="4" w:space="0" w:color="auto"/>
              <w:left w:val="nil"/>
              <w:bottom w:val="nil"/>
              <w:right w:val="nil"/>
            </w:tcBorders>
            <w:vAlign w:val="center"/>
          </w:tcPr>
          <w:p w14:paraId="76F45253" w14:textId="77777777" w:rsidR="008B0E4A" w:rsidRDefault="008B0E4A" w:rsidP="00930C21">
            <w:pPr>
              <w:spacing w:line="480" w:lineRule="auto"/>
              <w:jc w:val="center"/>
            </w:pPr>
            <w:r>
              <w:t>0.78</w:t>
            </w:r>
          </w:p>
        </w:tc>
      </w:tr>
      <w:tr w:rsidR="008B0E4A" w14:paraId="3AA7BE77" w14:textId="77777777" w:rsidTr="00930C21">
        <w:trPr>
          <w:trHeight w:val="506"/>
        </w:trPr>
        <w:tc>
          <w:tcPr>
            <w:tcW w:w="0" w:type="auto"/>
            <w:tcBorders>
              <w:top w:val="nil"/>
              <w:left w:val="nil"/>
              <w:bottom w:val="nil"/>
              <w:right w:val="nil"/>
            </w:tcBorders>
            <w:vAlign w:val="center"/>
          </w:tcPr>
          <w:p w14:paraId="2AE12EA4" w14:textId="77777777" w:rsidR="008B0E4A" w:rsidRDefault="008B0E4A" w:rsidP="00930C21">
            <w:pPr>
              <w:spacing w:line="480" w:lineRule="auto"/>
              <w:jc w:val="center"/>
            </w:pPr>
            <w:proofErr w:type="spellStart"/>
            <w:r>
              <w:t>unweighted</w:t>
            </w:r>
            <w:proofErr w:type="spellEnd"/>
            <w:r>
              <w:t>, max-coded</w:t>
            </w:r>
          </w:p>
        </w:tc>
        <w:tc>
          <w:tcPr>
            <w:tcW w:w="0" w:type="auto"/>
            <w:tcBorders>
              <w:top w:val="nil"/>
              <w:left w:val="nil"/>
              <w:bottom w:val="nil"/>
              <w:right w:val="nil"/>
            </w:tcBorders>
            <w:vAlign w:val="center"/>
          </w:tcPr>
          <w:p w14:paraId="1BC706DF" w14:textId="77777777" w:rsidR="008B0E4A" w:rsidRDefault="008B0E4A" w:rsidP="00930C21">
            <w:pPr>
              <w:spacing w:line="480" w:lineRule="auto"/>
              <w:jc w:val="center"/>
            </w:pPr>
            <w:r>
              <w:t>.27</w:t>
            </w:r>
          </w:p>
        </w:tc>
        <w:tc>
          <w:tcPr>
            <w:tcW w:w="0" w:type="auto"/>
            <w:tcBorders>
              <w:top w:val="nil"/>
              <w:left w:val="nil"/>
              <w:bottom w:val="nil"/>
              <w:right w:val="nil"/>
            </w:tcBorders>
            <w:vAlign w:val="center"/>
          </w:tcPr>
          <w:p w14:paraId="3D5F62D1" w14:textId="77777777" w:rsidR="008B0E4A" w:rsidRDefault="008B0E4A" w:rsidP="00930C21">
            <w:pPr>
              <w:spacing w:line="480" w:lineRule="auto"/>
              <w:jc w:val="center"/>
            </w:pPr>
            <w:r>
              <w:t>[.23, .31]</w:t>
            </w:r>
          </w:p>
        </w:tc>
        <w:tc>
          <w:tcPr>
            <w:tcW w:w="0" w:type="auto"/>
            <w:tcBorders>
              <w:top w:val="nil"/>
              <w:left w:val="nil"/>
              <w:bottom w:val="nil"/>
              <w:right w:val="nil"/>
            </w:tcBorders>
            <w:vAlign w:val="center"/>
          </w:tcPr>
          <w:p w14:paraId="0F5EC28C" w14:textId="77777777" w:rsidR="008B0E4A" w:rsidRDefault="008B0E4A" w:rsidP="00930C21">
            <w:pPr>
              <w:spacing w:line="480" w:lineRule="auto"/>
              <w:jc w:val="center"/>
            </w:pPr>
            <w:r>
              <w:t>13.65*</w:t>
            </w:r>
          </w:p>
        </w:tc>
        <w:tc>
          <w:tcPr>
            <w:tcW w:w="0" w:type="auto"/>
            <w:tcBorders>
              <w:top w:val="nil"/>
              <w:left w:val="nil"/>
              <w:bottom w:val="nil"/>
              <w:right w:val="nil"/>
            </w:tcBorders>
            <w:vAlign w:val="center"/>
          </w:tcPr>
          <w:p w14:paraId="415A2770" w14:textId="77777777" w:rsidR="008B0E4A" w:rsidRDefault="008B0E4A" w:rsidP="00930C21">
            <w:pPr>
              <w:spacing w:line="480" w:lineRule="auto"/>
              <w:jc w:val="center"/>
            </w:pPr>
            <w:r>
              <w:t>1.04</w:t>
            </w:r>
          </w:p>
        </w:tc>
      </w:tr>
      <w:tr w:rsidR="008B0E4A" w14:paraId="750BEB75" w14:textId="77777777" w:rsidTr="00930C21">
        <w:trPr>
          <w:trHeight w:val="506"/>
        </w:trPr>
        <w:tc>
          <w:tcPr>
            <w:tcW w:w="0" w:type="auto"/>
            <w:tcBorders>
              <w:top w:val="nil"/>
              <w:left w:val="nil"/>
              <w:bottom w:val="nil"/>
              <w:right w:val="nil"/>
            </w:tcBorders>
            <w:vAlign w:val="center"/>
          </w:tcPr>
          <w:p w14:paraId="5042BFB5" w14:textId="77777777" w:rsidR="008B0E4A" w:rsidRDefault="008B0E4A" w:rsidP="00930C21">
            <w:pPr>
              <w:spacing w:line="480" w:lineRule="auto"/>
              <w:jc w:val="center"/>
            </w:pPr>
            <w:r>
              <w:t>weighted, zero-coded</w:t>
            </w:r>
          </w:p>
        </w:tc>
        <w:tc>
          <w:tcPr>
            <w:tcW w:w="0" w:type="auto"/>
            <w:tcBorders>
              <w:top w:val="nil"/>
              <w:left w:val="nil"/>
              <w:bottom w:val="nil"/>
              <w:right w:val="nil"/>
            </w:tcBorders>
            <w:vAlign w:val="center"/>
          </w:tcPr>
          <w:p w14:paraId="2BC172D9" w14:textId="77777777" w:rsidR="008B0E4A" w:rsidRDefault="008B0E4A" w:rsidP="00930C21">
            <w:pPr>
              <w:spacing w:line="480" w:lineRule="auto"/>
              <w:jc w:val="center"/>
            </w:pPr>
            <w:r>
              <w:t>.19</w:t>
            </w:r>
          </w:p>
        </w:tc>
        <w:tc>
          <w:tcPr>
            <w:tcW w:w="0" w:type="auto"/>
            <w:tcBorders>
              <w:top w:val="nil"/>
              <w:left w:val="nil"/>
              <w:bottom w:val="nil"/>
              <w:right w:val="nil"/>
            </w:tcBorders>
            <w:vAlign w:val="center"/>
          </w:tcPr>
          <w:p w14:paraId="375FBE7B" w14:textId="77777777" w:rsidR="008B0E4A" w:rsidRDefault="008B0E4A" w:rsidP="00930C21">
            <w:pPr>
              <w:spacing w:line="480" w:lineRule="auto"/>
              <w:jc w:val="center"/>
            </w:pPr>
            <w:r>
              <w:t>[.14, .24]</w:t>
            </w:r>
          </w:p>
        </w:tc>
        <w:tc>
          <w:tcPr>
            <w:tcW w:w="0" w:type="auto"/>
            <w:tcBorders>
              <w:top w:val="nil"/>
              <w:left w:val="nil"/>
              <w:bottom w:val="nil"/>
              <w:right w:val="nil"/>
            </w:tcBorders>
            <w:vAlign w:val="center"/>
          </w:tcPr>
          <w:p w14:paraId="6F1B51BE" w14:textId="77777777" w:rsidR="008B0E4A" w:rsidRDefault="008B0E4A" w:rsidP="00930C21">
            <w:pPr>
              <w:spacing w:line="480" w:lineRule="auto"/>
              <w:jc w:val="center"/>
            </w:pPr>
            <w:r>
              <w:t>7.29*</w:t>
            </w:r>
          </w:p>
        </w:tc>
        <w:tc>
          <w:tcPr>
            <w:tcW w:w="0" w:type="auto"/>
            <w:tcBorders>
              <w:top w:val="nil"/>
              <w:left w:val="nil"/>
              <w:bottom w:val="nil"/>
              <w:right w:val="nil"/>
            </w:tcBorders>
            <w:vAlign w:val="center"/>
          </w:tcPr>
          <w:p w14:paraId="061BD6CB" w14:textId="77777777" w:rsidR="008B0E4A" w:rsidRDefault="008B0E4A" w:rsidP="00930C21">
            <w:pPr>
              <w:spacing w:line="480" w:lineRule="auto"/>
              <w:jc w:val="center"/>
            </w:pPr>
            <w:r>
              <w:t>0.56</w:t>
            </w:r>
          </w:p>
        </w:tc>
      </w:tr>
      <w:tr w:rsidR="008B0E4A" w14:paraId="73755C72" w14:textId="77777777" w:rsidTr="00930C21">
        <w:trPr>
          <w:trHeight w:val="506"/>
        </w:trPr>
        <w:tc>
          <w:tcPr>
            <w:tcW w:w="0" w:type="auto"/>
            <w:tcBorders>
              <w:top w:val="nil"/>
              <w:left w:val="nil"/>
              <w:bottom w:val="single" w:sz="12" w:space="0" w:color="auto"/>
              <w:right w:val="nil"/>
            </w:tcBorders>
            <w:vAlign w:val="center"/>
          </w:tcPr>
          <w:p w14:paraId="6554CCCE" w14:textId="77777777" w:rsidR="008B0E4A" w:rsidRDefault="008B0E4A" w:rsidP="00930C21">
            <w:pPr>
              <w:spacing w:line="480" w:lineRule="auto"/>
              <w:jc w:val="center"/>
            </w:pPr>
            <w:r>
              <w:t>weighted, max-coded</w:t>
            </w:r>
          </w:p>
        </w:tc>
        <w:tc>
          <w:tcPr>
            <w:tcW w:w="0" w:type="auto"/>
            <w:tcBorders>
              <w:top w:val="nil"/>
              <w:left w:val="nil"/>
              <w:bottom w:val="single" w:sz="12" w:space="0" w:color="auto"/>
              <w:right w:val="nil"/>
            </w:tcBorders>
            <w:vAlign w:val="center"/>
          </w:tcPr>
          <w:p w14:paraId="0141EADC" w14:textId="77777777" w:rsidR="008B0E4A" w:rsidRDefault="008B0E4A" w:rsidP="00930C21">
            <w:pPr>
              <w:spacing w:line="480" w:lineRule="auto"/>
              <w:jc w:val="center"/>
            </w:pPr>
            <w:r>
              <w:t>.24</w:t>
            </w:r>
          </w:p>
        </w:tc>
        <w:tc>
          <w:tcPr>
            <w:tcW w:w="0" w:type="auto"/>
            <w:tcBorders>
              <w:top w:val="nil"/>
              <w:left w:val="nil"/>
              <w:bottom w:val="single" w:sz="12" w:space="0" w:color="auto"/>
              <w:right w:val="nil"/>
            </w:tcBorders>
            <w:vAlign w:val="center"/>
          </w:tcPr>
          <w:p w14:paraId="58DB9C3D" w14:textId="77777777" w:rsidR="008B0E4A" w:rsidRDefault="008B0E4A" w:rsidP="00930C21">
            <w:pPr>
              <w:spacing w:line="480" w:lineRule="auto"/>
              <w:jc w:val="center"/>
            </w:pPr>
            <w:r>
              <w:t>[.20, .29]</w:t>
            </w:r>
          </w:p>
        </w:tc>
        <w:tc>
          <w:tcPr>
            <w:tcW w:w="0" w:type="auto"/>
            <w:tcBorders>
              <w:top w:val="nil"/>
              <w:left w:val="nil"/>
              <w:bottom w:val="single" w:sz="12" w:space="0" w:color="auto"/>
              <w:right w:val="nil"/>
            </w:tcBorders>
            <w:vAlign w:val="center"/>
          </w:tcPr>
          <w:p w14:paraId="7C05B157" w14:textId="77777777" w:rsidR="008B0E4A" w:rsidRDefault="008B0E4A" w:rsidP="00930C21">
            <w:pPr>
              <w:spacing w:line="480" w:lineRule="auto"/>
              <w:jc w:val="center"/>
            </w:pPr>
            <w:r>
              <w:t>9.77*</w:t>
            </w:r>
          </w:p>
        </w:tc>
        <w:tc>
          <w:tcPr>
            <w:tcW w:w="0" w:type="auto"/>
            <w:tcBorders>
              <w:top w:val="nil"/>
              <w:left w:val="nil"/>
              <w:bottom w:val="single" w:sz="12" w:space="0" w:color="auto"/>
              <w:right w:val="nil"/>
            </w:tcBorders>
            <w:vAlign w:val="center"/>
          </w:tcPr>
          <w:p w14:paraId="01715277" w14:textId="77777777" w:rsidR="008B0E4A" w:rsidRDefault="008B0E4A" w:rsidP="00930C21">
            <w:pPr>
              <w:spacing w:line="480" w:lineRule="auto"/>
              <w:jc w:val="center"/>
            </w:pPr>
            <w:r>
              <w:t>0.75</w:t>
            </w:r>
          </w:p>
        </w:tc>
      </w:tr>
    </w:tbl>
    <w:p w14:paraId="78686A9D" w14:textId="77777777" w:rsidR="008B0E4A" w:rsidRDefault="008B0E4A" w:rsidP="008B0E4A">
      <w:pPr>
        <w:spacing w:line="480" w:lineRule="auto"/>
        <w:rPr>
          <w:i/>
        </w:rPr>
      </w:pPr>
      <w:r>
        <w:rPr>
          <w:i/>
        </w:rPr>
        <w:t xml:space="preserve">* </w:t>
      </w:r>
      <w:proofErr w:type="gramStart"/>
      <w:r>
        <w:rPr>
          <w:i/>
        </w:rPr>
        <w:t>p</w:t>
      </w:r>
      <w:proofErr w:type="gramEnd"/>
      <w:r>
        <w:rPr>
          <w:i/>
        </w:rPr>
        <w:t xml:space="preserve"> </w:t>
      </w:r>
      <w:r w:rsidRPr="00CC2095">
        <w:t>&lt; .001</w:t>
      </w:r>
    </w:p>
    <w:p w14:paraId="58CEEF50" w14:textId="77777777" w:rsidR="008B0E4A" w:rsidRDefault="008B0E4A" w:rsidP="008B0E4A">
      <w:pPr>
        <w:spacing w:line="480" w:lineRule="auto"/>
      </w:pPr>
    </w:p>
    <w:p w14:paraId="15BFA7A8" w14:textId="77777777" w:rsidR="008B0E4A" w:rsidRDefault="008B0E4A" w:rsidP="008B0E4A">
      <w:pPr>
        <w:spacing w:line="480" w:lineRule="auto"/>
      </w:pPr>
      <w:r>
        <w:br w:type="page"/>
      </w:r>
      <w:r>
        <w:lastRenderedPageBreak/>
        <w:t xml:space="preserve">Figure 3 </w:t>
      </w:r>
    </w:p>
    <w:p w14:paraId="748F9877" w14:textId="77777777" w:rsidR="008B0E4A" w:rsidRPr="006A123B" w:rsidRDefault="008B0E4A" w:rsidP="008B0E4A">
      <w:pPr>
        <w:spacing w:line="480" w:lineRule="auto"/>
        <w:rPr>
          <w:i/>
        </w:rPr>
      </w:pPr>
      <w:r w:rsidRPr="006A123B">
        <w:rPr>
          <w:i/>
        </w:rPr>
        <w:t xml:space="preserve">Inferential and descriptive statistics for the one sample t-tests for each set of r values per study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516"/>
        <w:gridCol w:w="1096"/>
        <w:gridCol w:w="756"/>
        <w:gridCol w:w="1196"/>
      </w:tblGrid>
      <w:tr w:rsidR="008B0E4A" w14:paraId="51EECDD0" w14:textId="77777777" w:rsidTr="00930C21">
        <w:trPr>
          <w:trHeight w:val="276"/>
        </w:trPr>
        <w:tc>
          <w:tcPr>
            <w:tcW w:w="0" w:type="auto"/>
            <w:tcBorders>
              <w:top w:val="single" w:sz="12" w:space="0" w:color="auto"/>
              <w:left w:val="nil"/>
              <w:bottom w:val="single" w:sz="4" w:space="0" w:color="auto"/>
              <w:right w:val="nil"/>
            </w:tcBorders>
            <w:vAlign w:val="center"/>
          </w:tcPr>
          <w:p w14:paraId="43D91586" w14:textId="77777777" w:rsidR="008B0E4A" w:rsidRDefault="008B0E4A" w:rsidP="00930C21">
            <w:pPr>
              <w:spacing w:line="480" w:lineRule="auto"/>
              <w:jc w:val="center"/>
            </w:pPr>
            <w:r>
              <w:t xml:space="preserve">Set of </w:t>
            </w:r>
            <w:r w:rsidRPr="00922383">
              <w:rPr>
                <w:i/>
              </w:rPr>
              <w:t>r</w:t>
            </w:r>
            <w:r>
              <w:t xml:space="preserve"> values</w:t>
            </w:r>
          </w:p>
        </w:tc>
        <w:tc>
          <w:tcPr>
            <w:tcW w:w="0" w:type="auto"/>
            <w:tcBorders>
              <w:top w:val="single" w:sz="12" w:space="0" w:color="auto"/>
              <w:left w:val="nil"/>
              <w:bottom w:val="single" w:sz="4" w:space="0" w:color="auto"/>
              <w:right w:val="nil"/>
            </w:tcBorders>
            <w:vAlign w:val="center"/>
          </w:tcPr>
          <w:p w14:paraId="7A1B9F1A" w14:textId="77777777" w:rsidR="008B0E4A" w:rsidRPr="00A77711" w:rsidRDefault="008B0E4A" w:rsidP="00930C21">
            <w:pPr>
              <w:spacing w:line="480" w:lineRule="auto"/>
              <w:jc w:val="center"/>
              <w:rPr>
                <w:i/>
              </w:rPr>
            </w:pPr>
            <w:r w:rsidRPr="00A77711">
              <w:rPr>
                <w:i/>
              </w:rPr>
              <w:t>M</w:t>
            </w:r>
          </w:p>
        </w:tc>
        <w:tc>
          <w:tcPr>
            <w:tcW w:w="0" w:type="auto"/>
            <w:tcBorders>
              <w:top w:val="single" w:sz="12" w:space="0" w:color="auto"/>
              <w:left w:val="nil"/>
              <w:bottom w:val="single" w:sz="4" w:space="0" w:color="auto"/>
              <w:right w:val="nil"/>
            </w:tcBorders>
            <w:vAlign w:val="center"/>
          </w:tcPr>
          <w:p w14:paraId="10B39817" w14:textId="77777777" w:rsidR="008B0E4A" w:rsidRDefault="008B0E4A" w:rsidP="00930C21">
            <w:pPr>
              <w:spacing w:line="480" w:lineRule="auto"/>
              <w:jc w:val="center"/>
            </w:pPr>
            <w:r>
              <w:t>95% CI</w:t>
            </w:r>
          </w:p>
        </w:tc>
        <w:tc>
          <w:tcPr>
            <w:tcW w:w="0" w:type="auto"/>
            <w:tcBorders>
              <w:top w:val="single" w:sz="12" w:space="0" w:color="auto"/>
              <w:left w:val="nil"/>
              <w:bottom w:val="single" w:sz="4" w:space="0" w:color="auto"/>
              <w:right w:val="nil"/>
            </w:tcBorders>
            <w:vAlign w:val="center"/>
          </w:tcPr>
          <w:p w14:paraId="54DE76B5" w14:textId="77777777" w:rsidR="008B0E4A" w:rsidRDefault="008B0E4A" w:rsidP="00930C21">
            <w:pPr>
              <w:spacing w:line="480" w:lineRule="auto"/>
              <w:jc w:val="center"/>
            </w:pPr>
            <w:r w:rsidRPr="00922383">
              <w:rPr>
                <w:i/>
              </w:rPr>
              <w:t>t</w:t>
            </w:r>
            <w:r w:rsidRPr="008A4AC8">
              <w:t>(</w:t>
            </w:r>
            <w:r>
              <w:t>31</w:t>
            </w:r>
            <w:r w:rsidRPr="008A4AC8">
              <w:t>)</w:t>
            </w:r>
          </w:p>
        </w:tc>
        <w:tc>
          <w:tcPr>
            <w:tcW w:w="0" w:type="auto"/>
            <w:tcBorders>
              <w:top w:val="single" w:sz="12" w:space="0" w:color="auto"/>
              <w:left w:val="nil"/>
              <w:bottom w:val="single" w:sz="4" w:space="0" w:color="auto"/>
              <w:right w:val="nil"/>
            </w:tcBorders>
            <w:vAlign w:val="center"/>
          </w:tcPr>
          <w:p w14:paraId="757CDB1D" w14:textId="77777777" w:rsidR="008B0E4A" w:rsidRDefault="008B0E4A" w:rsidP="00930C21">
            <w:pPr>
              <w:spacing w:line="480" w:lineRule="auto"/>
              <w:jc w:val="center"/>
            </w:pPr>
            <w:r>
              <w:t xml:space="preserve">Cohen’s </w:t>
            </w:r>
            <w:r w:rsidRPr="00922383">
              <w:rPr>
                <w:i/>
              </w:rPr>
              <w:t>d</w:t>
            </w:r>
          </w:p>
        </w:tc>
      </w:tr>
      <w:tr w:rsidR="008B0E4A" w14:paraId="380286E9" w14:textId="77777777" w:rsidTr="00930C21">
        <w:trPr>
          <w:trHeight w:val="506"/>
        </w:trPr>
        <w:tc>
          <w:tcPr>
            <w:tcW w:w="0" w:type="auto"/>
            <w:tcBorders>
              <w:top w:val="single" w:sz="4" w:space="0" w:color="auto"/>
              <w:left w:val="nil"/>
              <w:bottom w:val="nil"/>
              <w:right w:val="nil"/>
            </w:tcBorders>
            <w:vAlign w:val="center"/>
          </w:tcPr>
          <w:p w14:paraId="515A7C27" w14:textId="77777777" w:rsidR="008B0E4A" w:rsidRDefault="008B0E4A" w:rsidP="00930C21">
            <w:pPr>
              <w:spacing w:line="480" w:lineRule="auto"/>
              <w:jc w:val="center"/>
            </w:pPr>
            <w:proofErr w:type="spellStart"/>
            <w:r>
              <w:t>unweighted</w:t>
            </w:r>
            <w:proofErr w:type="spellEnd"/>
            <w:r>
              <w:t>, zero-coded</w:t>
            </w:r>
          </w:p>
        </w:tc>
        <w:tc>
          <w:tcPr>
            <w:tcW w:w="0" w:type="auto"/>
            <w:tcBorders>
              <w:top w:val="single" w:sz="4" w:space="0" w:color="auto"/>
              <w:left w:val="nil"/>
              <w:bottom w:val="nil"/>
              <w:right w:val="nil"/>
            </w:tcBorders>
            <w:vAlign w:val="center"/>
          </w:tcPr>
          <w:p w14:paraId="1759CAF9" w14:textId="77777777" w:rsidR="008B0E4A" w:rsidRDefault="008B0E4A" w:rsidP="00930C21">
            <w:pPr>
              <w:spacing w:line="480" w:lineRule="auto"/>
              <w:jc w:val="center"/>
            </w:pPr>
            <w:r>
              <w:t>.22</w:t>
            </w:r>
          </w:p>
        </w:tc>
        <w:tc>
          <w:tcPr>
            <w:tcW w:w="0" w:type="auto"/>
            <w:tcBorders>
              <w:top w:val="single" w:sz="4" w:space="0" w:color="auto"/>
              <w:left w:val="nil"/>
              <w:bottom w:val="nil"/>
              <w:right w:val="nil"/>
            </w:tcBorders>
            <w:vAlign w:val="center"/>
          </w:tcPr>
          <w:p w14:paraId="6ACC6E06" w14:textId="77777777" w:rsidR="008B0E4A" w:rsidRDefault="008B0E4A" w:rsidP="00930C21">
            <w:pPr>
              <w:spacing w:line="480" w:lineRule="auto"/>
              <w:jc w:val="center"/>
            </w:pPr>
            <w:r>
              <w:t>[.15, .29]</w:t>
            </w:r>
          </w:p>
        </w:tc>
        <w:tc>
          <w:tcPr>
            <w:tcW w:w="0" w:type="auto"/>
            <w:tcBorders>
              <w:top w:val="single" w:sz="4" w:space="0" w:color="auto"/>
              <w:left w:val="nil"/>
              <w:bottom w:val="nil"/>
              <w:right w:val="nil"/>
            </w:tcBorders>
            <w:vAlign w:val="center"/>
          </w:tcPr>
          <w:p w14:paraId="3FA5C587" w14:textId="77777777" w:rsidR="008B0E4A" w:rsidRDefault="008B0E4A" w:rsidP="00930C21">
            <w:pPr>
              <w:spacing w:line="480" w:lineRule="auto"/>
              <w:jc w:val="center"/>
            </w:pPr>
            <w:r>
              <w:t>6.46*</w:t>
            </w:r>
          </w:p>
        </w:tc>
        <w:tc>
          <w:tcPr>
            <w:tcW w:w="0" w:type="auto"/>
            <w:tcBorders>
              <w:top w:val="single" w:sz="4" w:space="0" w:color="auto"/>
              <w:left w:val="nil"/>
              <w:bottom w:val="nil"/>
              <w:right w:val="nil"/>
            </w:tcBorders>
            <w:vAlign w:val="center"/>
          </w:tcPr>
          <w:p w14:paraId="5597B4DE" w14:textId="77777777" w:rsidR="008B0E4A" w:rsidRDefault="008B0E4A" w:rsidP="00930C21">
            <w:pPr>
              <w:spacing w:line="480" w:lineRule="auto"/>
              <w:jc w:val="center"/>
            </w:pPr>
            <w:r>
              <w:t>1.14</w:t>
            </w:r>
          </w:p>
        </w:tc>
      </w:tr>
      <w:tr w:rsidR="008B0E4A" w14:paraId="72D09F90" w14:textId="77777777" w:rsidTr="00930C21">
        <w:trPr>
          <w:trHeight w:val="506"/>
        </w:trPr>
        <w:tc>
          <w:tcPr>
            <w:tcW w:w="0" w:type="auto"/>
            <w:tcBorders>
              <w:top w:val="nil"/>
              <w:left w:val="nil"/>
              <w:bottom w:val="nil"/>
              <w:right w:val="nil"/>
            </w:tcBorders>
            <w:vAlign w:val="center"/>
          </w:tcPr>
          <w:p w14:paraId="53FE5F73" w14:textId="77777777" w:rsidR="008B0E4A" w:rsidRDefault="008B0E4A" w:rsidP="00930C21">
            <w:pPr>
              <w:spacing w:line="480" w:lineRule="auto"/>
              <w:jc w:val="center"/>
            </w:pPr>
            <w:proofErr w:type="spellStart"/>
            <w:r>
              <w:t>unweighted</w:t>
            </w:r>
            <w:proofErr w:type="spellEnd"/>
            <w:r>
              <w:t>, max-coded</w:t>
            </w:r>
          </w:p>
        </w:tc>
        <w:tc>
          <w:tcPr>
            <w:tcW w:w="0" w:type="auto"/>
            <w:tcBorders>
              <w:top w:val="nil"/>
              <w:left w:val="nil"/>
              <w:bottom w:val="nil"/>
              <w:right w:val="nil"/>
            </w:tcBorders>
            <w:vAlign w:val="center"/>
          </w:tcPr>
          <w:p w14:paraId="60A0B191" w14:textId="77777777" w:rsidR="008B0E4A" w:rsidRDefault="008B0E4A" w:rsidP="00930C21">
            <w:pPr>
              <w:spacing w:line="480" w:lineRule="auto"/>
              <w:jc w:val="center"/>
            </w:pPr>
            <w:r>
              <w:t>.26</w:t>
            </w:r>
          </w:p>
        </w:tc>
        <w:tc>
          <w:tcPr>
            <w:tcW w:w="0" w:type="auto"/>
            <w:tcBorders>
              <w:top w:val="nil"/>
              <w:left w:val="nil"/>
              <w:bottom w:val="nil"/>
              <w:right w:val="nil"/>
            </w:tcBorders>
            <w:vAlign w:val="center"/>
          </w:tcPr>
          <w:p w14:paraId="0FC8EC02" w14:textId="77777777" w:rsidR="008B0E4A" w:rsidRDefault="008B0E4A" w:rsidP="00930C21">
            <w:pPr>
              <w:spacing w:line="480" w:lineRule="auto"/>
              <w:jc w:val="center"/>
            </w:pPr>
            <w:r>
              <w:t>[.20, .32]</w:t>
            </w:r>
          </w:p>
        </w:tc>
        <w:tc>
          <w:tcPr>
            <w:tcW w:w="0" w:type="auto"/>
            <w:tcBorders>
              <w:top w:val="nil"/>
              <w:left w:val="nil"/>
              <w:bottom w:val="nil"/>
              <w:right w:val="nil"/>
            </w:tcBorders>
            <w:vAlign w:val="center"/>
          </w:tcPr>
          <w:p w14:paraId="2A12C485" w14:textId="77777777" w:rsidR="008B0E4A" w:rsidRDefault="008B0E4A" w:rsidP="00930C21">
            <w:pPr>
              <w:spacing w:line="480" w:lineRule="auto"/>
              <w:jc w:val="center"/>
            </w:pPr>
            <w:r>
              <w:t>8.58*</w:t>
            </w:r>
          </w:p>
        </w:tc>
        <w:tc>
          <w:tcPr>
            <w:tcW w:w="0" w:type="auto"/>
            <w:tcBorders>
              <w:top w:val="nil"/>
              <w:left w:val="nil"/>
              <w:bottom w:val="nil"/>
              <w:right w:val="nil"/>
            </w:tcBorders>
            <w:vAlign w:val="center"/>
          </w:tcPr>
          <w:p w14:paraId="2D09FA35" w14:textId="77777777" w:rsidR="008B0E4A" w:rsidRDefault="008B0E4A" w:rsidP="00930C21">
            <w:pPr>
              <w:spacing w:line="480" w:lineRule="auto"/>
              <w:jc w:val="center"/>
            </w:pPr>
            <w:r>
              <w:t>1.52</w:t>
            </w:r>
          </w:p>
        </w:tc>
      </w:tr>
      <w:tr w:rsidR="008B0E4A" w14:paraId="039B7C0F" w14:textId="77777777" w:rsidTr="00930C21">
        <w:trPr>
          <w:trHeight w:val="506"/>
        </w:trPr>
        <w:tc>
          <w:tcPr>
            <w:tcW w:w="0" w:type="auto"/>
            <w:tcBorders>
              <w:top w:val="nil"/>
              <w:left w:val="nil"/>
              <w:bottom w:val="nil"/>
              <w:right w:val="nil"/>
            </w:tcBorders>
            <w:vAlign w:val="center"/>
          </w:tcPr>
          <w:p w14:paraId="48864F1F" w14:textId="77777777" w:rsidR="008B0E4A" w:rsidRDefault="008B0E4A" w:rsidP="00930C21">
            <w:pPr>
              <w:spacing w:line="480" w:lineRule="auto"/>
              <w:jc w:val="center"/>
            </w:pPr>
            <w:r>
              <w:t>weighted, zero-coded</w:t>
            </w:r>
          </w:p>
        </w:tc>
        <w:tc>
          <w:tcPr>
            <w:tcW w:w="0" w:type="auto"/>
            <w:tcBorders>
              <w:top w:val="nil"/>
              <w:left w:val="nil"/>
              <w:bottom w:val="nil"/>
              <w:right w:val="nil"/>
            </w:tcBorders>
            <w:vAlign w:val="center"/>
          </w:tcPr>
          <w:p w14:paraId="6396432F" w14:textId="77777777" w:rsidR="008B0E4A" w:rsidRDefault="008B0E4A" w:rsidP="00930C21">
            <w:pPr>
              <w:spacing w:line="480" w:lineRule="auto"/>
              <w:jc w:val="center"/>
            </w:pPr>
            <w:r>
              <w:t>.18</w:t>
            </w:r>
          </w:p>
        </w:tc>
        <w:tc>
          <w:tcPr>
            <w:tcW w:w="0" w:type="auto"/>
            <w:tcBorders>
              <w:top w:val="nil"/>
              <w:left w:val="nil"/>
              <w:bottom w:val="nil"/>
              <w:right w:val="nil"/>
            </w:tcBorders>
            <w:vAlign w:val="center"/>
          </w:tcPr>
          <w:p w14:paraId="169C43A2" w14:textId="77777777" w:rsidR="008B0E4A" w:rsidRDefault="008B0E4A" w:rsidP="00930C21">
            <w:pPr>
              <w:spacing w:line="480" w:lineRule="auto"/>
              <w:jc w:val="center"/>
            </w:pPr>
            <w:r>
              <w:t>[.12, .24]</w:t>
            </w:r>
          </w:p>
        </w:tc>
        <w:tc>
          <w:tcPr>
            <w:tcW w:w="0" w:type="auto"/>
            <w:tcBorders>
              <w:top w:val="nil"/>
              <w:left w:val="nil"/>
              <w:bottom w:val="nil"/>
              <w:right w:val="nil"/>
            </w:tcBorders>
            <w:vAlign w:val="center"/>
          </w:tcPr>
          <w:p w14:paraId="03DB645D" w14:textId="77777777" w:rsidR="008B0E4A" w:rsidRDefault="008B0E4A" w:rsidP="00930C21">
            <w:pPr>
              <w:spacing w:line="480" w:lineRule="auto"/>
              <w:jc w:val="center"/>
            </w:pPr>
            <w:r>
              <w:t>5.99*</w:t>
            </w:r>
          </w:p>
        </w:tc>
        <w:tc>
          <w:tcPr>
            <w:tcW w:w="0" w:type="auto"/>
            <w:tcBorders>
              <w:top w:val="nil"/>
              <w:left w:val="nil"/>
              <w:bottom w:val="nil"/>
              <w:right w:val="nil"/>
            </w:tcBorders>
            <w:vAlign w:val="center"/>
          </w:tcPr>
          <w:p w14:paraId="12A5F457" w14:textId="77777777" w:rsidR="008B0E4A" w:rsidRDefault="008B0E4A" w:rsidP="00930C21">
            <w:pPr>
              <w:spacing w:line="480" w:lineRule="auto"/>
              <w:jc w:val="center"/>
            </w:pPr>
            <w:r>
              <w:t>1.06</w:t>
            </w:r>
          </w:p>
        </w:tc>
      </w:tr>
      <w:tr w:rsidR="008B0E4A" w14:paraId="09441B1B" w14:textId="77777777" w:rsidTr="00930C21">
        <w:trPr>
          <w:trHeight w:val="506"/>
        </w:trPr>
        <w:tc>
          <w:tcPr>
            <w:tcW w:w="0" w:type="auto"/>
            <w:tcBorders>
              <w:top w:val="nil"/>
              <w:left w:val="nil"/>
              <w:bottom w:val="single" w:sz="12" w:space="0" w:color="auto"/>
              <w:right w:val="nil"/>
            </w:tcBorders>
            <w:vAlign w:val="center"/>
          </w:tcPr>
          <w:p w14:paraId="7EF305BD" w14:textId="77777777" w:rsidR="008B0E4A" w:rsidRDefault="008B0E4A" w:rsidP="00930C21">
            <w:pPr>
              <w:spacing w:line="480" w:lineRule="auto"/>
              <w:jc w:val="center"/>
            </w:pPr>
            <w:r>
              <w:t>weighted, max-coded</w:t>
            </w:r>
          </w:p>
        </w:tc>
        <w:tc>
          <w:tcPr>
            <w:tcW w:w="0" w:type="auto"/>
            <w:tcBorders>
              <w:top w:val="nil"/>
              <w:left w:val="nil"/>
              <w:bottom w:val="single" w:sz="12" w:space="0" w:color="auto"/>
              <w:right w:val="nil"/>
            </w:tcBorders>
            <w:vAlign w:val="center"/>
          </w:tcPr>
          <w:p w14:paraId="4C303000" w14:textId="77777777" w:rsidR="008B0E4A" w:rsidRDefault="008B0E4A" w:rsidP="00930C21">
            <w:pPr>
              <w:spacing w:line="480" w:lineRule="auto"/>
              <w:jc w:val="center"/>
            </w:pPr>
            <w:r>
              <w:t>.22</w:t>
            </w:r>
          </w:p>
        </w:tc>
        <w:tc>
          <w:tcPr>
            <w:tcW w:w="0" w:type="auto"/>
            <w:tcBorders>
              <w:top w:val="nil"/>
              <w:left w:val="nil"/>
              <w:bottom w:val="single" w:sz="12" w:space="0" w:color="auto"/>
              <w:right w:val="nil"/>
            </w:tcBorders>
            <w:vAlign w:val="center"/>
          </w:tcPr>
          <w:p w14:paraId="6FAE5214" w14:textId="77777777" w:rsidR="008B0E4A" w:rsidRDefault="008B0E4A" w:rsidP="00930C21">
            <w:pPr>
              <w:spacing w:line="480" w:lineRule="auto"/>
              <w:jc w:val="center"/>
            </w:pPr>
            <w:r>
              <w:t>[.17, .28]</w:t>
            </w:r>
          </w:p>
        </w:tc>
        <w:tc>
          <w:tcPr>
            <w:tcW w:w="0" w:type="auto"/>
            <w:tcBorders>
              <w:top w:val="nil"/>
              <w:left w:val="nil"/>
              <w:bottom w:val="single" w:sz="12" w:space="0" w:color="auto"/>
              <w:right w:val="nil"/>
            </w:tcBorders>
            <w:vAlign w:val="center"/>
          </w:tcPr>
          <w:p w14:paraId="0D8FC08E" w14:textId="77777777" w:rsidR="008B0E4A" w:rsidRDefault="008B0E4A" w:rsidP="00930C21">
            <w:pPr>
              <w:spacing w:line="480" w:lineRule="auto"/>
              <w:jc w:val="center"/>
            </w:pPr>
            <w:r>
              <w:t>7.68*</w:t>
            </w:r>
          </w:p>
        </w:tc>
        <w:tc>
          <w:tcPr>
            <w:tcW w:w="0" w:type="auto"/>
            <w:tcBorders>
              <w:top w:val="nil"/>
              <w:left w:val="nil"/>
              <w:bottom w:val="single" w:sz="12" w:space="0" w:color="auto"/>
              <w:right w:val="nil"/>
            </w:tcBorders>
            <w:vAlign w:val="center"/>
          </w:tcPr>
          <w:p w14:paraId="5EDAC1A7" w14:textId="77777777" w:rsidR="008B0E4A" w:rsidRDefault="008B0E4A" w:rsidP="00930C21">
            <w:pPr>
              <w:spacing w:line="480" w:lineRule="auto"/>
              <w:jc w:val="center"/>
            </w:pPr>
            <w:r>
              <w:t>1.36</w:t>
            </w:r>
          </w:p>
        </w:tc>
      </w:tr>
    </w:tbl>
    <w:p w14:paraId="14D0A2D1" w14:textId="77777777" w:rsidR="008B0E4A" w:rsidRDefault="008B0E4A" w:rsidP="008B0E4A">
      <w:pPr>
        <w:spacing w:line="480" w:lineRule="auto"/>
        <w:rPr>
          <w:i/>
        </w:rPr>
      </w:pPr>
      <w:r>
        <w:rPr>
          <w:i/>
        </w:rPr>
        <w:t xml:space="preserve">* </w:t>
      </w:r>
      <w:proofErr w:type="gramStart"/>
      <w:r>
        <w:rPr>
          <w:i/>
        </w:rPr>
        <w:t>p</w:t>
      </w:r>
      <w:proofErr w:type="gramEnd"/>
      <w:r>
        <w:rPr>
          <w:i/>
        </w:rPr>
        <w:t xml:space="preserve"> </w:t>
      </w:r>
      <w:r w:rsidRPr="00CC2095">
        <w:t>&lt; .001</w:t>
      </w:r>
    </w:p>
    <w:p w14:paraId="2302F4C2" w14:textId="77777777" w:rsidR="008B0E4A" w:rsidRDefault="008B0E4A" w:rsidP="008B0E4A">
      <w:pPr>
        <w:spacing w:after="200" w:line="276" w:lineRule="auto"/>
      </w:pPr>
      <w:r>
        <w:br w:type="page"/>
      </w:r>
      <w:r>
        <w:lastRenderedPageBreak/>
        <w:t>Figure 4</w:t>
      </w:r>
    </w:p>
    <w:p w14:paraId="43747F3B" w14:textId="77777777" w:rsidR="008B0E4A" w:rsidRPr="006A123B" w:rsidRDefault="008B0E4A" w:rsidP="00EA363C">
      <w:pPr>
        <w:spacing w:line="480" w:lineRule="auto"/>
        <w:rPr>
          <w:i/>
        </w:rPr>
      </w:pPr>
      <w:r w:rsidRPr="006A123B">
        <w:rPr>
          <w:i/>
        </w:rPr>
        <w:t>Unstandardized (B) and standardized (β) coefficients, F-values, and R</w:t>
      </w:r>
      <w:r w:rsidRPr="006A123B">
        <w:rPr>
          <w:i/>
          <w:vertAlign w:val="superscript"/>
        </w:rPr>
        <w:t>2</w:t>
      </w:r>
      <w:r w:rsidRPr="006A123B">
        <w:rPr>
          <w:i/>
        </w:rPr>
        <w:t xml:space="preserve"> values for the regression of Year of Publication on each of the four sets of r values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276"/>
        <w:gridCol w:w="1134"/>
        <w:gridCol w:w="176"/>
        <w:gridCol w:w="1063"/>
        <w:gridCol w:w="758"/>
      </w:tblGrid>
      <w:tr w:rsidR="008B0E4A" w14:paraId="5F10CD16" w14:textId="77777777" w:rsidTr="00930C21">
        <w:trPr>
          <w:trHeight w:val="218"/>
        </w:trPr>
        <w:tc>
          <w:tcPr>
            <w:tcW w:w="2660" w:type="dxa"/>
            <w:tcBorders>
              <w:top w:val="single" w:sz="4" w:space="0" w:color="auto"/>
              <w:left w:val="nil"/>
              <w:bottom w:val="single" w:sz="4" w:space="0" w:color="auto"/>
              <w:right w:val="nil"/>
            </w:tcBorders>
            <w:vAlign w:val="center"/>
          </w:tcPr>
          <w:p w14:paraId="6741E295" w14:textId="77777777" w:rsidR="008B0E4A" w:rsidRDefault="008B0E4A" w:rsidP="00930C21">
            <w:pPr>
              <w:spacing w:line="480" w:lineRule="auto"/>
            </w:pPr>
            <w:r>
              <w:t xml:space="preserve">Set of </w:t>
            </w:r>
            <w:r w:rsidRPr="00922383">
              <w:rPr>
                <w:i/>
              </w:rPr>
              <w:t>r</w:t>
            </w:r>
            <w:r>
              <w:t xml:space="preserve"> values</w:t>
            </w:r>
          </w:p>
        </w:tc>
        <w:tc>
          <w:tcPr>
            <w:tcW w:w="1276" w:type="dxa"/>
            <w:tcBorders>
              <w:top w:val="single" w:sz="4" w:space="0" w:color="auto"/>
              <w:left w:val="nil"/>
              <w:bottom w:val="single" w:sz="4" w:space="0" w:color="auto"/>
              <w:right w:val="nil"/>
            </w:tcBorders>
            <w:vAlign w:val="center"/>
          </w:tcPr>
          <w:p w14:paraId="659E5A66" w14:textId="77777777" w:rsidR="008B0E4A" w:rsidRDefault="008B0E4A" w:rsidP="00930C21">
            <w:pPr>
              <w:spacing w:line="480" w:lineRule="auto"/>
            </w:pPr>
            <w:r>
              <w:t>B year</w:t>
            </w:r>
          </w:p>
        </w:tc>
        <w:tc>
          <w:tcPr>
            <w:tcW w:w="1310" w:type="dxa"/>
            <w:gridSpan w:val="2"/>
            <w:tcBorders>
              <w:top w:val="single" w:sz="4" w:space="0" w:color="auto"/>
              <w:left w:val="nil"/>
              <w:bottom w:val="single" w:sz="4" w:space="0" w:color="auto"/>
              <w:right w:val="nil"/>
            </w:tcBorders>
            <w:vAlign w:val="center"/>
          </w:tcPr>
          <w:p w14:paraId="06FEE6F5" w14:textId="77777777" w:rsidR="008B0E4A" w:rsidRPr="00922383" w:rsidRDefault="008B0E4A" w:rsidP="00930C21">
            <w:pPr>
              <w:spacing w:line="480" w:lineRule="auto"/>
              <w:rPr>
                <w:sz w:val="22"/>
                <w:szCs w:val="22"/>
              </w:rPr>
            </w:pPr>
            <w:r>
              <w:t>β year</w:t>
            </w:r>
          </w:p>
        </w:tc>
        <w:tc>
          <w:tcPr>
            <w:tcW w:w="1050" w:type="dxa"/>
            <w:tcBorders>
              <w:top w:val="single" w:sz="4" w:space="0" w:color="auto"/>
              <w:left w:val="nil"/>
              <w:bottom w:val="single" w:sz="4" w:space="0" w:color="auto"/>
              <w:right w:val="nil"/>
            </w:tcBorders>
            <w:vAlign w:val="center"/>
          </w:tcPr>
          <w:p w14:paraId="7BEEE7B1" w14:textId="77777777" w:rsidR="008B0E4A" w:rsidRPr="00922383" w:rsidRDefault="008B0E4A" w:rsidP="00930C21">
            <w:pPr>
              <w:spacing w:line="480" w:lineRule="auto"/>
              <w:rPr>
                <w:sz w:val="22"/>
                <w:szCs w:val="22"/>
              </w:rPr>
            </w:pPr>
            <w:r w:rsidRPr="00BC6739">
              <w:rPr>
                <w:i/>
              </w:rPr>
              <w:t>F</w:t>
            </w:r>
            <w:r>
              <w:t>(1,169)</w:t>
            </w:r>
          </w:p>
        </w:tc>
        <w:tc>
          <w:tcPr>
            <w:tcW w:w="758" w:type="dxa"/>
            <w:tcBorders>
              <w:top w:val="single" w:sz="4" w:space="0" w:color="auto"/>
              <w:left w:val="nil"/>
              <w:bottom w:val="single" w:sz="4" w:space="0" w:color="auto"/>
              <w:right w:val="nil"/>
            </w:tcBorders>
            <w:vAlign w:val="center"/>
          </w:tcPr>
          <w:p w14:paraId="173B7554" w14:textId="77777777" w:rsidR="008B0E4A" w:rsidRPr="00922383" w:rsidRDefault="008B0E4A" w:rsidP="00930C21">
            <w:pPr>
              <w:spacing w:line="480" w:lineRule="auto"/>
              <w:rPr>
                <w:sz w:val="22"/>
                <w:szCs w:val="22"/>
              </w:rPr>
            </w:pPr>
            <w:r>
              <w:t xml:space="preserve">   </w:t>
            </w:r>
            <w:r w:rsidRPr="00B70F86">
              <w:rPr>
                <w:i/>
              </w:rPr>
              <w:t>R</w:t>
            </w:r>
            <w:r w:rsidRPr="00914C6D">
              <w:rPr>
                <w:vertAlign w:val="superscript"/>
              </w:rPr>
              <w:t>2</w:t>
            </w:r>
          </w:p>
        </w:tc>
      </w:tr>
      <w:tr w:rsidR="008B0E4A" w14:paraId="6DA03F5F" w14:textId="77777777" w:rsidTr="00930C21">
        <w:trPr>
          <w:trHeight w:val="693"/>
        </w:trPr>
        <w:tc>
          <w:tcPr>
            <w:tcW w:w="2660" w:type="dxa"/>
            <w:tcBorders>
              <w:top w:val="single" w:sz="4" w:space="0" w:color="auto"/>
              <w:left w:val="nil"/>
              <w:bottom w:val="nil"/>
              <w:right w:val="nil"/>
            </w:tcBorders>
            <w:vAlign w:val="center"/>
          </w:tcPr>
          <w:p w14:paraId="2298C054" w14:textId="77777777" w:rsidR="008B0E4A" w:rsidRDefault="008B0E4A" w:rsidP="00930C21">
            <w:pPr>
              <w:spacing w:line="480" w:lineRule="auto"/>
              <w:jc w:val="center"/>
            </w:pPr>
            <w:proofErr w:type="spellStart"/>
            <w:r>
              <w:t>unweighted</w:t>
            </w:r>
            <w:proofErr w:type="spellEnd"/>
            <w:r>
              <w:t>, zero-coded</w:t>
            </w:r>
          </w:p>
        </w:tc>
        <w:tc>
          <w:tcPr>
            <w:tcW w:w="1276" w:type="dxa"/>
            <w:tcBorders>
              <w:top w:val="single" w:sz="4" w:space="0" w:color="auto"/>
              <w:left w:val="nil"/>
              <w:bottom w:val="nil"/>
              <w:right w:val="nil"/>
            </w:tcBorders>
            <w:vAlign w:val="center"/>
          </w:tcPr>
          <w:p w14:paraId="5917093E" w14:textId="77777777" w:rsidR="008B0E4A" w:rsidRPr="00DA0A50" w:rsidRDefault="008B0E4A" w:rsidP="00930C21">
            <w:pPr>
              <w:spacing w:line="480" w:lineRule="auto"/>
              <w:jc w:val="center"/>
            </w:pPr>
            <w:r w:rsidRPr="00DA0A50">
              <w:t>-0.02</w:t>
            </w:r>
          </w:p>
        </w:tc>
        <w:tc>
          <w:tcPr>
            <w:tcW w:w="1134" w:type="dxa"/>
            <w:tcBorders>
              <w:top w:val="single" w:sz="4" w:space="0" w:color="auto"/>
              <w:left w:val="nil"/>
              <w:bottom w:val="nil"/>
              <w:right w:val="nil"/>
            </w:tcBorders>
            <w:vAlign w:val="center"/>
          </w:tcPr>
          <w:p w14:paraId="63CA683D" w14:textId="77777777" w:rsidR="008B0E4A" w:rsidRDefault="008B0E4A" w:rsidP="00930C21">
            <w:pPr>
              <w:spacing w:line="480" w:lineRule="auto"/>
              <w:ind w:left="-108"/>
            </w:pPr>
            <w:r>
              <w:t xml:space="preserve"> - 0.22</w:t>
            </w:r>
          </w:p>
        </w:tc>
        <w:tc>
          <w:tcPr>
            <w:tcW w:w="0" w:type="auto"/>
            <w:gridSpan w:val="2"/>
            <w:tcBorders>
              <w:top w:val="single" w:sz="4" w:space="0" w:color="auto"/>
              <w:left w:val="nil"/>
              <w:bottom w:val="nil"/>
              <w:right w:val="nil"/>
            </w:tcBorders>
            <w:vAlign w:val="center"/>
          </w:tcPr>
          <w:p w14:paraId="670DC865" w14:textId="77777777" w:rsidR="008B0E4A" w:rsidRDefault="008B0E4A" w:rsidP="00930C21">
            <w:pPr>
              <w:spacing w:line="480" w:lineRule="auto"/>
              <w:ind w:left="33" w:firstLine="142"/>
            </w:pPr>
            <w:r>
              <w:t>8.26*</w:t>
            </w:r>
          </w:p>
        </w:tc>
        <w:tc>
          <w:tcPr>
            <w:tcW w:w="758" w:type="dxa"/>
            <w:tcBorders>
              <w:top w:val="single" w:sz="4" w:space="0" w:color="auto"/>
              <w:left w:val="nil"/>
              <w:bottom w:val="nil"/>
              <w:right w:val="nil"/>
            </w:tcBorders>
            <w:vAlign w:val="center"/>
          </w:tcPr>
          <w:p w14:paraId="16CDBB89" w14:textId="77777777" w:rsidR="008B0E4A" w:rsidRDefault="008B0E4A" w:rsidP="00930C21">
            <w:pPr>
              <w:spacing w:line="480" w:lineRule="auto"/>
              <w:jc w:val="center"/>
            </w:pPr>
            <w:r>
              <w:t>.05</w:t>
            </w:r>
          </w:p>
        </w:tc>
      </w:tr>
      <w:tr w:rsidR="008B0E4A" w14:paraId="3E611AF5" w14:textId="77777777" w:rsidTr="00930C21">
        <w:trPr>
          <w:trHeight w:val="506"/>
        </w:trPr>
        <w:tc>
          <w:tcPr>
            <w:tcW w:w="2660" w:type="dxa"/>
            <w:tcBorders>
              <w:top w:val="nil"/>
              <w:left w:val="nil"/>
              <w:bottom w:val="nil"/>
              <w:right w:val="nil"/>
            </w:tcBorders>
            <w:vAlign w:val="center"/>
          </w:tcPr>
          <w:p w14:paraId="37AC2017" w14:textId="77777777" w:rsidR="008B0E4A" w:rsidRDefault="008B0E4A" w:rsidP="00930C21">
            <w:pPr>
              <w:spacing w:line="480" w:lineRule="auto"/>
              <w:jc w:val="center"/>
            </w:pPr>
            <w:proofErr w:type="spellStart"/>
            <w:r>
              <w:t>unweighted</w:t>
            </w:r>
            <w:proofErr w:type="spellEnd"/>
            <w:r>
              <w:t>, max-coded</w:t>
            </w:r>
          </w:p>
        </w:tc>
        <w:tc>
          <w:tcPr>
            <w:tcW w:w="1276" w:type="dxa"/>
            <w:tcBorders>
              <w:top w:val="nil"/>
              <w:left w:val="nil"/>
              <w:bottom w:val="nil"/>
              <w:right w:val="nil"/>
            </w:tcBorders>
            <w:vAlign w:val="center"/>
          </w:tcPr>
          <w:p w14:paraId="6157E081" w14:textId="77777777" w:rsidR="008B0E4A" w:rsidRPr="00DA0A50" w:rsidRDefault="008B0E4A" w:rsidP="00930C21">
            <w:pPr>
              <w:spacing w:line="480" w:lineRule="auto"/>
              <w:jc w:val="center"/>
            </w:pPr>
            <w:r w:rsidRPr="00DA0A50">
              <w:t>-0.02</w:t>
            </w:r>
          </w:p>
        </w:tc>
        <w:tc>
          <w:tcPr>
            <w:tcW w:w="1134" w:type="dxa"/>
            <w:tcBorders>
              <w:top w:val="nil"/>
              <w:left w:val="nil"/>
              <w:bottom w:val="nil"/>
              <w:right w:val="nil"/>
            </w:tcBorders>
            <w:vAlign w:val="center"/>
          </w:tcPr>
          <w:p w14:paraId="034CA004" w14:textId="77777777" w:rsidR="008B0E4A" w:rsidRDefault="008B0E4A" w:rsidP="00930C21">
            <w:pPr>
              <w:spacing w:line="480" w:lineRule="auto"/>
            </w:pPr>
            <w:r>
              <w:t>-0.22</w:t>
            </w:r>
          </w:p>
        </w:tc>
        <w:tc>
          <w:tcPr>
            <w:tcW w:w="0" w:type="auto"/>
            <w:gridSpan w:val="2"/>
            <w:tcBorders>
              <w:top w:val="nil"/>
              <w:left w:val="nil"/>
              <w:bottom w:val="nil"/>
              <w:right w:val="nil"/>
            </w:tcBorders>
            <w:vAlign w:val="center"/>
          </w:tcPr>
          <w:p w14:paraId="2DA36331" w14:textId="77777777" w:rsidR="008B0E4A" w:rsidRDefault="008B0E4A" w:rsidP="00930C21">
            <w:pPr>
              <w:spacing w:line="480" w:lineRule="auto"/>
              <w:ind w:firstLine="142"/>
            </w:pPr>
            <w:r>
              <w:t>8.28*</w:t>
            </w:r>
          </w:p>
        </w:tc>
        <w:tc>
          <w:tcPr>
            <w:tcW w:w="758" w:type="dxa"/>
            <w:tcBorders>
              <w:top w:val="nil"/>
              <w:left w:val="nil"/>
              <w:bottom w:val="nil"/>
              <w:right w:val="nil"/>
            </w:tcBorders>
            <w:vAlign w:val="center"/>
          </w:tcPr>
          <w:p w14:paraId="702108F2" w14:textId="77777777" w:rsidR="008B0E4A" w:rsidRDefault="008B0E4A" w:rsidP="00930C21">
            <w:pPr>
              <w:spacing w:line="480" w:lineRule="auto"/>
              <w:jc w:val="center"/>
            </w:pPr>
            <w:r>
              <w:t>.05</w:t>
            </w:r>
          </w:p>
        </w:tc>
      </w:tr>
      <w:tr w:rsidR="008B0E4A" w14:paraId="01FB599F" w14:textId="77777777" w:rsidTr="00930C21">
        <w:trPr>
          <w:trHeight w:val="506"/>
        </w:trPr>
        <w:tc>
          <w:tcPr>
            <w:tcW w:w="2660" w:type="dxa"/>
            <w:tcBorders>
              <w:top w:val="nil"/>
              <w:left w:val="nil"/>
              <w:bottom w:val="nil"/>
              <w:right w:val="nil"/>
            </w:tcBorders>
            <w:vAlign w:val="center"/>
          </w:tcPr>
          <w:p w14:paraId="2E540A56" w14:textId="77777777" w:rsidR="008B0E4A" w:rsidRDefault="008B0E4A" w:rsidP="00930C21">
            <w:pPr>
              <w:spacing w:line="480" w:lineRule="auto"/>
              <w:jc w:val="center"/>
            </w:pPr>
            <w:r>
              <w:t>weighted, zero-coded</w:t>
            </w:r>
          </w:p>
        </w:tc>
        <w:tc>
          <w:tcPr>
            <w:tcW w:w="1276" w:type="dxa"/>
            <w:tcBorders>
              <w:top w:val="nil"/>
              <w:left w:val="nil"/>
              <w:bottom w:val="nil"/>
              <w:right w:val="nil"/>
            </w:tcBorders>
            <w:vAlign w:val="center"/>
          </w:tcPr>
          <w:p w14:paraId="691D5D35" w14:textId="77777777" w:rsidR="008B0E4A" w:rsidRPr="00DA0A50" w:rsidRDefault="008B0E4A" w:rsidP="00930C21">
            <w:pPr>
              <w:spacing w:line="480" w:lineRule="auto"/>
              <w:jc w:val="center"/>
            </w:pPr>
            <w:r w:rsidRPr="00DA0A50">
              <w:t>-0.0</w:t>
            </w:r>
            <w:r>
              <w:t>3</w:t>
            </w:r>
          </w:p>
        </w:tc>
        <w:tc>
          <w:tcPr>
            <w:tcW w:w="1134" w:type="dxa"/>
            <w:tcBorders>
              <w:top w:val="nil"/>
              <w:left w:val="nil"/>
              <w:bottom w:val="nil"/>
              <w:right w:val="nil"/>
            </w:tcBorders>
            <w:vAlign w:val="center"/>
          </w:tcPr>
          <w:p w14:paraId="268D9D89" w14:textId="77777777" w:rsidR="008B0E4A" w:rsidRDefault="008B0E4A" w:rsidP="00930C21">
            <w:pPr>
              <w:spacing w:line="480" w:lineRule="auto"/>
            </w:pPr>
            <w:r>
              <w:t>-0.21</w:t>
            </w:r>
          </w:p>
        </w:tc>
        <w:tc>
          <w:tcPr>
            <w:tcW w:w="0" w:type="auto"/>
            <w:gridSpan w:val="2"/>
            <w:tcBorders>
              <w:top w:val="nil"/>
              <w:left w:val="nil"/>
              <w:bottom w:val="nil"/>
              <w:right w:val="nil"/>
            </w:tcBorders>
            <w:vAlign w:val="center"/>
          </w:tcPr>
          <w:p w14:paraId="21E15E19" w14:textId="77777777" w:rsidR="008B0E4A" w:rsidRDefault="008B0E4A" w:rsidP="00930C21">
            <w:pPr>
              <w:spacing w:line="480" w:lineRule="auto"/>
              <w:ind w:firstLine="142"/>
            </w:pPr>
            <w:r>
              <w:t>8.02*</w:t>
            </w:r>
          </w:p>
        </w:tc>
        <w:tc>
          <w:tcPr>
            <w:tcW w:w="758" w:type="dxa"/>
            <w:tcBorders>
              <w:top w:val="nil"/>
              <w:left w:val="nil"/>
              <w:bottom w:val="nil"/>
              <w:right w:val="nil"/>
            </w:tcBorders>
            <w:vAlign w:val="center"/>
          </w:tcPr>
          <w:p w14:paraId="5DE3A9F1" w14:textId="77777777" w:rsidR="008B0E4A" w:rsidRDefault="008B0E4A" w:rsidP="00930C21">
            <w:pPr>
              <w:spacing w:line="480" w:lineRule="auto"/>
              <w:jc w:val="center"/>
            </w:pPr>
            <w:r>
              <w:t>.05</w:t>
            </w:r>
          </w:p>
        </w:tc>
      </w:tr>
      <w:tr w:rsidR="008B0E4A" w14:paraId="72E8B68B" w14:textId="77777777" w:rsidTr="00930C21">
        <w:trPr>
          <w:trHeight w:val="506"/>
        </w:trPr>
        <w:tc>
          <w:tcPr>
            <w:tcW w:w="2660" w:type="dxa"/>
            <w:tcBorders>
              <w:top w:val="nil"/>
              <w:left w:val="nil"/>
              <w:bottom w:val="single" w:sz="12" w:space="0" w:color="auto"/>
              <w:right w:val="nil"/>
            </w:tcBorders>
            <w:vAlign w:val="center"/>
          </w:tcPr>
          <w:p w14:paraId="22A9DECA" w14:textId="77777777" w:rsidR="008B0E4A" w:rsidRDefault="008B0E4A" w:rsidP="00930C21">
            <w:pPr>
              <w:spacing w:line="480" w:lineRule="auto"/>
              <w:jc w:val="center"/>
            </w:pPr>
            <w:r>
              <w:t>weighted, max-coded</w:t>
            </w:r>
          </w:p>
        </w:tc>
        <w:tc>
          <w:tcPr>
            <w:tcW w:w="1276" w:type="dxa"/>
            <w:tcBorders>
              <w:top w:val="nil"/>
              <w:left w:val="nil"/>
              <w:bottom w:val="single" w:sz="12" w:space="0" w:color="auto"/>
              <w:right w:val="nil"/>
            </w:tcBorders>
            <w:vAlign w:val="center"/>
          </w:tcPr>
          <w:p w14:paraId="69D49D6F" w14:textId="77777777" w:rsidR="008B0E4A" w:rsidRPr="00DA0A50" w:rsidRDefault="008B0E4A" w:rsidP="00930C21">
            <w:pPr>
              <w:spacing w:line="480" w:lineRule="auto"/>
              <w:jc w:val="center"/>
            </w:pPr>
            <w:r w:rsidRPr="00DA0A50">
              <w:t>-0.0</w:t>
            </w:r>
            <w:r>
              <w:t>3</w:t>
            </w:r>
          </w:p>
        </w:tc>
        <w:tc>
          <w:tcPr>
            <w:tcW w:w="1134" w:type="dxa"/>
            <w:tcBorders>
              <w:top w:val="nil"/>
              <w:left w:val="nil"/>
              <w:bottom w:val="single" w:sz="12" w:space="0" w:color="auto"/>
              <w:right w:val="nil"/>
            </w:tcBorders>
            <w:vAlign w:val="center"/>
          </w:tcPr>
          <w:p w14:paraId="1CA8A90E" w14:textId="77777777" w:rsidR="008B0E4A" w:rsidRDefault="008B0E4A" w:rsidP="00930C21">
            <w:pPr>
              <w:spacing w:line="480" w:lineRule="auto"/>
            </w:pPr>
            <w:r>
              <w:t>-0.22</w:t>
            </w:r>
          </w:p>
        </w:tc>
        <w:tc>
          <w:tcPr>
            <w:tcW w:w="0" w:type="auto"/>
            <w:gridSpan w:val="2"/>
            <w:tcBorders>
              <w:top w:val="nil"/>
              <w:left w:val="nil"/>
              <w:bottom w:val="single" w:sz="12" w:space="0" w:color="auto"/>
              <w:right w:val="nil"/>
            </w:tcBorders>
            <w:vAlign w:val="center"/>
          </w:tcPr>
          <w:p w14:paraId="0D6A4FFC" w14:textId="77777777" w:rsidR="008B0E4A" w:rsidRDefault="008B0E4A" w:rsidP="00930C21">
            <w:pPr>
              <w:spacing w:line="480" w:lineRule="auto"/>
              <w:ind w:firstLine="142"/>
            </w:pPr>
            <w:r>
              <w:t>8.29*</w:t>
            </w:r>
          </w:p>
        </w:tc>
        <w:tc>
          <w:tcPr>
            <w:tcW w:w="758" w:type="dxa"/>
            <w:tcBorders>
              <w:top w:val="nil"/>
              <w:left w:val="nil"/>
              <w:bottom w:val="single" w:sz="12" w:space="0" w:color="auto"/>
              <w:right w:val="nil"/>
            </w:tcBorders>
            <w:vAlign w:val="center"/>
          </w:tcPr>
          <w:p w14:paraId="428B3E7A" w14:textId="77777777" w:rsidR="008B0E4A" w:rsidRDefault="008B0E4A" w:rsidP="00930C21">
            <w:pPr>
              <w:spacing w:line="480" w:lineRule="auto"/>
              <w:jc w:val="center"/>
            </w:pPr>
            <w:r>
              <w:t>.05</w:t>
            </w:r>
          </w:p>
        </w:tc>
      </w:tr>
    </w:tbl>
    <w:p w14:paraId="64AFE5BC" w14:textId="77777777" w:rsidR="008B0E4A" w:rsidRDefault="008B0E4A" w:rsidP="008B0E4A">
      <w:pPr>
        <w:spacing w:line="480" w:lineRule="auto"/>
      </w:pPr>
      <w:r>
        <w:rPr>
          <w:i/>
        </w:rPr>
        <w:t xml:space="preserve">* </w:t>
      </w:r>
      <w:proofErr w:type="gramStart"/>
      <w:r>
        <w:rPr>
          <w:i/>
        </w:rPr>
        <w:t>p</w:t>
      </w:r>
      <w:proofErr w:type="gramEnd"/>
      <w:r w:rsidRPr="00B70F86">
        <w:t xml:space="preserve"> &lt; .0</w:t>
      </w:r>
      <w:r>
        <w:t>1</w:t>
      </w:r>
    </w:p>
    <w:p w14:paraId="4B0D4539" w14:textId="77777777" w:rsidR="008B0E4A" w:rsidRDefault="008B0E4A" w:rsidP="008B0E4A">
      <w:pPr>
        <w:spacing w:line="480" w:lineRule="auto"/>
      </w:pPr>
      <w:r>
        <w:br w:type="page"/>
      </w:r>
      <w:r>
        <w:lastRenderedPageBreak/>
        <w:t xml:space="preserve">Figure 5 </w:t>
      </w:r>
    </w:p>
    <w:p w14:paraId="57257313" w14:textId="77777777" w:rsidR="008B0E4A" w:rsidRPr="006A123B" w:rsidRDefault="008B0E4A" w:rsidP="008B0E4A">
      <w:pPr>
        <w:spacing w:line="480" w:lineRule="auto"/>
        <w:rPr>
          <w:i/>
        </w:rPr>
      </w:pPr>
      <w:r w:rsidRPr="006A123B">
        <w:rPr>
          <w:i/>
        </w:rPr>
        <w:t>Inferential statistics for ANOVAs of Immersion × DV Type for each set of r values per DV</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2456"/>
        <w:gridCol w:w="1134"/>
        <w:gridCol w:w="1134"/>
      </w:tblGrid>
      <w:tr w:rsidR="008B0E4A" w14:paraId="2955F7B4" w14:textId="77777777" w:rsidTr="00930C21">
        <w:trPr>
          <w:trHeight w:val="276"/>
        </w:trPr>
        <w:tc>
          <w:tcPr>
            <w:tcW w:w="0" w:type="auto"/>
            <w:tcBorders>
              <w:top w:val="single" w:sz="12" w:space="0" w:color="auto"/>
              <w:left w:val="nil"/>
              <w:bottom w:val="single" w:sz="4" w:space="0" w:color="auto"/>
              <w:right w:val="nil"/>
            </w:tcBorders>
            <w:vAlign w:val="center"/>
          </w:tcPr>
          <w:p w14:paraId="52BC71CC" w14:textId="77777777" w:rsidR="008B0E4A" w:rsidRDefault="008B0E4A" w:rsidP="00930C21">
            <w:pPr>
              <w:spacing w:line="480" w:lineRule="auto"/>
              <w:jc w:val="center"/>
            </w:pPr>
            <w:r>
              <w:t xml:space="preserve">Set of </w:t>
            </w:r>
            <w:r w:rsidRPr="00922383">
              <w:rPr>
                <w:i/>
              </w:rPr>
              <w:t>r</w:t>
            </w:r>
            <w:r>
              <w:t xml:space="preserve"> values</w:t>
            </w:r>
          </w:p>
        </w:tc>
        <w:tc>
          <w:tcPr>
            <w:tcW w:w="2456" w:type="dxa"/>
            <w:tcBorders>
              <w:top w:val="single" w:sz="12" w:space="0" w:color="auto"/>
              <w:left w:val="nil"/>
              <w:bottom w:val="single" w:sz="4" w:space="0" w:color="auto"/>
              <w:right w:val="nil"/>
            </w:tcBorders>
            <w:vAlign w:val="center"/>
          </w:tcPr>
          <w:p w14:paraId="22668D68" w14:textId="77777777" w:rsidR="008B0E4A" w:rsidRPr="00922383" w:rsidRDefault="008B0E4A" w:rsidP="00930C21">
            <w:pPr>
              <w:spacing w:line="480" w:lineRule="auto"/>
              <w:jc w:val="center"/>
              <w:rPr>
                <w:sz w:val="22"/>
                <w:szCs w:val="22"/>
              </w:rPr>
            </w:pPr>
            <w:r>
              <w:t>Factor</w:t>
            </w:r>
          </w:p>
        </w:tc>
        <w:tc>
          <w:tcPr>
            <w:tcW w:w="1134" w:type="dxa"/>
            <w:tcBorders>
              <w:top w:val="single" w:sz="12" w:space="0" w:color="auto"/>
              <w:left w:val="nil"/>
              <w:bottom w:val="single" w:sz="4" w:space="0" w:color="auto"/>
              <w:right w:val="nil"/>
            </w:tcBorders>
            <w:vAlign w:val="center"/>
          </w:tcPr>
          <w:p w14:paraId="534B90A4" w14:textId="77777777" w:rsidR="008B0E4A" w:rsidRPr="00922383" w:rsidRDefault="008B0E4A" w:rsidP="00930C21">
            <w:pPr>
              <w:spacing w:line="480" w:lineRule="auto"/>
              <w:jc w:val="center"/>
              <w:rPr>
                <w:sz w:val="22"/>
                <w:szCs w:val="22"/>
              </w:rPr>
            </w:pPr>
            <w:r w:rsidRPr="00922383">
              <w:rPr>
                <w:i/>
              </w:rPr>
              <w:t>F</w:t>
            </w:r>
            <w:r w:rsidRPr="008A4AC8">
              <w:t>(</w:t>
            </w:r>
            <w:r>
              <w:t>1, 166</w:t>
            </w:r>
            <w:r w:rsidRPr="008A4AC8">
              <w:t>)</w:t>
            </w:r>
          </w:p>
        </w:tc>
        <w:tc>
          <w:tcPr>
            <w:tcW w:w="1134" w:type="dxa"/>
            <w:tcBorders>
              <w:top w:val="single" w:sz="12" w:space="0" w:color="auto"/>
              <w:left w:val="nil"/>
              <w:bottom w:val="single" w:sz="4" w:space="0" w:color="auto"/>
              <w:right w:val="nil"/>
            </w:tcBorders>
            <w:vAlign w:val="center"/>
          </w:tcPr>
          <w:p w14:paraId="14F8D6D2" w14:textId="77777777" w:rsidR="008B0E4A" w:rsidRDefault="008B0E4A" w:rsidP="00930C21">
            <w:pPr>
              <w:spacing w:line="480" w:lineRule="auto"/>
              <w:jc w:val="center"/>
            </w:pPr>
            <w:r>
              <w:t>partial η</w:t>
            </w:r>
            <w:r w:rsidRPr="00922383">
              <w:rPr>
                <w:vertAlign w:val="superscript"/>
              </w:rPr>
              <w:t>2</w:t>
            </w:r>
          </w:p>
        </w:tc>
      </w:tr>
      <w:tr w:rsidR="008B0E4A" w14:paraId="7B15EC0D" w14:textId="77777777" w:rsidTr="00930C21">
        <w:trPr>
          <w:trHeight w:val="313"/>
        </w:trPr>
        <w:tc>
          <w:tcPr>
            <w:tcW w:w="0" w:type="auto"/>
            <w:tcBorders>
              <w:top w:val="single" w:sz="4" w:space="0" w:color="auto"/>
              <w:left w:val="nil"/>
              <w:bottom w:val="nil"/>
              <w:right w:val="nil"/>
            </w:tcBorders>
            <w:vAlign w:val="center"/>
          </w:tcPr>
          <w:p w14:paraId="620C7DD2" w14:textId="77777777" w:rsidR="008B0E4A" w:rsidRDefault="008B0E4A" w:rsidP="00930C21">
            <w:pPr>
              <w:spacing w:line="480" w:lineRule="auto"/>
              <w:jc w:val="center"/>
            </w:pPr>
            <w:proofErr w:type="spellStart"/>
            <w:r>
              <w:t>unweighted</w:t>
            </w:r>
            <w:proofErr w:type="spellEnd"/>
            <w:r>
              <w:t>, zero-coded</w:t>
            </w:r>
          </w:p>
        </w:tc>
        <w:tc>
          <w:tcPr>
            <w:tcW w:w="2456" w:type="dxa"/>
            <w:tcBorders>
              <w:top w:val="single" w:sz="4" w:space="0" w:color="auto"/>
              <w:left w:val="nil"/>
              <w:bottom w:val="nil"/>
              <w:right w:val="nil"/>
            </w:tcBorders>
            <w:vAlign w:val="center"/>
          </w:tcPr>
          <w:p w14:paraId="1443BB6E" w14:textId="77777777" w:rsidR="008B0E4A" w:rsidRPr="00922383" w:rsidRDefault="008B0E4A" w:rsidP="00930C21">
            <w:pPr>
              <w:spacing w:line="480" w:lineRule="auto"/>
              <w:rPr>
                <w:sz w:val="22"/>
                <w:szCs w:val="22"/>
              </w:rPr>
            </w:pPr>
            <w:r>
              <w:rPr>
                <w:sz w:val="22"/>
                <w:szCs w:val="22"/>
              </w:rPr>
              <w:t>Year</w:t>
            </w:r>
          </w:p>
        </w:tc>
        <w:tc>
          <w:tcPr>
            <w:tcW w:w="1134" w:type="dxa"/>
            <w:tcBorders>
              <w:top w:val="single" w:sz="4" w:space="0" w:color="auto"/>
              <w:left w:val="nil"/>
              <w:bottom w:val="nil"/>
              <w:right w:val="nil"/>
            </w:tcBorders>
            <w:vAlign w:val="center"/>
          </w:tcPr>
          <w:p w14:paraId="057A3226" w14:textId="77777777" w:rsidR="008B0E4A" w:rsidRPr="00922383" w:rsidRDefault="008B0E4A" w:rsidP="00930C21">
            <w:pPr>
              <w:spacing w:line="480" w:lineRule="auto"/>
              <w:rPr>
                <w:sz w:val="22"/>
                <w:szCs w:val="22"/>
              </w:rPr>
            </w:pPr>
            <w:r>
              <w:rPr>
                <w:sz w:val="22"/>
                <w:szCs w:val="22"/>
              </w:rPr>
              <w:t>13.66**</w:t>
            </w:r>
          </w:p>
        </w:tc>
        <w:tc>
          <w:tcPr>
            <w:tcW w:w="1134" w:type="dxa"/>
            <w:tcBorders>
              <w:top w:val="single" w:sz="4" w:space="0" w:color="auto"/>
              <w:left w:val="nil"/>
              <w:bottom w:val="nil"/>
              <w:right w:val="nil"/>
            </w:tcBorders>
            <w:vAlign w:val="center"/>
          </w:tcPr>
          <w:p w14:paraId="3BE27E59" w14:textId="77777777" w:rsidR="008B0E4A" w:rsidRDefault="008B0E4A" w:rsidP="00930C21">
            <w:pPr>
              <w:spacing w:line="480" w:lineRule="auto"/>
              <w:jc w:val="center"/>
            </w:pPr>
            <w:r>
              <w:t>.08</w:t>
            </w:r>
          </w:p>
        </w:tc>
      </w:tr>
      <w:tr w:rsidR="008B0E4A" w14:paraId="44C03393" w14:textId="77777777" w:rsidTr="00930C21">
        <w:trPr>
          <w:trHeight w:val="93"/>
        </w:trPr>
        <w:tc>
          <w:tcPr>
            <w:tcW w:w="0" w:type="auto"/>
            <w:tcBorders>
              <w:top w:val="nil"/>
              <w:left w:val="nil"/>
              <w:bottom w:val="nil"/>
              <w:right w:val="nil"/>
            </w:tcBorders>
            <w:vAlign w:val="center"/>
          </w:tcPr>
          <w:p w14:paraId="130DB91E"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10837A42" w14:textId="77777777" w:rsidR="008B0E4A" w:rsidRPr="00922383" w:rsidRDefault="008B0E4A" w:rsidP="00930C21">
            <w:pPr>
              <w:spacing w:line="480" w:lineRule="auto"/>
              <w:rPr>
                <w:sz w:val="22"/>
                <w:szCs w:val="22"/>
              </w:rPr>
            </w:pPr>
            <w:r>
              <w:t>Immersion</w:t>
            </w:r>
          </w:p>
        </w:tc>
        <w:tc>
          <w:tcPr>
            <w:tcW w:w="1134" w:type="dxa"/>
            <w:tcBorders>
              <w:top w:val="nil"/>
              <w:left w:val="nil"/>
              <w:bottom w:val="nil"/>
              <w:right w:val="nil"/>
            </w:tcBorders>
            <w:vAlign w:val="center"/>
          </w:tcPr>
          <w:p w14:paraId="1EF5FEF6" w14:textId="77777777" w:rsidR="008B0E4A" w:rsidRPr="00922383" w:rsidRDefault="008B0E4A" w:rsidP="00930C21">
            <w:pPr>
              <w:spacing w:line="480" w:lineRule="auto"/>
              <w:rPr>
                <w:sz w:val="22"/>
                <w:szCs w:val="22"/>
              </w:rPr>
            </w:pPr>
            <w:r>
              <w:t>3.33†</w:t>
            </w:r>
          </w:p>
        </w:tc>
        <w:tc>
          <w:tcPr>
            <w:tcW w:w="1134" w:type="dxa"/>
            <w:tcBorders>
              <w:top w:val="nil"/>
              <w:left w:val="nil"/>
              <w:bottom w:val="nil"/>
              <w:right w:val="nil"/>
            </w:tcBorders>
            <w:vAlign w:val="center"/>
          </w:tcPr>
          <w:p w14:paraId="5E42D3B2" w14:textId="77777777" w:rsidR="008B0E4A" w:rsidRDefault="008B0E4A" w:rsidP="00930C21">
            <w:pPr>
              <w:spacing w:line="480" w:lineRule="auto"/>
              <w:jc w:val="center"/>
            </w:pPr>
            <w:r>
              <w:t>.02</w:t>
            </w:r>
          </w:p>
        </w:tc>
      </w:tr>
      <w:tr w:rsidR="008B0E4A" w14:paraId="3BB9FCDA" w14:textId="77777777" w:rsidTr="00930C21">
        <w:trPr>
          <w:trHeight w:val="93"/>
        </w:trPr>
        <w:tc>
          <w:tcPr>
            <w:tcW w:w="0" w:type="auto"/>
            <w:tcBorders>
              <w:top w:val="nil"/>
              <w:left w:val="nil"/>
              <w:bottom w:val="nil"/>
              <w:right w:val="nil"/>
            </w:tcBorders>
            <w:vAlign w:val="center"/>
          </w:tcPr>
          <w:p w14:paraId="1C875510"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0ED7054E" w14:textId="77777777" w:rsidR="008B0E4A" w:rsidRDefault="008B0E4A" w:rsidP="00930C21">
            <w:pPr>
              <w:spacing w:line="480" w:lineRule="auto"/>
            </w:pPr>
            <w:r>
              <w:t>DV Type</w:t>
            </w:r>
          </w:p>
        </w:tc>
        <w:tc>
          <w:tcPr>
            <w:tcW w:w="1134" w:type="dxa"/>
            <w:tcBorders>
              <w:top w:val="nil"/>
              <w:left w:val="nil"/>
              <w:bottom w:val="nil"/>
              <w:right w:val="nil"/>
            </w:tcBorders>
            <w:vAlign w:val="center"/>
          </w:tcPr>
          <w:p w14:paraId="69F3478B" w14:textId="77777777" w:rsidR="008B0E4A" w:rsidRDefault="008B0E4A" w:rsidP="00930C21">
            <w:pPr>
              <w:spacing w:line="480" w:lineRule="auto"/>
            </w:pPr>
            <w:r>
              <w:t>2.65</w:t>
            </w:r>
            <w:r w:rsidDel="00F64F0D">
              <w:t xml:space="preserve"> </w:t>
            </w:r>
          </w:p>
        </w:tc>
        <w:tc>
          <w:tcPr>
            <w:tcW w:w="1134" w:type="dxa"/>
            <w:tcBorders>
              <w:top w:val="nil"/>
              <w:left w:val="nil"/>
              <w:bottom w:val="nil"/>
              <w:right w:val="nil"/>
            </w:tcBorders>
            <w:vAlign w:val="center"/>
          </w:tcPr>
          <w:p w14:paraId="350C80E7" w14:textId="77777777" w:rsidR="008B0E4A" w:rsidRDefault="008B0E4A" w:rsidP="00930C21">
            <w:pPr>
              <w:spacing w:line="480" w:lineRule="auto"/>
              <w:jc w:val="center"/>
            </w:pPr>
            <w:r>
              <w:t>.02</w:t>
            </w:r>
          </w:p>
        </w:tc>
      </w:tr>
      <w:tr w:rsidR="008B0E4A" w14:paraId="1D7E9152" w14:textId="77777777" w:rsidTr="00930C21">
        <w:trPr>
          <w:trHeight w:val="413"/>
        </w:trPr>
        <w:tc>
          <w:tcPr>
            <w:tcW w:w="0" w:type="auto"/>
            <w:tcBorders>
              <w:top w:val="nil"/>
              <w:left w:val="nil"/>
              <w:bottom w:val="nil"/>
              <w:right w:val="nil"/>
            </w:tcBorders>
            <w:vAlign w:val="center"/>
          </w:tcPr>
          <w:p w14:paraId="6926165A"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75346EC2" w14:textId="77777777" w:rsidR="008B0E4A" w:rsidRDefault="008B0E4A" w:rsidP="00930C21">
            <w:pPr>
              <w:spacing w:line="480" w:lineRule="auto"/>
            </w:pPr>
            <w:r>
              <w:t>Immersion × DV Type</w:t>
            </w:r>
          </w:p>
        </w:tc>
        <w:tc>
          <w:tcPr>
            <w:tcW w:w="1134" w:type="dxa"/>
            <w:tcBorders>
              <w:top w:val="nil"/>
              <w:left w:val="nil"/>
              <w:bottom w:val="nil"/>
              <w:right w:val="nil"/>
            </w:tcBorders>
            <w:vAlign w:val="center"/>
          </w:tcPr>
          <w:p w14:paraId="7789F02D" w14:textId="77777777" w:rsidR="008B0E4A" w:rsidRDefault="008B0E4A" w:rsidP="00930C21">
            <w:pPr>
              <w:spacing w:line="480" w:lineRule="auto"/>
            </w:pPr>
            <w:r>
              <w:t>1.86</w:t>
            </w:r>
          </w:p>
        </w:tc>
        <w:tc>
          <w:tcPr>
            <w:tcW w:w="1134" w:type="dxa"/>
            <w:tcBorders>
              <w:top w:val="nil"/>
              <w:left w:val="nil"/>
              <w:bottom w:val="nil"/>
              <w:right w:val="nil"/>
            </w:tcBorders>
            <w:vAlign w:val="center"/>
          </w:tcPr>
          <w:p w14:paraId="01CFD72D" w14:textId="77777777" w:rsidR="008B0E4A" w:rsidRDefault="008B0E4A" w:rsidP="00930C21">
            <w:pPr>
              <w:spacing w:line="480" w:lineRule="auto"/>
              <w:jc w:val="center"/>
            </w:pPr>
            <w:r>
              <w:t>.01</w:t>
            </w:r>
          </w:p>
        </w:tc>
      </w:tr>
      <w:tr w:rsidR="008B0E4A" w14:paraId="51D804DA" w14:textId="77777777" w:rsidTr="00930C21">
        <w:trPr>
          <w:trHeight w:val="313"/>
        </w:trPr>
        <w:tc>
          <w:tcPr>
            <w:tcW w:w="0" w:type="auto"/>
            <w:tcBorders>
              <w:top w:val="nil"/>
              <w:left w:val="nil"/>
              <w:bottom w:val="nil"/>
              <w:right w:val="nil"/>
            </w:tcBorders>
            <w:vAlign w:val="center"/>
          </w:tcPr>
          <w:p w14:paraId="1B99C492" w14:textId="77777777" w:rsidR="008B0E4A" w:rsidRDefault="008B0E4A" w:rsidP="00930C21">
            <w:pPr>
              <w:spacing w:line="480" w:lineRule="auto"/>
              <w:jc w:val="center"/>
            </w:pPr>
            <w:proofErr w:type="spellStart"/>
            <w:r>
              <w:t>unweighted</w:t>
            </w:r>
            <w:proofErr w:type="spellEnd"/>
            <w:r>
              <w:t>, max-coded</w:t>
            </w:r>
          </w:p>
        </w:tc>
        <w:tc>
          <w:tcPr>
            <w:tcW w:w="2456" w:type="dxa"/>
            <w:tcBorders>
              <w:top w:val="nil"/>
              <w:left w:val="nil"/>
              <w:bottom w:val="nil"/>
              <w:right w:val="nil"/>
            </w:tcBorders>
            <w:vAlign w:val="center"/>
          </w:tcPr>
          <w:p w14:paraId="7516CDFB" w14:textId="77777777" w:rsidR="008B0E4A" w:rsidRPr="00922383" w:rsidRDefault="008B0E4A" w:rsidP="00930C21">
            <w:pPr>
              <w:spacing w:line="480" w:lineRule="auto"/>
              <w:rPr>
                <w:sz w:val="22"/>
                <w:szCs w:val="22"/>
              </w:rPr>
            </w:pPr>
            <w:r>
              <w:rPr>
                <w:sz w:val="22"/>
                <w:szCs w:val="22"/>
              </w:rPr>
              <w:t>Year</w:t>
            </w:r>
          </w:p>
        </w:tc>
        <w:tc>
          <w:tcPr>
            <w:tcW w:w="1134" w:type="dxa"/>
            <w:tcBorders>
              <w:top w:val="nil"/>
              <w:left w:val="nil"/>
              <w:bottom w:val="nil"/>
              <w:right w:val="nil"/>
            </w:tcBorders>
            <w:vAlign w:val="center"/>
          </w:tcPr>
          <w:p w14:paraId="06E91830" w14:textId="77777777" w:rsidR="008B0E4A" w:rsidRPr="00922383" w:rsidRDefault="008B0E4A" w:rsidP="00930C21">
            <w:pPr>
              <w:spacing w:line="480" w:lineRule="auto"/>
              <w:rPr>
                <w:sz w:val="22"/>
                <w:szCs w:val="22"/>
              </w:rPr>
            </w:pPr>
            <w:r>
              <w:rPr>
                <w:sz w:val="22"/>
                <w:szCs w:val="22"/>
              </w:rPr>
              <w:t>13.27**</w:t>
            </w:r>
          </w:p>
        </w:tc>
        <w:tc>
          <w:tcPr>
            <w:tcW w:w="1134" w:type="dxa"/>
            <w:tcBorders>
              <w:top w:val="nil"/>
              <w:left w:val="nil"/>
              <w:bottom w:val="nil"/>
              <w:right w:val="nil"/>
            </w:tcBorders>
            <w:vAlign w:val="center"/>
          </w:tcPr>
          <w:p w14:paraId="3751A29C" w14:textId="77777777" w:rsidR="008B0E4A" w:rsidRDefault="008B0E4A" w:rsidP="00930C21">
            <w:pPr>
              <w:spacing w:line="480" w:lineRule="auto"/>
              <w:jc w:val="center"/>
            </w:pPr>
            <w:r>
              <w:t>.07</w:t>
            </w:r>
          </w:p>
        </w:tc>
      </w:tr>
      <w:tr w:rsidR="008B0E4A" w14:paraId="6A0766B4" w14:textId="77777777" w:rsidTr="00930C21">
        <w:trPr>
          <w:trHeight w:val="93"/>
        </w:trPr>
        <w:tc>
          <w:tcPr>
            <w:tcW w:w="0" w:type="auto"/>
            <w:tcBorders>
              <w:top w:val="nil"/>
              <w:left w:val="nil"/>
              <w:bottom w:val="nil"/>
              <w:right w:val="nil"/>
            </w:tcBorders>
            <w:vAlign w:val="center"/>
          </w:tcPr>
          <w:p w14:paraId="673EF24A"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74E1EB94" w14:textId="77777777" w:rsidR="008B0E4A" w:rsidRPr="00922383" w:rsidRDefault="008B0E4A" w:rsidP="00930C21">
            <w:pPr>
              <w:spacing w:line="480" w:lineRule="auto"/>
              <w:rPr>
                <w:sz w:val="22"/>
                <w:szCs w:val="22"/>
              </w:rPr>
            </w:pPr>
            <w:r>
              <w:t>Immersion</w:t>
            </w:r>
          </w:p>
        </w:tc>
        <w:tc>
          <w:tcPr>
            <w:tcW w:w="1134" w:type="dxa"/>
            <w:tcBorders>
              <w:top w:val="nil"/>
              <w:left w:val="nil"/>
              <w:bottom w:val="nil"/>
              <w:right w:val="nil"/>
            </w:tcBorders>
            <w:vAlign w:val="center"/>
          </w:tcPr>
          <w:p w14:paraId="1A177FC8" w14:textId="77777777" w:rsidR="008B0E4A" w:rsidRPr="00922383" w:rsidRDefault="008B0E4A" w:rsidP="00930C21">
            <w:pPr>
              <w:spacing w:line="480" w:lineRule="auto"/>
              <w:rPr>
                <w:sz w:val="22"/>
                <w:szCs w:val="22"/>
              </w:rPr>
            </w:pPr>
            <w:r>
              <w:t>3.21†</w:t>
            </w:r>
          </w:p>
        </w:tc>
        <w:tc>
          <w:tcPr>
            <w:tcW w:w="1134" w:type="dxa"/>
            <w:tcBorders>
              <w:top w:val="nil"/>
              <w:left w:val="nil"/>
              <w:bottom w:val="nil"/>
              <w:right w:val="nil"/>
            </w:tcBorders>
            <w:vAlign w:val="center"/>
          </w:tcPr>
          <w:p w14:paraId="128DEE9B" w14:textId="77777777" w:rsidR="008B0E4A" w:rsidRDefault="008B0E4A" w:rsidP="00930C21">
            <w:pPr>
              <w:spacing w:line="480" w:lineRule="auto"/>
              <w:jc w:val="center"/>
            </w:pPr>
            <w:r>
              <w:t>.02</w:t>
            </w:r>
          </w:p>
        </w:tc>
      </w:tr>
      <w:tr w:rsidR="008B0E4A" w14:paraId="56AD2370" w14:textId="77777777" w:rsidTr="00930C21">
        <w:trPr>
          <w:trHeight w:val="413"/>
        </w:trPr>
        <w:tc>
          <w:tcPr>
            <w:tcW w:w="0" w:type="auto"/>
            <w:tcBorders>
              <w:top w:val="nil"/>
              <w:left w:val="nil"/>
              <w:bottom w:val="nil"/>
              <w:right w:val="nil"/>
            </w:tcBorders>
            <w:vAlign w:val="center"/>
          </w:tcPr>
          <w:p w14:paraId="38FC02A6"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36FE6C6D" w14:textId="77777777" w:rsidR="008B0E4A" w:rsidRDefault="008B0E4A" w:rsidP="00930C21">
            <w:pPr>
              <w:spacing w:line="480" w:lineRule="auto"/>
            </w:pPr>
            <w:r>
              <w:t>DV Type</w:t>
            </w:r>
          </w:p>
        </w:tc>
        <w:tc>
          <w:tcPr>
            <w:tcW w:w="1134" w:type="dxa"/>
            <w:tcBorders>
              <w:top w:val="nil"/>
              <w:left w:val="nil"/>
              <w:bottom w:val="nil"/>
              <w:right w:val="nil"/>
            </w:tcBorders>
            <w:vAlign w:val="center"/>
          </w:tcPr>
          <w:p w14:paraId="59926E6F" w14:textId="77777777" w:rsidR="008B0E4A" w:rsidRDefault="008B0E4A" w:rsidP="00930C21">
            <w:pPr>
              <w:spacing w:line="480" w:lineRule="auto"/>
            </w:pPr>
            <w:r>
              <w:t>0.64</w:t>
            </w:r>
          </w:p>
        </w:tc>
        <w:tc>
          <w:tcPr>
            <w:tcW w:w="1134" w:type="dxa"/>
            <w:tcBorders>
              <w:top w:val="nil"/>
              <w:left w:val="nil"/>
              <w:bottom w:val="nil"/>
              <w:right w:val="nil"/>
            </w:tcBorders>
            <w:vAlign w:val="center"/>
          </w:tcPr>
          <w:p w14:paraId="61A3742F" w14:textId="77777777" w:rsidR="008B0E4A" w:rsidRDefault="008B0E4A" w:rsidP="00930C21">
            <w:pPr>
              <w:spacing w:line="480" w:lineRule="auto"/>
              <w:jc w:val="center"/>
            </w:pPr>
            <w:r>
              <w:t>.00</w:t>
            </w:r>
          </w:p>
        </w:tc>
      </w:tr>
      <w:tr w:rsidR="008B0E4A" w14:paraId="448D9284" w14:textId="77777777" w:rsidTr="00930C21">
        <w:trPr>
          <w:trHeight w:val="313"/>
        </w:trPr>
        <w:tc>
          <w:tcPr>
            <w:tcW w:w="0" w:type="auto"/>
            <w:tcBorders>
              <w:top w:val="nil"/>
              <w:left w:val="nil"/>
              <w:bottom w:val="nil"/>
              <w:right w:val="nil"/>
            </w:tcBorders>
            <w:vAlign w:val="center"/>
          </w:tcPr>
          <w:p w14:paraId="4B355CE6"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5939BBE5" w14:textId="77777777" w:rsidR="008B0E4A" w:rsidRDefault="008B0E4A" w:rsidP="00930C21">
            <w:pPr>
              <w:spacing w:line="480" w:lineRule="auto"/>
            </w:pPr>
            <w:r>
              <w:t>Immersion × DV Type</w:t>
            </w:r>
          </w:p>
        </w:tc>
        <w:tc>
          <w:tcPr>
            <w:tcW w:w="1134" w:type="dxa"/>
            <w:tcBorders>
              <w:top w:val="nil"/>
              <w:left w:val="nil"/>
              <w:bottom w:val="nil"/>
              <w:right w:val="nil"/>
            </w:tcBorders>
            <w:vAlign w:val="center"/>
          </w:tcPr>
          <w:p w14:paraId="16EA1FF4" w14:textId="77777777" w:rsidR="008B0E4A" w:rsidRDefault="008B0E4A" w:rsidP="00930C21">
            <w:pPr>
              <w:spacing w:line="480" w:lineRule="auto"/>
            </w:pPr>
            <w:r>
              <w:t>4.81*</w:t>
            </w:r>
          </w:p>
        </w:tc>
        <w:tc>
          <w:tcPr>
            <w:tcW w:w="1134" w:type="dxa"/>
            <w:tcBorders>
              <w:top w:val="nil"/>
              <w:left w:val="nil"/>
              <w:bottom w:val="nil"/>
              <w:right w:val="nil"/>
            </w:tcBorders>
            <w:vAlign w:val="center"/>
          </w:tcPr>
          <w:p w14:paraId="2ED88C5D" w14:textId="77777777" w:rsidR="008B0E4A" w:rsidRDefault="008B0E4A" w:rsidP="00930C21">
            <w:pPr>
              <w:spacing w:line="480" w:lineRule="auto"/>
              <w:jc w:val="center"/>
            </w:pPr>
            <w:r>
              <w:t>.03</w:t>
            </w:r>
          </w:p>
        </w:tc>
      </w:tr>
      <w:tr w:rsidR="008B0E4A" w14:paraId="6F0324FC" w14:textId="77777777" w:rsidTr="00930C21">
        <w:trPr>
          <w:trHeight w:val="313"/>
        </w:trPr>
        <w:tc>
          <w:tcPr>
            <w:tcW w:w="0" w:type="auto"/>
            <w:tcBorders>
              <w:top w:val="nil"/>
              <w:left w:val="nil"/>
              <w:bottom w:val="nil"/>
              <w:right w:val="nil"/>
            </w:tcBorders>
            <w:vAlign w:val="center"/>
          </w:tcPr>
          <w:p w14:paraId="063ABDC7" w14:textId="77777777" w:rsidR="008B0E4A" w:rsidRDefault="008B0E4A" w:rsidP="00930C21">
            <w:pPr>
              <w:spacing w:line="480" w:lineRule="auto"/>
              <w:jc w:val="center"/>
            </w:pPr>
            <w:r>
              <w:t>weighted, zero-coded</w:t>
            </w:r>
          </w:p>
        </w:tc>
        <w:tc>
          <w:tcPr>
            <w:tcW w:w="2456" w:type="dxa"/>
            <w:tcBorders>
              <w:top w:val="nil"/>
              <w:left w:val="nil"/>
              <w:bottom w:val="nil"/>
              <w:right w:val="nil"/>
            </w:tcBorders>
            <w:vAlign w:val="center"/>
          </w:tcPr>
          <w:p w14:paraId="168F3D62" w14:textId="77777777" w:rsidR="008B0E4A" w:rsidRPr="00922383" w:rsidRDefault="008B0E4A" w:rsidP="00930C21">
            <w:pPr>
              <w:spacing w:line="480" w:lineRule="auto"/>
              <w:rPr>
                <w:sz w:val="22"/>
                <w:szCs w:val="22"/>
              </w:rPr>
            </w:pPr>
            <w:r>
              <w:rPr>
                <w:sz w:val="22"/>
                <w:szCs w:val="22"/>
              </w:rPr>
              <w:t>Year</w:t>
            </w:r>
          </w:p>
        </w:tc>
        <w:tc>
          <w:tcPr>
            <w:tcW w:w="1134" w:type="dxa"/>
            <w:tcBorders>
              <w:top w:val="nil"/>
              <w:left w:val="nil"/>
              <w:bottom w:val="nil"/>
              <w:right w:val="nil"/>
            </w:tcBorders>
            <w:vAlign w:val="center"/>
          </w:tcPr>
          <w:p w14:paraId="10329406" w14:textId="77777777" w:rsidR="008B0E4A" w:rsidRPr="00922383" w:rsidRDefault="008B0E4A" w:rsidP="00930C21">
            <w:pPr>
              <w:spacing w:line="480" w:lineRule="auto"/>
              <w:rPr>
                <w:sz w:val="22"/>
                <w:szCs w:val="22"/>
              </w:rPr>
            </w:pPr>
            <w:r>
              <w:rPr>
                <w:sz w:val="22"/>
                <w:szCs w:val="22"/>
              </w:rPr>
              <w:t>11.50**</w:t>
            </w:r>
          </w:p>
        </w:tc>
        <w:tc>
          <w:tcPr>
            <w:tcW w:w="1134" w:type="dxa"/>
            <w:tcBorders>
              <w:top w:val="nil"/>
              <w:left w:val="nil"/>
              <w:bottom w:val="nil"/>
              <w:right w:val="nil"/>
            </w:tcBorders>
            <w:vAlign w:val="center"/>
          </w:tcPr>
          <w:p w14:paraId="7F655F3A" w14:textId="77777777" w:rsidR="008B0E4A" w:rsidRDefault="008B0E4A" w:rsidP="00930C21">
            <w:pPr>
              <w:spacing w:line="480" w:lineRule="auto"/>
              <w:jc w:val="center"/>
            </w:pPr>
            <w:r>
              <w:t>.07</w:t>
            </w:r>
          </w:p>
        </w:tc>
      </w:tr>
      <w:tr w:rsidR="008B0E4A" w14:paraId="23BA9878" w14:textId="77777777" w:rsidTr="00930C21">
        <w:trPr>
          <w:trHeight w:val="93"/>
        </w:trPr>
        <w:tc>
          <w:tcPr>
            <w:tcW w:w="0" w:type="auto"/>
            <w:tcBorders>
              <w:top w:val="nil"/>
              <w:left w:val="nil"/>
              <w:bottom w:val="nil"/>
              <w:right w:val="nil"/>
            </w:tcBorders>
            <w:vAlign w:val="center"/>
          </w:tcPr>
          <w:p w14:paraId="66AECD8F"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5B10C415" w14:textId="77777777" w:rsidR="008B0E4A" w:rsidRPr="00922383" w:rsidRDefault="008B0E4A" w:rsidP="00930C21">
            <w:pPr>
              <w:spacing w:line="480" w:lineRule="auto"/>
              <w:rPr>
                <w:sz w:val="22"/>
                <w:szCs w:val="22"/>
              </w:rPr>
            </w:pPr>
            <w:r>
              <w:t>Immersion</w:t>
            </w:r>
          </w:p>
        </w:tc>
        <w:tc>
          <w:tcPr>
            <w:tcW w:w="1134" w:type="dxa"/>
            <w:tcBorders>
              <w:top w:val="nil"/>
              <w:left w:val="nil"/>
              <w:bottom w:val="nil"/>
              <w:right w:val="nil"/>
            </w:tcBorders>
            <w:vAlign w:val="center"/>
          </w:tcPr>
          <w:p w14:paraId="2D3F515E" w14:textId="77777777" w:rsidR="008B0E4A" w:rsidRPr="00922383" w:rsidRDefault="008B0E4A" w:rsidP="00930C21">
            <w:pPr>
              <w:spacing w:line="480" w:lineRule="auto"/>
              <w:rPr>
                <w:sz w:val="22"/>
                <w:szCs w:val="22"/>
              </w:rPr>
            </w:pPr>
            <w:r>
              <w:t>1.67</w:t>
            </w:r>
          </w:p>
        </w:tc>
        <w:tc>
          <w:tcPr>
            <w:tcW w:w="1134" w:type="dxa"/>
            <w:tcBorders>
              <w:top w:val="nil"/>
              <w:left w:val="nil"/>
              <w:bottom w:val="nil"/>
              <w:right w:val="nil"/>
            </w:tcBorders>
            <w:vAlign w:val="center"/>
          </w:tcPr>
          <w:p w14:paraId="712140A9" w14:textId="77777777" w:rsidR="008B0E4A" w:rsidRDefault="008B0E4A" w:rsidP="00930C21">
            <w:pPr>
              <w:spacing w:line="480" w:lineRule="auto"/>
              <w:jc w:val="center"/>
            </w:pPr>
            <w:r>
              <w:t>.01</w:t>
            </w:r>
          </w:p>
        </w:tc>
      </w:tr>
      <w:tr w:rsidR="008B0E4A" w14:paraId="026FF292" w14:textId="77777777" w:rsidTr="00930C21">
        <w:trPr>
          <w:trHeight w:val="413"/>
        </w:trPr>
        <w:tc>
          <w:tcPr>
            <w:tcW w:w="0" w:type="auto"/>
            <w:tcBorders>
              <w:top w:val="nil"/>
              <w:left w:val="nil"/>
              <w:bottom w:val="nil"/>
              <w:right w:val="nil"/>
            </w:tcBorders>
            <w:vAlign w:val="center"/>
          </w:tcPr>
          <w:p w14:paraId="4877FDD9"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3E5247E5" w14:textId="77777777" w:rsidR="008B0E4A" w:rsidRDefault="008B0E4A" w:rsidP="00930C21">
            <w:pPr>
              <w:spacing w:line="480" w:lineRule="auto"/>
            </w:pPr>
            <w:r>
              <w:t>DV Type</w:t>
            </w:r>
          </w:p>
        </w:tc>
        <w:tc>
          <w:tcPr>
            <w:tcW w:w="1134" w:type="dxa"/>
            <w:tcBorders>
              <w:top w:val="nil"/>
              <w:left w:val="nil"/>
              <w:bottom w:val="nil"/>
              <w:right w:val="nil"/>
            </w:tcBorders>
            <w:vAlign w:val="center"/>
          </w:tcPr>
          <w:p w14:paraId="759D02C4" w14:textId="77777777" w:rsidR="008B0E4A" w:rsidRDefault="008B0E4A" w:rsidP="00930C21">
            <w:pPr>
              <w:spacing w:line="480" w:lineRule="auto"/>
            </w:pPr>
            <w:r>
              <w:t>1.55</w:t>
            </w:r>
          </w:p>
        </w:tc>
        <w:tc>
          <w:tcPr>
            <w:tcW w:w="1134" w:type="dxa"/>
            <w:tcBorders>
              <w:top w:val="nil"/>
              <w:left w:val="nil"/>
              <w:bottom w:val="nil"/>
              <w:right w:val="nil"/>
            </w:tcBorders>
            <w:vAlign w:val="center"/>
          </w:tcPr>
          <w:p w14:paraId="23800C98" w14:textId="77777777" w:rsidR="008B0E4A" w:rsidRDefault="008B0E4A" w:rsidP="00930C21">
            <w:pPr>
              <w:spacing w:line="480" w:lineRule="auto"/>
              <w:jc w:val="center"/>
            </w:pPr>
            <w:r>
              <w:t>.01</w:t>
            </w:r>
          </w:p>
        </w:tc>
      </w:tr>
      <w:tr w:rsidR="008B0E4A" w14:paraId="5296A56C" w14:textId="77777777" w:rsidTr="00930C21">
        <w:trPr>
          <w:trHeight w:val="313"/>
        </w:trPr>
        <w:tc>
          <w:tcPr>
            <w:tcW w:w="0" w:type="auto"/>
            <w:tcBorders>
              <w:top w:val="nil"/>
              <w:left w:val="nil"/>
              <w:bottom w:val="nil"/>
              <w:right w:val="nil"/>
            </w:tcBorders>
            <w:vAlign w:val="center"/>
          </w:tcPr>
          <w:p w14:paraId="1BB98C3B"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384567F6" w14:textId="77777777" w:rsidR="008B0E4A" w:rsidRDefault="008B0E4A" w:rsidP="00930C21">
            <w:pPr>
              <w:spacing w:line="480" w:lineRule="auto"/>
            </w:pPr>
            <w:r>
              <w:t>Immersion × DV Type</w:t>
            </w:r>
          </w:p>
        </w:tc>
        <w:tc>
          <w:tcPr>
            <w:tcW w:w="1134" w:type="dxa"/>
            <w:tcBorders>
              <w:top w:val="nil"/>
              <w:left w:val="nil"/>
              <w:bottom w:val="nil"/>
              <w:right w:val="nil"/>
            </w:tcBorders>
            <w:vAlign w:val="center"/>
          </w:tcPr>
          <w:p w14:paraId="59B21F82" w14:textId="77777777" w:rsidR="008B0E4A" w:rsidRDefault="008B0E4A" w:rsidP="00930C21">
            <w:pPr>
              <w:spacing w:line="480" w:lineRule="auto"/>
            </w:pPr>
            <w:r>
              <w:t>1.38</w:t>
            </w:r>
          </w:p>
        </w:tc>
        <w:tc>
          <w:tcPr>
            <w:tcW w:w="1134" w:type="dxa"/>
            <w:tcBorders>
              <w:top w:val="nil"/>
              <w:left w:val="nil"/>
              <w:bottom w:val="nil"/>
              <w:right w:val="nil"/>
            </w:tcBorders>
            <w:vAlign w:val="center"/>
          </w:tcPr>
          <w:p w14:paraId="216FA195" w14:textId="77777777" w:rsidR="008B0E4A" w:rsidRDefault="008B0E4A" w:rsidP="00930C21">
            <w:pPr>
              <w:spacing w:line="480" w:lineRule="auto"/>
              <w:jc w:val="center"/>
            </w:pPr>
            <w:r>
              <w:t>.01</w:t>
            </w:r>
          </w:p>
        </w:tc>
      </w:tr>
      <w:tr w:rsidR="008B0E4A" w14:paraId="25B04F49" w14:textId="77777777" w:rsidTr="00930C21">
        <w:trPr>
          <w:trHeight w:val="313"/>
        </w:trPr>
        <w:tc>
          <w:tcPr>
            <w:tcW w:w="0" w:type="auto"/>
            <w:tcBorders>
              <w:top w:val="nil"/>
              <w:left w:val="nil"/>
              <w:bottom w:val="nil"/>
              <w:right w:val="nil"/>
            </w:tcBorders>
            <w:vAlign w:val="center"/>
          </w:tcPr>
          <w:p w14:paraId="78550755" w14:textId="77777777" w:rsidR="008B0E4A" w:rsidRDefault="008B0E4A" w:rsidP="00930C21">
            <w:pPr>
              <w:spacing w:line="480" w:lineRule="auto"/>
              <w:jc w:val="center"/>
            </w:pPr>
            <w:r>
              <w:t>weighted, max-coded</w:t>
            </w:r>
          </w:p>
        </w:tc>
        <w:tc>
          <w:tcPr>
            <w:tcW w:w="2456" w:type="dxa"/>
            <w:tcBorders>
              <w:top w:val="nil"/>
              <w:left w:val="nil"/>
              <w:bottom w:val="nil"/>
              <w:right w:val="nil"/>
            </w:tcBorders>
            <w:vAlign w:val="center"/>
          </w:tcPr>
          <w:p w14:paraId="710745AE" w14:textId="77777777" w:rsidR="008B0E4A" w:rsidRDefault="008B0E4A" w:rsidP="00930C21">
            <w:pPr>
              <w:spacing w:line="480" w:lineRule="auto"/>
            </w:pPr>
            <w:r>
              <w:t>Year</w:t>
            </w:r>
          </w:p>
        </w:tc>
        <w:tc>
          <w:tcPr>
            <w:tcW w:w="1134" w:type="dxa"/>
            <w:tcBorders>
              <w:top w:val="nil"/>
              <w:left w:val="nil"/>
              <w:bottom w:val="nil"/>
              <w:right w:val="nil"/>
            </w:tcBorders>
            <w:vAlign w:val="center"/>
          </w:tcPr>
          <w:p w14:paraId="3F092384" w14:textId="77777777" w:rsidR="008B0E4A" w:rsidRDefault="008B0E4A" w:rsidP="00930C21">
            <w:pPr>
              <w:spacing w:line="480" w:lineRule="auto"/>
            </w:pPr>
            <w:r>
              <w:t>10.39**</w:t>
            </w:r>
          </w:p>
        </w:tc>
        <w:tc>
          <w:tcPr>
            <w:tcW w:w="1134" w:type="dxa"/>
            <w:tcBorders>
              <w:top w:val="nil"/>
              <w:left w:val="nil"/>
              <w:bottom w:val="nil"/>
              <w:right w:val="nil"/>
            </w:tcBorders>
            <w:vAlign w:val="center"/>
          </w:tcPr>
          <w:p w14:paraId="5CA449CE" w14:textId="77777777" w:rsidR="008B0E4A" w:rsidRDefault="008B0E4A" w:rsidP="00930C21">
            <w:pPr>
              <w:spacing w:line="480" w:lineRule="auto"/>
              <w:jc w:val="center"/>
            </w:pPr>
            <w:r>
              <w:t>.06</w:t>
            </w:r>
          </w:p>
        </w:tc>
      </w:tr>
      <w:tr w:rsidR="008B0E4A" w14:paraId="7D45852D" w14:textId="77777777" w:rsidTr="00930C21">
        <w:trPr>
          <w:trHeight w:val="313"/>
        </w:trPr>
        <w:tc>
          <w:tcPr>
            <w:tcW w:w="0" w:type="auto"/>
            <w:tcBorders>
              <w:top w:val="nil"/>
              <w:left w:val="nil"/>
              <w:bottom w:val="nil"/>
              <w:right w:val="nil"/>
            </w:tcBorders>
            <w:vAlign w:val="center"/>
          </w:tcPr>
          <w:p w14:paraId="77DE6920"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2A73E703" w14:textId="77777777" w:rsidR="008B0E4A" w:rsidRPr="00922383" w:rsidRDefault="008B0E4A" w:rsidP="00930C21">
            <w:pPr>
              <w:spacing w:line="480" w:lineRule="auto"/>
              <w:rPr>
                <w:sz w:val="22"/>
                <w:szCs w:val="22"/>
              </w:rPr>
            </w:pPr>
            <w:r>
              <w:t>Immersion</w:t>
            </w:r>
          </w:p>
        </w:tc>
        <w:tc>
          <w:tcPr>
            <w:tcW w:w="1134" w:type="dxa"/>
            <w:tcBorders>
              <w:top w:val="nil"/>
              <w:left w:val="nil"/>
              <w:bottom w:val="nil"/>
              <w:right w:val="nil"/>
            </w:tcBorders>
            <w:vAlign w:val="center"/>
          </w:tcPr>
          <w:p w14:paraId="3B7237A1" w14:textId="77777777" w:rsidR="008B0E4A" w:rsidRPr="00922383" w:rsidRDefault="008B0E4A" w:rsidP="00930C21">
            <w:pPr>
              <w:spacing w:line="480" w:lineRule="auto"/>
              <w:rPr>
                <w:sz w:val="22"/>
                <w:szCs w:val="22"/>
              </w:rPr>
            </w:pPr>
            <w:r>
              <w:t>0.74</w:t>
            </w:r>
          </w:p>
        </w:tc>
        <w:tc>
          <w:tcPr>
            <w:tcW w:w="1134" w:type="dxa"/>
            <w:tcBorders>
              <w:top w:val="nil"/>
              <w:left w:val="nil"/>
              <w:bottom w:val="nil"/>
              <w:right w:val="nil"/>
            </w:tcBorders>
            <w:vAlign w:val="center"/>
          </w:tcPr>
          <w:p w14:paraId="27CCF7A7" w14:textId="77777777" w:rsidR="008B0E4A" w:rsidRDefault="008B0E4A" w:rsidP="00930C21">
            <w:pPr>
              <w:spacing w:line="480" w:lineRule="auto"/>
              <w:jc w:val="center"/>
            </w:pPr>
            <w:r>
              <w:t>.00</w:t>
            </w:r>
          </w:p>
        </w:tc>
      </w:tr>
      <w:tr w:rsidR="008B0E4A" w14:paraId="5098EC20" w14:textId="77777777" w:rsidTr="00930C21">
        <w:trPr>
          <w:trHeight w:val="93"/>
        </w:trPr>
        <w:tc>
          <w:tcPr>
            <w:tcW w:w="0" w:type="auto"/>
            <w:tcBorders>
              <w:top w:val="nil"/>
              <w:left w:val="nil"/>
              <w:bottom w:val="nil"/>
              <w:right w:val="nil"/>
            </w:tcBorders>
            <w:vAlign w:val="center"/>
          </w:tcPr>
          <w:p w14:paraId="6F13026F"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47515C87" w14:textId="77777777" w:rsidR="008B0E4A" w:rsidRDefault="008B0E4A" w:rsidP="00930C21">
            <w:pPr>
              <w:spacing w:line="480" w:lineRule="auto"/>
            </w:pPr>
            <w:r>
              <w:t>DV Type</w:t>
            </w:r>
          </w:p>
        </w:tc>
        <w:tc>
          <w:tcPr>
            <w:tcW w:w="1134" w:type="dxa"/>
            <w:tcBorders>
              <w:top w:val="nil"/>
              <w:left w:val="nil"/>
              <w:bottom w:val="nil"/>
              <w:right w:val="nil"/>
            </w:tcBorders>
            <w:vAlign w:val="center"/>
          </w:tcPr>
          <w:p w14:paraId="175778CB" w14:textId="77777777" w:rsidR="008B0E4A" w:rsidRDefault="008B0E4A" w:rsidP="00930C21">
            <w:pPr>
              <w:spacing w:line="480" w:lineRule="auto"/>
            </w:pPr>
            <w:r>
              <w:t>0.04</w:t>
            </w:r>
          </w:p>
        </w:tc>
        <w:tc>
          <w:tcPr>
            <w:tcW w:w="1134" w:type="dxa"/>
            <w:tcBorders>
              <w:top w:val="nil"/>
              <w:left w:val="nil"/>
              <w:bottom w:val="nil"/>
              <w:right w:val="nil"/>
            </w:tcBorders>
            <w:vAlign w:val="center"/>
          </w:tcPr>
          <w:p w14:paraId="11C1BDBE" w14:textId="77777777" w:rsidR="008B0E4A" w:rsidRDefault="008B0E4A" w:rsidP="00930C21">
            <w:pPr>
              <w:spacing w:line="480" w:lineRule="auto"/>
              <w:jc w:val="center"/>
            </w:pPr>
            <w:r>
              <w:t>.00</w:t>
            </w:r>
          </w:p>
        </w:tc>
      </w:tr>
      <w:tr w:rsidR="008B0E4A" w14:paraId="3D468A40" w14:textId="77777777" w:rsidTr="00930C21">
        <w:trPr>
          <w:trHeight w:val="388"/>
        </w:trPr>
        <w:tc>
          <w:tcPr>
            <w:tcW w:w="0" w:type="auto"/>
            <w:tcBorders>
              <w:top w:val="nil"/>
              <w:left w:val="nil"/>
              <w:bottom w:val="single" w:sz="12" w:space="0" w:color="auto"/>
              <w:right w:val="nil"/>
            </w:tcBorders>
            <w:vAlign w:val="center"/>
          </w:tcPr>
          <w:p w14:paraId="15A77A1E" w14:textId="77777777" w:rsidR="008B0E4A" w:rsidRDefault="008B0E4A" w:rsidP="00930C21">
            <w:pPr>
              <w:spacing w:line="480" w:lineRule="auto"/>
              <w:jc w:val="center"/>
            </w:pPr>
          </w:p>
        </w:tc>
        <w:tc>
          <w:tcPr>
            <w:tcW w:w="2456" w:type="dxa"/>
            <w:tcBorders>
              <w:top w:val="nil"/>
              <w:left w:val="nil"/>
              <w:bottom w:val="single" w:sz="12" w:space="0" w:color="auto"/>
              <w:right w:val="nil"/>
            </w:tcBorders>
            <w:vAlign w:val="center"/>
          </w:tcPr>
          <w:p w14:paraId="5504995A" w14:textId="77777777" w:rsidR="008B0E4A" w:rsidRDefault="008B0E4A" w:rsidP="00930C21">
            <w:pPr>
              <w:spacing w:line="480" w:lineRule="auto"/>
            </w:pPr>
            <w:r>
              <w:t>Immersion × DV Type</w:t>
            </w:r>
          </w:p>
        </w:tc>
        <w:tc>
          <w:tcPr>
            <w:tcW w:w="1134" w:type="dxa"/>
            <w:tcBorders>
              <w:top w:val="nil"/>
              <w:left w:val="nil"/>
              <w:bottom w:val="single" w:sz="12" w:space="0" w:color="auto"/>
              <w:right w:val="nil"/>
            </w:tcBorders>
            <w:vAlign w:val="center"/>
          </w:tcPr>
          <w:p w14:paraId="2C7C0456" w14:textId="77777777" w:rsidR="008B0E4A" w:rsidRDefault="008B0E4A" w:rsidP="00930C21">
            <w:pPr>
              <w:spacing w:line="480" w:lineRule="auto"/>
            </w:pPr>
            <w:r>
              <w:t>3.82</w:t>
            </w:r>
            <w:r w:rsidRPr="003E4367">
              <w:t>†</w:t>
            </w:r>
          </w:p>
        </w:tc>
        <w:tc>
          <w:tcPr>
            <w:tcW w:w="1134" w:type="dxa"/>
            <w:tcBorders>
              <w:top w:val="nil"/>
              <w:left w:val="nil"/>
              <w:bottom w:val="single" w:sz="12" w:space="0" w:color="auto"/>
              <w:right w:val="nil"/>
            </w:tcBorders>
            <w:vAlign w:val="center"/>
          </w:tcPr>
          <w:p w14:paraId="2CBF2DA3" w14:textId="77777777" w:rsidR="008B0E4A" w:rsidRDefault="008B0E4A" w:rsidP="00930C21">
            <w:pPr>
              <w:spacing w:line="480" w:lineRule="auto"/>
              <w:jc w:val="center"/>
            </w:pPr>
            <w:r>
              <w:t>.02</w:t>
            </w:r>
          </w:p>
        </w:tc>
      </w:tr>
    </w:tbl>
    <w:p w14:paraId="56329064" w14:textId="77777777" w:rsidR="008B0E4A" w:rsidRDefault="008B0E4A" w:rsidP="008B0E4A">
      <w:pPr>
        <w:spacing w:line="480" w:lineRule="auto"/>
        <w:rPr>
          <w:i/>
        </w:rPr>
      </w:pPr>
      <w:r w:rsidRPr="003E4367">
        <w:t xml:space="preserve">† </w:t>
      </w:r>
      <w:proofErr w:type="gramStart"/>
      <w:r w:rsidRPr="00C77D6E">
        <w:rPr>
          <w:i/>
        </w:rPr>
        <w:t>p</w:t>
      </w:r>
      <w:proofErr w:type="gramEnd"/>
      <w:r w:rsidRPr="00C77D6E">
        <w:rPr>
          <w:i/>
        </w:rPr>
        <w:t xml:space="preserve"> &lt;  .10; </w:t>
      </w:r>
      <w:r>
        <w:rPr>
          <w:i/>
        </w:rPr>
        <w:t xml:space="preserve">* p </w:t>
      </w:r>
      <w:r w:rsidRPr="00CC2095">
        <w:t>&lt; .05;</w:t>
      </w:r>
      <w:r>
        <w:rPr>
          <w:i/>
        </w:rPr>
        <w:t xml:space="preserve"> ** p </w:t>
      </w:r>
      <w:r w:rsidRPr="00CC2095">
        <w:t>&lt; .01</w:t>
      </w:r>
    </w:p>
    <w:p w14:paraId="6CDA2FAE" w14:textId="77777777" w:rsidR="008B0E4A" w:rsidRDefault="008B0E4A" w:rsidP="008B0E4A">
      <w:pPr>
        <w:spacing w:after="200" w:line="276" w:lineRule="auto"/>
      </w:pPr>
      <w:r>
        <w:br w:type="page"/>
      </w:r>
      <w:r>
        <w:lastRenderedPageBreak/>
        <w:t>Figure 6</w:t>
      </w:r>
    </w:p>
    <w:p w14:paraId="096420DF" w14:textId="77777777" w:rsidR="008B0E4A" w:rsidRPr="006A123B" w:rsidRDefault="008B0E4A" w:rsidP="00EA363C">
      <w:pPr>
        <w:spacing w:line="480" w:lineRule="auto"/>
        <w:rPr>
          <w:i/>
        </w:rPr>
      </w:pPr>
      <w:r w:rsidRPr="006A123B">
        <w:rPr>
          <w:i/>
        </w:rPr>
        <w:t>Means (SEs) for Level of Immersion (Desktop / Immersive) × DV type (Subjective / Objective) for each set of r values per DV</w:t>
      </w:r>
      <w:r>
        <w:rPr>
          <w:i/>
        </w:rPr>
        <w:t xml:space="preserve"> evaluated at Year = 2007.9</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1559"/>
        <w:gridCol w:w="1562"/>
        <w:gridCol w:w="1292"/>
      </w:tblGrid>
      <w:tr w:rsidR="008B0E4A" w14:paraId="219A6023" w14:textId="77777777" w:rsidTr="00930C21">
        <w:trPr>
          <w:trHeight w:val="288"/>
        </w:trPr>
        <w:tc>
          <w:tcPr>
            <w:tcW w:w="2660" w:type="dxa"/>
            <w:tcBorders>
              <w:top w:val="single" w:sz="12" w:space="0" w:color="auto"/>
              <w:left w:val="nil"/>
              <w:bottom w:val="nil"/>
              <w:right w:val="nil"/>
            </w:tcBorders>
            <w:vAlign w:val="center"/>
          </w:tcPr>
          <w:p w14:paraId="614DCBD3" w14:textId="77777777" w:rsidR="008B0E4A" w:rsidRDefault="008B0E4A" w:rsidP="00930C21">
            <w:pPr>
              <w:spacing w:line="480" w:lineRule="auto"/>
              <w:jc w:val="center"/>
            </w:pPr>
          </w:p>
        </w:tc>
        <w:tc>
          <w:tcPr>
            <w:tcW w:w="3260" w:type="dxa"/>
            <w:gridSpan w:val="2"/>
            <w:tcBorders>
              <w:top w:val="single" w:sz="12" w:space="0" w:color="auto"/>
              <w:left w:val="nil"/>
              <w:bottom w:val="nil"/>
              <w:right w:val="nil"/>
            </w:tcBorders>
            <w:vAlign w:val="center"/>
          </w:tcPr>
          <w:p w14:paraId="00913C11" w14:textId="77777777" w:rsidR="008B0E4A" w:rsidRDefault="008B0E4A" w:rsidP="00930C21">
            <w:pPr>
              <w:spacing w:line="480" w:lineRule="auto"/>
              <w:jc w:val="center"/>
            </w:pPr>
            <w:r>
              <w:t>Desktop</w:t>
            </w:r>
          </w:p>
        </w:tc>
        <w:tc>
          <w:tcPr>
            <w:tcW w:w="2854" w:type="dxa"/>
            <w:gridSpan w:val="2"/>
            <w:tcBorders>
              <w:top w:val="single" w:sz="12" w:space="0" w:color="auto"/>
              <w:left w:val="nil"/>
              <w:bottom w:val="nil"/>
              <w:right w:val="nil"/>
            </w:tcBorders>
            <w:vAlign w:val="center"/>
          </w:tcPr>
          <w:p w14:paraId="5EBA068E" w14:textId="77777777" w:rsidR="008B0E4A" w:rsidRPr="00922383" w:rsidRDefault="008B0E4A" w:rsidP="00930C21">
            <w:pPr>
              <w:spacing w:line="480" w:lineRule="auto"/>
              <w:jc w:val="center"/>
              <w:rPr>
                <w:sz w:val="22"/>
                <w:szCs w:val="22"/>
              </w:rPr>
            </w:pPr>
            <w:r>
              <w:t>Immersive</w:t>
            </w:r>
          </w:p>
        </w:tc>
      </w:tr>
      <w:tr w:rsidR="008B0E4A" w14:paraId="703FB904" w14:textId="77777777" w:rsidTr="00930C21">
        <w:trPr>
          <w:trHeight w:val="218"/>
        </w:trPr>
        <w:tc>
          <w:tcPr>
            <w:tcW w:w="2660" w:type="dxa"/>
            <w:tcBorders>
              <w:top w:val="nil"/>
              <w:left w:val="nil"/>
              <w:bottom w:val="single" w:sz="4" w:space="0" w:color="auto"/>
              <w:right w:val="nil"/>
            </w:tcBorders>
            <w:vAlign w:val="center"/>
          </w:tcPr>
          <w:p w14:paraId="3A66E8E5" w14:textId="77777777" w:rsidR="008B0E4A" w:rsidRDefault="008B0E4A" w:rsidP="00930C21">
            <w:pPr>
              <w:spacing w:line="480" w:lineRule="auto"/>
              <w:jc w:val="center"/>
            </w:pPr>
            <w:r>
              <w:t xml:space="preserve">Set of </w:t>
            </w:r>
            <w:r w:rsidRPr="00922383">
              <w:rPr>
                <w:i/>
              </w:rPr>
              <w:t>r</w:t>
            </w:r>
            <w:r>
              <w:t xml:space="preserve"> values</w:t>
            </w:r>
          </w:p>
        </w:tc>
        <w:tc>
          <w:tcPr>
            <w:tcW w:w="1701" w:type="dxa"/>
            <w:tcBorders>
              <w:top w:val="nil"/>
              <w:left w:val="nil"/>
              <w:bottom w:val="single" w:sz="4" w:space="0" w:color="auto"/>
              <w:right w:val="nil"/>
            </w:tcBorders>
            <w:vAlign w:val="center"/>
          </w:tcPr>
          <w:p w14:paraId="19016C4A" w14:textId="77777777" w:rsidR="008B0E4A" w:rsidRDefault="008B0E4A" w:rsidP="00930C21">
            <w:pPr>
              <w:spacing w:line="480" w:lineRule="auto"/>
            </w:pPr>
            <w:proofErr w:type="spellStart"/>
            <w:r>
              <w:t>Subj</w:t>
            </w:r>
            <w:proofErr w:type="spellEnd"/>
            <w:r>
              <w:t xml:space="preserve"> (</w:t>
            </w:r>
            <w:r w:rsidRPr="00B256E1">
              <w:rPr>
                <w:i/>
              </w:rPr>
              <w:t>n</w:t>
            </w:r>
            <w:r>
              <w:rPr>
                <w:i/>
              </w:rPr>
              <w:t xml:space="preserve"> </w:t>
            </w:r>
            <w:r>
              <w:t>= 101)</w:t>
            </w:r>
          </w:p>
        </w:tc>
        <w:tc>
          <w:tcPr>
            <w:tcW w:w="1559" w:type="dxa"/>
            <w:tcBorders>
              <w:top w:val="nil"/>
              <w:left w:val="nil"/>
              <w:bottom w:val="single" w:sz="4" w:space="0" w:color="auto"/>
              <w:right w:val="nil"/>
            </w:tcBorders>
            <w:vAlign w:val="center"/>
          </w:tcPr>
          <w:p w14:paraId="66A41737" w14:textId="77777777" w:rsidR="008B0E4A" w:rsidRPr="00922383" w:rsidRDefault="008B0E4A" w:rsidP="00930C21">
            <w:pPr>
              <w:spacing w:line="480" w:lineRule="auto"/>
              <w:jc w:val="center"/>
              <w:rPr>
                <w:sz w:val="22"/>
                <w:szCs w:val="22"/>
              </w:rPr>
            </w:pPr>
            <w:proofErr w:type="spellStart"/>
            <w:r>
              <w:t>Obj</w:t>
            </w:r>
            <w:proofErr w:type="spellEnd"/>
            <w:r>
              <w:t xml:space="preserve"> (</w:t>
            </w:r>
            <w:r w:rsidRPr="00B256E1">
              <w:rPr>
                <w:i/>
              </w:rPr>
              <w:t>n</w:t>
            </w:r>
            <w:r>
              <w:t xml:space="preserve"> = 38)</w:t>
            </w:r>
          </w:p>
        </w:tc>
        <w:tc>
          <w:tcPr>
            <w:tcW w:w="1562" w:type="dxa"/>
            <w:tcBorders>
              <w:top w:val="nil"/>
              <w:left w:val="nil"/>
              <w:bottom w:val="single" w:sz="4" w:space="0" w:color="auto"/>
              <w:right w:val="nil"/>
            </w:tcBorders>
            <w:vAlign w:val="center"/>
          </w:tcPr>
          <w:p w14:paraId="401B8BFF" w14:textId="77777777" w:rsidR="008B0E4A" w:rsidRPr="00922383" w:rsidRDefault="008B0E4A" w:rsidP="00930C21">
            <w:pPr>
              <w:spacing w:line="480" w:lineRule="auto"/>
              <w:jc w:val="center"/>
              <w:rPr>
                <w:sz w:val="22"/>
                <w:szCs w:val="22"/>
              </w:rPr>
            </w:pPr>
            <w:proofErr w:type="spellStart"/>
            <w:r>
              <w:t>Subj</w:t>
            </w:r>
            <w:proofErr w:type="spellEnd"/>
            <w:r>
              <w:t xml:space="preserve"> (</w:t>
            </w:r>
            <w:r w:rsidRPr="00B256E1">
              <w:rPr>
                <w:i/>
              </w:rPr>
              <w:t>n</w:t>
            </w:r>
            <w:r>
              <w:t xml:space="preserve"> = 24)</w:t>
            </w:r>
          </w:p>
        </w:tc>
        <w:tc>
          <w:tcPr>
            <w:tcW w:w="0" w:type="auto"/>
            <w:tcBorders>
              <w:top w:val="nil"/>
              <w:left w:val="nil"/>
              <w:bottom w:val="single" w:sz="4" w:space="0" w:color="auto"/>
              <w:right w:val="nil"/>
            </w:tcBorders>
            <w:vAlign w:val="center"/>
          </w:tcPr>
          <w:p w14:paraId="7BD68881" w14:textId="77777777" w:rsidR="008B0E4A" w:rsidRPr="00922383" w:rsidRDefault="008B0E4A" w:rsidP="00930C21">
            <w:pPr>
              <w:spacing w:line="480" w:lineRule="auto"/>
              <w:jc w:val="center"/>
              <w:rPr>
                <w:sz w:val="22"/>
                <w:szCs w:val="22"/>
              </w:rPr>
            </w:pPr>
            <w:proofErr w:type="spellStart"/>
            <w:r>
              <w:t>Obj</w:t>
            </w:r>
            <w:proofErr w:type="spellEnd"/>
            <w:r>
              <w:t xml:space="preserve"> (</w:t>
            </w:r>
            <w:r w:rsidRPr="00B256E1">
              <w:rPr>
                <w:i/>
              </w:rPr>
              <w:t>n</w:t>
            </w:r>
            <w:r>
              <w:t xml:space="preserve"> = 8)</w:t>
            </w:r>
          </w:p>
        </w:tc>
      </w:tr>
      <w:tr w:rsidR="008B0E4A" w14:paraId="0A25E0D8" w14:textId="77777777" w:rsidTr="00930C21">
        <w:trPr>
          <w:trHeight w:val="693"/>
        </w:trPr>
        <w:tc>
          <w:tcPr>
            <w:tcW w:w="2660" w:type="dxa"/>
            <w:tcBorders>
              <w:top w:val="single" w:sz="4" w:space="0" w:color="auto"/>
              <w:left w:val="nil"/>
              <w:bottom w:val="nil"/>
              <w:right w:val="nil"/>
            </w:tcBorders>
            <w:vAlign w:val="center"/>
          </w:tcPr>
          <w:p w14:paraId="57A9CDE8" w14:textId="77777777" w:rsidR="008B0E4A" w:rsidRDefault="008B0E4A" w:rsidP="00930C21">
            <w:pPr>
              <w:spacing w:line="480" w:lineRule="auto"/>
              <w:jc w:val="center"/>
            </w:pPr>
            <w:proofErr w:type="spellStart"/>
            <w:r>
              <w:t>unweighted</w:t>
            </w:r>
            <w:proofErr w:type="spellEnd"/>
            <w:r>
              <w:t>, zero-coded</w:t>
            </w:r>
          </w:p>
        </w:tc>
        <w:tc>
          <w:tcPr>
            <w:tcW w:w="1701" w:type="dxa"/>
            <w:tcBorders>
              <w:top w:val="single" w:sz="4" w:space="0" w:color="auto"/>
              <w:left w:val="nil"/>
              <w:bottom w:val="nil"/>
              <w:right w:val="nil"/>
            </w:tcBorders>
            <w:vAlign w:val="center"/>
          </w:tcPr>
          <w:p w14:paraId="284D1613" w14:textId="77777777" w:rsidR="008B0E4A" w:rsidRPr="00922383" w:rsidRDefault="008B0E4A" w:rsidP="00930C21">
            <w:pPr>
              <w:spacing w:line="480" w:lineRule="auto"/>
              <w:jc w:val="center"/>
              <w:rPr>
                <w:sz w:val="22"/>
                <w:szCs w:val="22"/>
              </w:rPr>
            </w:pPr>
            <w:r>
              <w:t>.19 (.03)</w:t>
            </w:r>
          </w:p>
        </w:tc>
        <w:tc>
          <w:tcPr>
            <w:tcW w:w="1559" w:type="dxa"/>
            <w:tcBorders>
              <w:top w:val="single" w:sz="4" w:space="0" w:color="auto"/>
              <w:left w:val="nil"/>
              <w:bottom w:val="nil"/>
              <w:right w:val="nil"/>
            </w:tcBorders>
            <w:vAlign w:val="center"/>
          </w:tcPr>
          <w:p w14:paraId="305493BF" w14:textId="77777777" w:rsidR="008B0E4A" w:rsidRDefault="008B0E4A" w:rsidP="00930C21">
            <w:pPr>
              <w:spacing w:line="480" w:lineRule="auto"/>
              <w:jc w:val="center"/>
            </w:pPr>
            <w:r>
              <w:t>.36 (.05)</w:t>
            </w:r>
          </w:p>
        </w:tc>
        <w:tc>
          <w:tcPr>
            <w:tcW w:w="1562" w:type="dxa"/>
            <w:tcBorders>
              <w:top w:val="single" w:sz="4" w:space="0" w:color="auto"/>
              <w:left w:val="nil"/>
              <w:bottom w:val="nil"/>
              <w:right w:val="nil"/>
            </w:tcBorders>
            <w:vAlign w:val="center"/>
          </w:tcPr>
          <w:p w14:paraId="37B4CCBF" w14:textId="77777777" w:rsidR="008B0E4A" w:rsidRDefault="008B0E4A" w:rsidP="00930C21">
            <w:pPr>
              <w:spacing w:line="480" w:lineRule="auto"/>
              <w:jc w:val="center"/>
            </w:pPr>
            <w:r>
              <w:t>.16 (.06)</w:t>
            </w:r>
          </w:p>
        </w:tc>
        <w:tc>
          <w:tcPr>
            <w:tcW w:w="0" w:type="auto"/>
            <w:tcBorders>
              <w:top w:val="single" w:sz="4" w:space="0" w:color="auto"/>
              <w:left w:val="nil"/>
              <w:bottom w:val="nil"/>
              <w:right w:val="nil"/>
            </w:tcBorders>
            <w:vAlign w:val="center"/>
          </w:tcPr>
          <w:p w14:paraId="2E1F845E" w14:textId="77777777" w:rsidR="008B0E4A" w:rsidRDefault="008B0E4A" w:rsidP="00930C21">
            <w:pPr>
              <w:spacing w:line="480" w:lineRule="auto"/>
              <w:jc w:val="center"/>
            </w:pPr>
            <w:r>
              <w:t>.17 (.10)</w:t>
            </w:r>
          </w:p>
        </w:tc>
      </w:tr>
      <w:tr w:rsidR="008B0E4A" w14:paraId="4FCD5577" w14:textId="77777777" w:rsidTr="00930C21">
        <w:trPr>
          <w:trHeight w:val="506"/>
        </w:trPr>
        <w:tc>
          <w:tcPr>
            <w:tcW w:w="2660" w:type="dxa"/>
            <w:tcBorders>
              <w:top w:val="nil"/>
              <w:left w:val="nil"/>
              <w:bottom w:val="nil"/>
              <w:right w:val="nil"/>
            </w:tcBorders>
            <w:vAlign w:val="center"/>
          </w:tcPr>
          <w:p w14:paraId="6A2F7803" w14:textId="77777777" w:rsidR="008B0E4A" w:rsidRDefault="008B0E4A" w:rsidP="00930C21">
            <w:pPr>
              <w:spacing w:line="480" w:lineRule="auto"/>
              <w:jc w:val="center"/>
            </w:pPr>
            <w:proofErr w:type="spellStart"/>
            <w:r>
              <w:t>unweighted</w:t>
            </w:r>
            <w:proofErr w:type="spellEnd"/>
            <w:r>
              <w:t>, max-coded</w:t>
            </w:r>
          </w:p>
        </w:tc>
        <w:tc>
          <w:tcPr>
            <w:tcW w:w="1701" w:type="dxa"/>
            <w:tcBorders>
              <w:top w:val="nil"/>
              <w:left w:val="nil"/>
              <w:bottom w:val="nil"/>
              <w:right w:val="nil"/>
            </w:tcBorders>
            <w:vAlign w:val="center"/>
          </w:tcPr>
          <w:p w14:paraId="3A1BF81C" w14:textId="77777777" w:rsidR="008B0E4A" w:rsidRPr="00922383" w:rsidRDefault="008B0E4A" w:rsidP="00930C21">
            <w:pPr>
              <w:spacing w:line="480" w:lineRule="auto"/>
              <w:jc w:val="center"/>
              <w:rPr>
                <w:sz w:val="22"/>
                <w:szCs w:val="22"/>
              </w:rPr>
            </w:pPr>
            <w:r>
              <w:t>.24 (.02)</w:t>
            </w:r>
          </w:p>
        </w:tc>
        <w:tc>
          <w:tcPr>
            <w:tcW w:w="1559" w:type="dxa"/>
            <w:tcBorders>
              <w:top w:val="nil"/>
              <w:left w:val="nil"/>
              <w:bottom w:val="nil"/>
              <w:right w:val="nil"/>
            </w:tcBorders>
            <w:vAlign w:val="center"/>
          </w:tcPr>
          <w:p w14:paraId="5E0A2F06" w14:textId="77777777" w:rsidR="008B0E4A" w:rsidRDefault="008B0E4A" w:rsidP="00930C21">
            <w:pPr>
              <w:spacing w:line="480" w:lineRule="auto"/>
              <w:jc w:val="center"/>
            </w:pPr>
            <w:r>
              <w:t>.39 (.04)</w:t>
            </w:r>
          </w:p>
        </w:tc>
        <w:tc>
          <w:tcPr>
            <w:tcW w:w="1562" w:type="dxa"/>
            <w:tcBorders>
              <w:top w:val="nil"/>
              <w:left w:val="nil"/>
              <w:bottom w:val="nil"/>
              <w:right w:val="nil"/>
            </w:tcBorders>
            <w:vAlign w:val="center"/>
          </w:tcPr>
          <w:p w14:paraId="47BAE5C0" w14:textId="77777777" w:rsidR="008B0E4A" w:rsidRDefault="008B0E4A" w:rsidP="00930C21">
            <w:pPr>
              <w:spacing w:line="480" w:lineRule="auto"/>
              <w:jc w:val="center"/>
            </w:pPr>
            <w:r>
              <w:t>.25 (.05)</w:t>
            </w:r>
          </w:p>
        </w:tc>
        <w:tc>
          <w:tcPr>
            <w:tcW w:w="0" w:type="auto"/>
            <w:tcBorders>
              <w:top w:val="nil"/>
              <w:left w:val="nil"/>
              <w:bottom w:val="nil"/>
              <w:right w:val="nil"/>
            </w:tcBorders>
            <w:vAlign w:val="center"/>
          </w:tcPr>
          <w:p w14:paraId="680CD828" w14:textId="77777777" w:rsidR="008B0E4A" w:rsidRDefault="008B0E4A" w:rsidP="00930C21">
            <w:pPr>
              <w:spacing w:line="480" w:lineRule="auto"/>
              <w:jc w:val="center"/>
            </w:pPr>
            <w:r>
              <w:t>.18 (.09)</w:t>
            </w:r>
          </w:p>
        </w:tc>
      </w:tr>
      <w:tr w:rsidR="008B0E4A" w14:paraId="6F0B1C06" w14:textId="77777777" w:rsidTr="00930C21">
        <w:trPr>
          <w:trHeight w:val="506"/>
        </w:trPr>
        <w:tc>
          <w:tcPr>
            <w:tcW w:w="2660" w:type="dxa"/>
            <w:tcBorders>
              <w:top w:val="nil"/>
              <w:left w:val="nil"/>
              <w:bottom w:val="nil"/>
              <w:right w:val="nil"/>
            </w:tcBorders>
            <w:vAlign w:val="center"/>
          </w:tcPr>
          <w:p w14:paraId="13549564" w14:textId="77777777" w:rsidR="008B0E4A" w:rsidRDefault="008B0E4A" w:rsidP="00930C21">
            <w:pPr>
              <w:spacing w:line="480" w:lineRule="auto"/>
              <w:jc w:val="center"/>
            </w:pPr>
            <w:r>
              <w:t>weighted, zero-coded</w:t>
            </w:r>
          </w:p>
        </w:tc>
        <w:tc>
          <w:tcPr>
            <w:tcW w:w="1701" w:type="dxa"/>
            <w:tcBorders>
              <w:top w:val="nil"/>
              <w:left w:val="nil"/>
              <w:bottom w:val="nil"/>
              <w:right w:val="nil"/>
            </w:tcBorders>
            <w:vAlign w:val="center"/>
          </w:tcPr>
          <w:p w14:paraId="2EF3EB08" w14:textId="77777777" w:rsidR="008B0E4A" w:rsidRPr="00922383" w:rsidRDefault="008B0E4A" w:rsidP="00930C21">
            <w:pPr>
              <w:spacing w:line="480" w:lineRule="auto"/>
              <w:jc w:val="center"/>
              <w:rPr>
                <w:sz w:val="22"/>
                <w:szCs w:val="22"/>
              </w:rPr>
            </w:pPr>
            <w:r>
              <w:t>.15 (.03)</w:t>
            </w:r>
          </w:p>
        </w:tc>
        <w:tc>
          <w:tcPr>
            <w:tcW w:w="1559" w:type="dxa"/>
            <w:tcBorders>
              <w:top w:val="nil"/>
              <w:left w:val="nil"/>
              <w:bottom w:val="nil"/>
              <w:right w:val="nil"/>
            </w:tcBorders>
            <w:vAlign w:val="center"/>
          </w:tcPr>
          <w:p w14:paraId="5E8C533E" w14:textId="77777777" w:rsidR="008B0E4A" w:rsidRDefault="008B0E4A" w:rsidP="00930C21">
            <w:pPr>
              <w:spacing w:line="480" w:lineRule="auto"/>
              <w:jc w:val="center"/>
            </w:pPr>
            <w:r>
              <w:t>.33 (.06)</w:t>
            </w:r>
          </w:p>
        </w:tc>
        <w:tc>
          <w:tcPr>
            <w:tcW w:w="1562" w:type="dxa"/>
            <w:tcBorders>
              <w:top w:val="nil"/>
              <w:left w:val="nil"/>
              <w:bottom w:val="nil"/>
              <w:right w:val="nil"/>
            </w:tcBorders>
            <w:vAlign w:val="center"/>
          </w:tcPr>
          <w:p w14:paraId="48625A59" w14:textId="77777777" w:rsidR="008B0E4A" w:rsidRDefault="008B0E4A" w:rsidP="00930C21">
            <w:pPr>
              <w:spacing w:line="480" w:lineRule="auto"/>
              <w:jc w:val="center"/>
            </w:pPr>
            <w:r>
              <w:t>.14 (.07)</w:t>
            </w:r>
          </w:p>
        </w:tc>
        <w:tc>
          <w:tcPr>
            <w:tcW w:w="0" w:type="auto"/>
            <w:tcBorders>
              <w:top w:val="nil"/>
              <w:left w:val="nil"/>
              <w:bottom w:val="nil"/>
              <w:right w:val="nil"/>
            </w:tcBorders>
            <w:vAlign w:val="center"/>
          </w:tcPr>
          <w:p w14:paraId="0030E699" w14:textId="77777777" w:rsidR="008B0E4A" w:rsidRDefault="008B0E4A" w:rsidP="00930C21">
            <w:pPr>
              <w:spacing w:line="480" w:lineRule="auto"/>
              <w:jc w:val="center"/>
            </w:pPr>
            <w:r>
              <w:t>.15 (.03)</w:t>
            </w:r>
          </w:p>
        </w:tc>
      </w:tr>
      <w:tr w:rsidR="008B0E4A" w14:paraId="5AFF9032" w14:textId="77777777" w:rsidTr="00930C21">
        <w:trPr>
          <w:trHeight w:val="506"/>
        </w:trPr>
        <w:tc>
          <w:tcPr>
            <w:tcW w:w="2660" w:type="dxa"/>
            <w:tcBorders>
              <w:top w:val="nil"/>
              <w:left w:val="nil"/>
              <w:bottom w:val="single" w:sz="12" w:space="0" w:color="auto"/>
              <w:right w:val="nil"/>
            </w:tcBorders>
            <w:vAlign w:val="center"/>
          </w:tcPr>
          <w:p w14:paraId="183F04F9" w14:textId="77777777" w:rsidR="008B0E4A" w:rsidRDefault="008B0E4A" w:rsidP="00930C21">
            <w:pPr>
              <w:spacing w:line="480" w:lineRule="auto"/>
              <w:jc w:val="center"/>
            </w:pPr>
            <w:r>
              <w:t>weighted, max-coded</w:t>
            </w:r>
          </w:p>
        </w:tc>
        <w:tc>
          <w:tcPr>
            <w:tcW w:w="1701" w:type="dxa"/>
            <w:tcBorders>
              <w:top w:val="nil"/>
              <w:left w:val="nil"/>
              <w:bottom w:val="single" w:sz="12" w:space="0" w:color="auto"/>
              <w:right w:val="nil"/>
            </w:tcBorders>
            <w:vAlign w:val="center"/>
          </w:tcPr>
          <w:p w14:paraId="44AE90CF" w14:textId="77777777" w:rsidR="008B0E4A" w:rsidRPr="00922383" w:rsidRDefault="008B0E4A" w:rsidP="00930C21">
            <w:pPr>
              <w:spacing w:line="480" w:lineRule="auto"/>
              <w:jc w:val="center"/>
              <w:rPr>
                <w:sz w:val="22"/>
                <w:szCs w:val="22"/>
              </w:rPr>
            </w:pPr>
            <w:r>
              <w:t>.20 (.03)</w:t>
            </w:r>
          </w:p>
        </w:tc>
        <w:tc>
          <w:tcPr>
            <w:tcW w:w="1559" w:type="dxa"/>
            <w:tcBorders>
              <w:top w:val="nil"/>
              <w:left w:val="nil"/>
              <w:bottom w:val="single" w:sz="12" w:space="0" w:color="auto"/>
              <w:right w:val="nil"/>
            </w:tcBorders>
            <w:vAlign w:val="center"/>
          </w:tcPr>
          <w:p w14:paraId="77F6328F" w14:textId="77777777" w:rsidR="008B0E4A" w:rsidRDefault="008B0E4A" w:rsidP="00930C21">
            <w:pPr>
              <w:spacing w:line="480" w:lineRule="auto"/>
              <w:jc w:val="center"/>
            </w:pPr>
            <w:r>
              <w:t>.35 (.05)</w:t>
            </w:r>
          </w:p>
        </w:tc>
        <w:tc>
          <w:tcPr>
            <w:tcW w:w="1562" w:type="dxa"/>
            <w:tcBorders>
              <w:top w:val="nil"/>
              <w:left w:val="nil"/>
              <w:bottom w:val="single" w:sz="12" w:space="0" w:color="auto"/>
              <w:right w:val="nil"/>
            </w:tcBorders>
            <w:vAlign w:val="center"/>
          </w:tcPr>
          <w:p w14:paraId="3AFE7E3A" w14:textId="77777777" w:rsidR="008B0E4A" w:rsidRDefault="008B0E4A" w:rsidP="00930C21">
            <w:pPr>
              <w:spacing w:line="480" w:lineRule="auto"/>
              <w:jc w:val="center"/>
            </w:pPr>
            <w:r>
              <w:t>.28 (.07)</w:t>
            </w:r>
          </w:p>
        </w:tc>
        <w:tc>
          <w:tcPr>
            <w:tcW w:w="0" w:type="auto"/>
            <w:tcBorders>
              <w:top w:val="nil"/>
              <w:left w:val="nil"/>
              <w:bottom w:val="single" w:sz="12" w:space="0" w:color="auto"/>
              <w:right w:val="nil"/>
            </w:tcBorders>
            <w:vAlign w:val="center"/>
          </w:tcPr>
          <w:p w14:paraId="503D4EA9" w14:textId="77777777" w:rsidR="008B0E4A" w:rsidRDefault="008B0E4A" w:rsidP="00930C21">
            <w:pPr>
              <w:spacing w:line="480" w:lineRule="auto"/>
              <w:jc w:val="center"/>
            </w:pPr>
            <w:r>
              <w:t>.15 (.12)</w:t>
            </w:r>
          </w:p>
        </w:tc>
      </w:tr>
    </w:tbl>
    <w:p w14:paraId="194BB019" w14:textId="77777777" w:rsidR="008B0E4A" w:rsidRDefault="008B0E4A" w:rsidP="008B0E4A">
      <w:pPr>
        <w:spacing w:line="480" w:lineRule="auto"/>
      </w:pPr>
      <w:r>
        <w:br w:type="page"/>
      </w:r>
      <w:r>
        <w:lastRenderedPageBreak/>
        <w:t xml:space="preserve">Figure 7 </w:t>
      </w:r>
    </w:p>
    <w:p w14:paraId="07AF7212" w14:textId="77777777" w:rsidR="008B0E4A" w:rsidRPr="006A123B" w:rsidRDefault="008B0E4A" w:rsidP="008B0E4A">
      <w:pPr>
        <w:spacing w:line="480" w:lineRule="auto"/>
        <w:rPr>
          <w:i/>
        </w:rPr>
      </w:pPr>
      <w:r w:rsidRPr="006A123B">
        <w:rPr>
          <w:i/>
        </w:rPr>
        <w:t xml:space="preserve">Inferential statistics for ANOVAs of </w:t>
      </w:r>
      <w:del w:id="54" w:author="Jesse Fox" w:date="2014-01-26T23:19:00Z">
        <w:r w:rsidRPr="006A123B" w:rsidDel="00E27966">
          <w:rPr>
            <w:i/>
          </w:rPr>
          <w:delText xml:space="preserve">Context </w:delText>
        </w:r>
      </w:del>
      <w:ins w:id="55" w:author="Jesse Fox" w:date="2014-01-26T23:19:00Z">
        <w:r w:rsidR="00E27966">
          <w:rPr>
            <w:i/>
          </w:rPr>
          <w:t>Task Type</w:t>
        </w:r>
        <w:r w:rsidR="00E27966" w:rsidRPr="006A123B">
          <w:rPr>
            <w:i/>
          </w:rPr>
          <w:t xml:space="preserve"> </w:t>
        </w:r>
      </w:ins>
      <w:r w:rsidRPr="006A123B">
        <w:rPr>
          <w:i/>
        </w:rPr>
        <w:t>for each set of r values per DV</w:t>
      </w:r>
      <w:r>
        <w:rPr>
          <w:i/>
        </w:rPr>
        <w:t xml:space="preserve"> with Year of </w:t>
      </w:r>
      <w:r w:rsidR="00AD593D">
        <w:rPr>
          <w:i/>
        </w:rPr>
        <w:t xml:space="preserve">Publication </w:t>
      </w:r>
      <w:r>
        <w:rPr>
          <w:i/>
        </w:rPr>
        <w:t>as covariate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2456"/>
        <w:gridCol w:w="1416"/>
        <w:gridCol w:w="1134"/>
      </w:tblGrid>
      <w:tr w:rsidR="008B0E4A" w14:paraId="1DFD5107" w14:textId="77777777" w:rsidTr="00930C21">
        <w:trPr>
          <w:trHeight w:val="276"/>
        </w:trPr>
        <w:tc>
          <w:tcPr>
            <w:tcW w:w="0" w:type="auto"/>
            <w:tcBorders>
              <w:top w:val="single" w:sz="12" w:space="0" w:color="auto"/>
              <w:left w:val="nil"/>
              <w:bottom w:val="single" w:sz="4" w:space="0" w:color="auto"/>
              <w:right w:val="nil"/>
            </w:tcBorders>
            <w:vAlign w:val="center"/>
          </w:tcPr>
          <w:p w14:paraId="70B7DED9" w14:textId="77777777" w:rsidR="008B0E4A" w:rsidRDefault="008B0E4A" w:rsidP="00930C21">
            <w:pPr>
              <w:spacing w:line="480" w:lineRule="auto"/>
              <w:jc w:val="center"/>
            </w:pPr>
            <w:r>
              <w:t xml:space="preserve">Set of </w:t>
            </w:r>
            <w:r w:rsidRPr="00922383">
              <w:rPr>
                <w:i/>
              </w:rPr>
              <w:t>r</w:t>
            </w:r>
            <w:r>
              <w:t xml:space="preserve"> values</w:t>
            </w:r>
          </w:p>
        </w:tc>
        <w:tc>
          <w:tcPr>
            <w:tcW w:w="2456" w:type="dxa"/>
            <w:tcBorders>
              <w:top w:val="single" w:sz="12" w:space="0" w:color="auto"/>
              <w:left w:val="nil"/>
              <w:bottom w:val="single" w:sz="4" w:space="0" w:color="auto"/>
              <w:right w:val="nil"/>
            </w:tcBorders>
            <w:vAlign w:val="center"/>
          </w:tcPr>
          <w:p w14:paraId="58ED2184" w14:textId="77777777" w:rsidR="008B0E4A" w:rsidRPr="00922383" w:rsidRDefault="008B0E4A" w:rsidP="00930C21">
            <w:pPr>
              <w:spacing w:line="480" w:lineRule="auto"/>
              <w:jc w:val="center"/>
              <w:rPr>
                <w:sz w:val="22"/>
                <w:szCs w:val="22"/>
              </w:rPr>
            </w:pPr>
            <w:r>
              <w:t>Factor</w:t>
            </w:r>
          </w:p>
        </w:tc>
        <w:tc>
          <w:tcPr>
            <w:tcW w:w="1416" w:type="dxa"/>
            <w:tcBorders>
              <w:top w:val="single" w:sz="12" w:space="0" w:color="auto"/>
              <w:left w:val="nil"/>
              <w:bottom w:val="single" w:sz="4" w:space="0" w:color="auto"/>
              <w:right w:val="nil"/>
            </w:tcBorders>
            <w:vAlign w:val="center"/>
          </w:tcPr>
          <w:p w14:paraId="1C2BBA5E" w14:textId="77777777" w:rsidR="008B0E4A" w:rsidRPr="00922383" w:rsidRDefault="008B0E4A" w:rsidP="00930C21">
            <w:pPr>
              <w:spacing w:line="480" w:lineRule="auto"/>
              <w:jc w:val="center"/>
              <w:rPr>
                <w:sz w:val="22"/>
                <w:szCs w:val="22"/>
              </w:rPr>
            </w:pPr>
            <w:r w:rsidRPr="00922383">
              <w:rPr>
                <w:i/>
              </w:rPr>
              <w:t>F</w:t>
            </w:r>
            <w:r w:rsidRPr="008A4AC8">
              <w:t>(</w:t>
            </w:r>
            <w:r>
              <w:t>1,</w:t>
            </w:r>
            <w:r w:rsidRPr="008A4AC8">
              <w:t>1</w:t>
            </w:r>
            <w:r>
              <w:t>63</w:t>
            </w:r>
            <w:r w:rsidRPr="008A4AC8">
              <w:t>)</w:t>
            </w:r>
          </w:p>
        </w:tc>
        <w:tc>
          <w:tcPr>
            <w:tcW w:w="1134" w:type="dxa"/>
            <w:tcBorders>
              <w:top w:val="single" w:sz="12" w:space="0" w:color="auto"/>
              <w:left w:val="nil"/>
              <w:bottom w:val="single" w:sz="4" w:space="0" w:color="auto"/>
              <w:right w:val="nil"/>
            </w:tcBorders>
            <w:vAlign w:val="center"/>
          </w:tcPr>
          <w:p w14:paraId="549973D3" w14:textId="77777777" w:rsidR="008B0E4A" w:rsidRDefault="008B0E4A" w:rsidP="00930C21">
            <w:pPr>
              <w:spacing w:line="480" w:lineRule="auto"/>
              <w:jc w:val="center"/>
            </w:pPr>
            <w:r>
              <w:t>partial η</w:t>
            </w:r>
            <w:r w:rsidRPr="00922383">
              <w:rPr>
                <w:vertAlign w:val="superscript"/>
              </w:rPr>
              <w:t>2</w:t>
            </w:r>
          </w:p>
        </w:tc>
      </w:tr>
      <w:tr w:rsidR="008B0E4A" w14:paraId="6E932C80" w14:textId="77777777" w:rsidTr="00930C21">
        <w:trPr>
          <w:trHeight w:val="313"/>
        </w:trPr>
        <w:tc>
          <w:tcPr>
            <w:tcW w:w="0" w:type="auto"/>
            <w:tcBorders>
              <w:top w:val="single" w:sz="4" w:space="0" w:color="auto"/>
              <w:left w:val="nil"/>
              <w:bottom w:val="nil"/>
              <w:right w:val="nil"/>
            </w:tcBorders>
            <w:vAlign w:val="center"/>
          </w:tcPr>
          <w:p w14:paraId="1A1A3830" w14:textId="77777777" w:rsidR="008B0E4A" w:rsidRDefault="008B0E4A" w:rsidP="00930C21">
            <w:pPr>
              <w:spacing w:line="480" w:lineRule="auto"/>
              <w:jc w:val="center"/>
            </w:pPr>
            <w:proofErr w:type="spellStart"/>
            <w:r>
              <w:t>unweighted</w:t>
            </w:r>
            <w:proofErr w:type="spellEnd"/>
            <w:r>
              <w:t>, zero-coded</w:t>
            </w:r>
          </w:p>
        </w:tc>
        <w:tc>
          <w:tcPr>
            <w:tcW w:w="2456" w:type="dxa"/>
            <w:tcBorders>
              <w:top w:val="single" w:sz="4" w:space="0" w:color="auto"/>
              <w:left w:val="nil"/>
              <w:bottom w:val="nil"/>
              <w:right w:val="nil"/>
            </w:tcBorders>
            <w:vAlign w:val="center"/>
          </w:tcPr>
          <w:p w14:paraId="7AEA3737" w14:textId="77777777" w:rsidR="008B0E4A" w:rsidRPr="00922383" w:rsidRDefault="008B0E4A" w:rsidP="00930C21">
            <w:pPr>
              <w:spacing w:line="480" w:lineRule="auto"/>
              <w:rPr>
                <w:sz w:val="22"/>
                <w:szCs w:val="22"/>
              </w:rPr>
            </w:pPr>
            <w:del w:id="56" w:author="Jesse Fox" w:date="2014-01-26T23:19:00Z">
              <w:r w:rsidDel="00E27966">
                <w:delText>Context</w:delText>
              </w:r>
            </w:del>
            <w:ins w:id="57" w:author="Jesse Fox" w:date="2014-01-26T23:19:00Z">
              <w:r w:rsidR="00E27966">
                <w:t>Task Type</w:t>
              </w:r>
            </w:ins>
          </w:p>
        </w:tc>
        <w:tc>
          <w:tcPr>
            <w:tcW w:w="1416" w:type="dxa"/>
            <w:tcBorders>
              <w:top w:val="single" w:sz="4" w:space="0" w:color="auto"/>
              <w:left w:val="nil"/>
              <w:bottom w:val="nil"/>
              <w:right w:val="nil"/>
            </w:tcBorders>
            <w:vAlign w:val="center"/>
          </w:tcPr>
          <w:p w14:paraId="06553883" w14:textId="77777777" w:rsidR="008B0E4A" w:rsidRPr="00922383" w:rsidRDefault="008B0E4A" w:rsidP="00930C21">
            <w:pPr>
              <w:spacing w:line="480" w:lineRule="auto"/>
              <w:rPr>
                <w:sz w:val="22"/>
                <w:szCs w:val="22"/>
              </w:rPr>
            </w:pPr>
            <w:r>
              <w:t>8.86**</w:t>
            </w:r>
          </w:p>
        </w:tc>
        <w:tc>
          <w:tcPr>
            <w:tcW w:w="1134" w:type="dxa"/>
            <w:tcBorders>
              <w:top w:val="single" w:sz="4" w:space="0" w:color="auto"/>
              <w:left w:val="nil"/>
              <w:bottom w:val="nil"/>
              <w:right w:val="nil"/>
            </w:tcBorders>
            <w:vAlign w:val="center"/>
          </w:tcPr>
          <w:p w14:paraId="0E65B310" w14:textId="77777777" w:rsidR="008B0E4A" w:rsidRDefault="008B0E4A" w:rsidP="00930C21">
            <w:pPr>
              <w:spacing w:line="480" w:lineRule="auto"/>
              <w:jc w:val="center"/>
            </w:pPr>
            <w:r>
              <w:t>.10</w:t>
            </w:r>
          </w:p>
        </w:tc>
      </w:tr>
      <w:tr w:rsidR="008B0E4A" w14:paraId="1FFC1B78" w14:textId="77777777" w:rsidTr="00930C21">
        <w:trPr>
          <w:trHeight w:val="93"/>
        </w:trPr>
        <w:tc>
          <w:tcPr>
            <w:tcW w:w="0" w:type="auto"/>
            <w:tcBorders>
              <w:top w:val="nil"/>
              <w:left w:val="nil"/>
              <w:bottom w:val="nil"/>
              <w:right w:val="nil"/>
            </w:tcBorders>
            <w:vAlign w:val="center"/>
          </w:tcPr>
          <w:p w14:paraId="1F1F137A"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063AF53B" w14:textId="77777777" w:rsidR="008B0E4A" w:rsidRDefault="008B0E4A" w:rsidP="00930C21">
            <w:pPr>
              <w:spacing w:line="480" w:lineRule="auto"/>
            </w:pPr>
            <w:r>
              <w:t>Year</w:t>
            </w:r>
          </w:p>
        </w:tc>
        <w:tc>
          <w:tcPr>
            <w:tcW w:w="1416" w:type="dxa"/>
            <w:tcBorders>
              <w:top w:val="nil"/>
              <w:left w:val="nil"/>
              <w:bottom w:val="nil"/>
              <w:right w:val="nil"/>
            </w:tcBorders>
            <w:vAlign w:val="center"/>
          </w:tcPr>
          <w:p w14:paraId="1EDE9DF8" w14:textId="77777777" w:rsidR="008B0E4A" w:rsidRDefault="008B0E4A" w:rsidP="00930C21">
            <w:pPr>
              <w:spacing w:line="480" w:lineRule="auto"/>
            </w:pPr>
            <w:r>
              <w:t>11.75**</w:t>
            </w:r>
          </w:p>
        </w:tc>
        <w:tc>
          <w:tcPr>
            <w:tcW w:w="1134" w:type="dxa"/>
            <w:tcBorders>
              <w:top w:val="nil"/>
              <w:left w:val="nil"/>
              <w:bottom w:val="nil"/>
              <w:right w:val="nil"/>
            </w:tcBorders>
            <w:vAlign w:val="center"/>
          </w:tcPr>
          <w:p w14:paraId="5D5EFC26" w14:textId="77777777" w:rsidR="008B0E4A" w:rsidRDefault="008B0E4A" w:rsidP="00930C21">
            <w:pPr>
              <w:spacing w:line="480" w:lineRule="auto"/>
              <w:jc w:val="center"/>
            </w:pPr>
            <w:r>
              <w:t>.07</w:t>
            </w:r>
          </w:p>
        </w:tc>
      </w:tr>
      <w:tr w:rsidR="008B0E4A" w14:paraId="7EA058FC" w14:textId="77777777" w:rsidTr="00930C21">
        <w:trPr>
          <w:trHeight w:val="413"/>
        </w:trPr>
        <w:tc>
          <w:tcPr>
            <w:tcW w:w="0" w:type="auto"/>
            <w:tcBorders>
              <w:top w:val="nil"/>
              <w:left w:val="nil"/>
              <w:bottom w:val="nil"/>
              <w:right w:val="nil"/>
            </w:tcBorders>
            <w:vAlign w:val="center"/>
          </w:tcPr>
          <w:p w14:paraId="25B68005" w14:textId="77777777" w:rsidR="008B0E4A" w:rsidRDefault="008B0E4A" w:rsidP="00930C21">
            <w:pPr>
              <w:spacing w:line="480" w:lineRule="auto"/>
              <w:jc w:val="center"/>
            </w:pPr>
            <w:proofErr w:type="spellStart"/>
            <w:r>
              <w:t>unweighted</w:t>
            </w:r>
            <w:proofErr w:type="spellEnd"/>
            <w:r>
              <w:t>, max-coded</w:t>
            </w:r>
          </w:p>
        </w:tc>
        <w:tc>
          <w:tcPr>
            <w:tcW w:w="2456" w:type="dxa"/>
            <w:tcBorders>
              <w:top w:val="nil"/>
              <w:left w:val="nil"/>
              <w:bottom w:val="nil"/>
              <w:right w:val="nil"/>
            </w:tcBorders>
            <w:vAlign w:val="center"/>
          </w:tcPr>
          <w:p w14:paraId="655A06D9" w14:textId="77777777" w:rsidR="008B0E4A" w:rsidRDefault="008B0E4A" w:rsidP="00930C21">
            <w:pPr>
              <w:spacing w:line="480" w:lineRule="auto"/>
            </w:pPr>
            <w:del w:id="58" w:author="Jesse Fox" w:date="2014-01-26T23:19:00Z">
              <w:r w:rsidDel="00E27966">
                <w:delText>Context</w:delText>
              </w:r>
            </w:del>
            <w:ins w:id="59" w:author="Jesse Fox" w:date="2014-01-26T23:19:00Z">
              <w:r w:rsidR="00E27966">
                <w:t>Task Type</w:t>
              </w:r>
            </w:ins>
          </w:p>
        </w:tc>
        <w:tc>
          <w:tcPr>
            <w:tcW w:w="1416" w:type="dxa"/>
            <w:tcBorders>
              <w:top w:val="nil"/>
              <w:left w:val="nil"/>
              <w:bottom w:val="nil"/>
              <w:right w:val="nil"/>
            </w:tcBorders>
            <w:vAlign w:val="center"/>
          </w:tcPr>
          <w:p w14:paraId="49C5942A" w14:textId="77777777" w:rsidR="008B0E4A" w:rsidRDefault="008B0E4A" w:rsidP="00930C21">
            <w:pPr>
              <w:spacing w:line="480" w:lineRule="auto"/>
            </w:pPr>
            <w:r>
              <w:t>7.01**</w:t>
            </w:r>
          </w:p>
        </w:tc>
        <w:tc>
          <w:tcPr>
            <w:tcW w:w="1134" w:type="dxa"/>
            <w:tcBorders>
              <w:top w:val="nil"/>
              <w:left w:val="nil"/>
              <w:bottom w:val="nil"/>
              <w:right w:val="nil"/>
            </w:tcBorders>
            <w:vAlign w:val="center"/>
          </w:tcPr>
          <w:p w14:paraId="3BD1E739" w14:textId="77777777" w:rsidR="008B0E4A" w:rsidRDefault="008B0E4A" w:rsidP="00930C21">
            <w:pPr>
              <w:spacing w:line="480" w:lineRule="auto"/>
              <w:jc w:val="center"/>
            </w:pPr>
            <w:r>
              <w:t>.08</w:t>
            </w:r>
          </w:p>
        </w:tc>
      </w:tr>
      <w:tr w:rsidR="008B0E4A" w14:paraId="11B31792" w14:textId="77777777" w:rsidTr="00930C21">
        <w:trPr>
          <w:trHeight w:val="313"/>
        </w:trPr>
        <w:tc>
          <w:tcPr>
            <w:tcW w:w="0" w:type="auto"/>
            <w:tcBorders>
              <w:top w:val="nil"/>
              <w:left w:val="nil"/>
              <w:bottom w:val="nil"/>
              <w:right w:val="nil"/>
            </w:tcBorders>
            <w:vAlign w:val="center"/>
          </w:tcPr>
          <w:p w14:paraId="6882AF3C"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78897C04" w14:textId="77777777" w:rsidR="008B0E4A" w:rsidRPr="00922383" w:rsidRDefault="008B0E4A" w:rsidP="00930C21">
            <w:pPr>
              <w:spacing w:line="480" w:lineRule="auto"/>
              <w:rPr>
                <w:sz w:val="22"/>
                <w:szCs w:val="22"/>
              </w:rPr>
            </w:pPr>
            <w:r>
              <w:t>Year</w:t>
            </w:r>
          </w:p>
        </w:tc>
        <w:tc>
          <w:tcPr>
            <w:tcW w:w="1416" w:type="dxa"/>
            <w:tcBorders>
              <w:top w:val="nil"/>
              <w:left w:val="nil"/>
              <w:bottom w:val="nil"/>
              <w:right w:val="nil"/>
            </w:tcBorders>
            <w:vAlign w:val="center"/>
          </w:tcPr>
          <w:p w14:paraId="4D67A2E2" w14:textId="77777777" w:rsidR="008B0E4A" w:rsidRPr="00922383" w:rsidRDefault="008B0E4A" w:rsidP="00930C21">
            <w:pPr>
              <w:spacing w:line="480" w:lineRule="auto"/>
              <w:rPr>
                <w:sz w:val="22"/>
                <w:szCs w:val="22"/>
              </w:rPr>
            </w:pPr>
            <w:r>
              <w:t>13.86**</w:t>
            </w:r>
          </w:p>
        </w:tc>
        <w:tc>
          <w:tcPr>
            <w:tcW w:w="1134" w:type="dxa"/>
            <w:tcBorders>
              <w:top w:val="nil"/>
              <w:left w:val="nil"/>
              <w:bottom w:val="nil"/>
              <w:right w:val="nil"/>
            </w:tcBorders>
            <w:vAlign w:val="center"/>
          </w:tcPr>
          <w:p w14:paraId="1BE094A4" w14:textId="77777777" w:rsidR="008B0E4A" w:rsidRDefault="008B0E4A" w:rsidP="00930C21">
            <w:pPr>
              <w:spacing w:line="480" w:lineRule="auto"/>
              <w:jc w:val="center"/>
            </w:pPr>
            <w:r>
              <w:t>.08</w:t>
            </w:r>
          </w:p>
        </w:tc>
      </w:tr>
      <w:tr w:rsidR="008B0E4A" w14:paraId="08751E7F" w14:textId="77777777" w:rsidTr="00930C21">
        <w:trPr>
          <w:trHeight w:val="93"/>
        </w:trPr>
        <w:tc>
          <w:tcPr>
            <w:tcW w:w="0" w:type="auto"/>
            <w:tcBorders>
              <w:top w:val="nil"/>
              <w:left w:val="nil"/>
              <w:bottom w:val="nil"/>
              <w:right w:val="nil"/>
            </w:tcBorders>
            <w:vAlign w:val="center"/>
          </w:tcPr>
          <w:p w14:paraId="1E9BF42A" w14:textId="77777777" w:rsidR="008B0E4A" w:rsidRDefault="008B0E4A" w:rsidP="00930C21">
            <w:pPr>
              <w:spacing w:line="480" w:lineRule="auto"/>
              <w:jc w:val="center"/>
            </w:pPr>
            <w:r>
              <w:t>weighted, zero-coded</w:t>
            </w:r>
          </w:p>
        </w:tc>
        <w:tc>
          <w:tcPr>
            <w:tcW w:w="2456" w:type="dxa"/>
            <w:tcBorders>
              <w:top w:val="nil"/>
              <w:left w:val="nil"/>
              <w:bottom w:val="nil"/>
              <w:right w:val="nil"/>
            </w:tcBorders>
            <w:vAlign w:val="center"/>
          </w:tcPr>
          <w:p w14:paraId="5FF2A49B" w14:textId="77777777" w:rsidR="008B0E4A" w:rsidRDefault="008B0E4A" w:rsidP="00930C21">
            <w:pPr>
              <w:spacing w:line="480" w:lineRule="auto"/>
            </w:pPr>
            <w:del w:id="60" w:author="Jesse Fox" w:date="2014-01-26T23:19:00Z">
              <w:r w:rsidDel="00E27966">
                <w:delText>Context</w:delText>
              </w:r>
            </w:del>
            <w:ins w:id="61" w:author="Jesse Fox" w:date="2014-01-26T23:19:00Z">
              <w:r w:rsidR="00E27966">
                <w:t>Task Type</w:t>
              </w:r>
            </w:ins>
          </w:p>
        </w:tc>
        <w:tc>
          <w:tcPr>
            <w:tcW w:w="1416" w:type="dxa"/>
            <w:tcBorders>
              <w:top w:val="nil"/>
              <w:left w:val="nil"/>
              <w:bottom w:val="nil"/>
              <w:right w:val="nil"/>
            </w:tcBorders>
            <w:vAlign w:val="center"/>
          </w:tcPr>
          <w:p w14:paraId="7AA1B4BB" w14:textId="77777777" w:rsidR="008B0E4A" w:rsidRDefault="008B0E4A" w:rsidP="00930C21">
            <w:pPr>
              <w:spacing w:line="480" w:lineRule="auto"/>
            </w:pPr>
            <w:r>
              <w:t>2.64</w:t>
            </w:r>
            <w:r w:rsidRPr="003E4367">
              <w:t>†</w:t>
            </w:r>
          </w:p>
        </w:tc>
        <w:tc>
          <w:tcPr>
            <w:tcW w:w="1134" w:type="dxa"/>
            <w:tcBorders>
              <w:top w:val="nil"/>
              <w:left w:val="nil"/>
              <w:bottom w:val="nil"/>
              <w:right w:val="nil"/>
            </w:tcBorders>
            <w:vAlign w:val="center"/>
          </w:tcPr>
          <w:p w14:paraId="289F75C0" w14:textId="77777777" w:rsidR="008B0E4A" w:rsidRDefault="008B0E4A" w:rsidP="00930C21">
            <w:pPr>
              <w:spacing w:line="480" w:lineRule="auto"/>
              <w:jc w:val="center"/>
            </w:pPr>
            <w:r>
              <w:t>.03</w:t>
            </w:r>
          </w:p>
        </w:tc>
      </w:tr>
      <w:tr w:rsidR="008B0E4A" w14:paraId="482CB36B" w14:textId="77777777" w:rsidTr="00930C21">
        <w:trPr>
          <w:trHeight w:val="413"/>
        </w:trPr>
        <w:tc>
          <w:tcPr>
            <w:tcW w:w="0" w:type="auto"/>
            <w:tcBorders>
              <w:top w:val="nil"/>
              <w:left w:val="nil"/>
              <w:bottom w:val="nil"/>
              <w:right w:val="nil"/>
            </w:tcBorders>
            <w:vAlign w:val="center"/>
          </w:tcPr>
          <w:p w14:paraId="101F9627"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26D0097F" w14:textId="77777777" w:rsidR="008B0E4A" w:rsidRDefault="008B0E4A" w:rsidP="00930C21">
            <w:pPr>
              <w:spacing w:line="480" w:lineRule="auto"/>
            </w:pPr>
            <w:r>
              <w:t>Year</w:t>
            </w:r>
          </w:p>
        </w:tc>
        <w:tc>
          <w:tcPr>
            <w:tcW w:w="1416" w:type="dxa"/>
            <w:tcBorders>
              <w:top w:val="nil"/>
              <w:left w:val="nil"/>
              <w:bottom w:val="nil"/>
              <w:right w:val="nil"/>
            </w:tcBorders>
            <w:vAlign w:val="center"/>
          </w:tcPr>
          <w:p w14:paraId="160910E0" w14:textId="77777777" w:rsidR="008B0E4A" w:rsidRDefault="008B0E4A" w:rsidP="00930C21">
            <w:pPr>
              <w:spacing w:line="480" w:lineRule="auto"/>
            </w:pPr>
            <w:r>
              <w:t>6.49*</w:t>
            </w:r>
          </w:p>
        </w:tc>
        <w:tc>
          <w:tcPr>
            <w:tcW w:w="1134" w:type="dxa"/>
            <w:tcBorders>
              <w:top w:val="nil"/>
              <w:left w:val="nil"/>
              <w:bottom w:val="nil"/>
              <w:right w:val="nil"/>
            </w:tcBorders>
            <w:vAlign w:val="center"/>
          </w:tcPr>
          <w:p w14:paraId="74D91CA4" w14:textId="77777777" w:rsidR="008B0E4A" w:rsidRDefault="008B0E4A" w:rsidP="00930C21">
            <w:pPr>
              <w:spacing w:line="480" w:lineRule="auto"/>
              <w:jc w:val="center"/>
            </w:pPr>
            <w:r>
              <w:t>.04</w:t>
            </w:r>
          </w:p>
        </w:tc>
      </w:tr>
      <w:tr w:rsidR="008B0E4A" w14:paraId="6D78A3FC" w14:textId="77777777" w:rsidTr="00930C21">
        <w:trPr>
          <w:trHeight w:val="313"/>
        </w:trPr>
        <w:tc>
          <w:tcPr>
            <w:tcW w:w="0" w:type="auto"/>
            <w:tcBorders>
              <w:top w:val="nil"/>
              <w:left w:val="nil"/>
              <w:bottom w:val="nil"/>
              <w:right w:val="nil"/>
            </w:tcBorders>
            <w:vAlign w:val="center"/>
          </w:tcPr>
          <w:p w14:paraId="75EBE2D0" w14:textId="77777777" w:rsidR="008B0E4A" w:rsidRDefault="008B0E4A" w:rsidP="00930C21">
            <w:pPr>
              <w:spacing w:line="480" w:lineRule="auto"/>
              <w:jc w:val="center"/>
            </w:pPr>
            <w:r>
              <w:t>weighted, max-coded</w:t>
            </w:r>
          </w:p>
        </w:tc>
        <w:tc>
          <w:tcPr>
            <w:tcW w:w="2456" w:type="dxa"/>
            <w:tcBorders>
              <w:top w:val="nil"/>
              <w:left w:val="nil"/>
              <w:bottom w:val="nil"/>
              <w:right w:val="nil"/>
            </w:tcBorders>
            <w:vAlign w:val="center"/>
          </w:tcPr>
          <w:p w14:paraId="756948AF" w14:textId="77777777" w:rsidR="00E27966" w:rsidRPr="00E27966" w:rsidRDefault="008B0E4A" w:rsidP="00930C21">
            <w:pPr>
              <w:spacing w:line="480" w:lineRule="auto"/>
              <w:rPr>
                <w:rPrChange w:id="62" w:author="Jesse Fox" w:date="2014-01-26T23:19:00Z">
                  <w:rPr>
                    <w:sz w:val="22"/>
                    <w:szCs w:val="22"/>
                  </w:rPr>
                </w:rPrChange>
              </w:rPr>
            </w:pPr>
            <w:del w:id="63" w:author="Jesse Fox" w:date="2014-01-26T23:19:00Z">
              <w:r w:rsidDel="00E27966">
                <w:delText>Context</w:delText>
              </w:r>
            </w:del>
            <w:ins w:id="64" w:author="Jesse Fox" w:date="2014-01-26T23:19:00Z">
              <w:r w:rsidR="00E27966">
                <w:t>Task Type</w:t>
              </w:r>
            </w:ins>
          </w:p>
        </w:tc>
        <w:tc>
          <w:tcPr>
            <w:tcW w:w="1416" w:type="dxa"/>
            <w:tcBorders>
              <w:top w:val="nil"/>
              <w:left w:val="nil"/>
              <w:bottom w:val="nil"/>
              <w:right w:val="nil"/>
            </w:tcBorders>
            <w:vAlign w:val="center"/>
          </w:tcPr>
          <w:p w14:paraId="63165CFB" w14:textId="77777777" w:rsidR="008B0E4A" w:rsidRPr="00922383" w:rsidRDefault="008B0E4A" w:rsidP="00930C21">
            <w:pPr>
              <w:spacing w:line="480" w:lineRule="auto"/>
              <w:rPr>
                <w:sz w:val="22"/>
                <w:szCs w:val="22"/>
              </w:rPr>
            </w:pPr>
            <w:r>
              <w:t>0.69</w:t>
            </w:r>
          </w:p>
        </w:tc>
        <w:tc>
          <w:tcPr>
            <w:tcW w:w="1134" w:type="dxa"/>
            <w:tcBorders>
              <w:top w:val="nil"/>
              <w:left w:val="nil"/>
              <w:bottom w:val="nil"/>
              <w:right w:val="nil"/>
            </w:tcBorders>
            <w:vAlign w:val="center"/>
          </w:tcPr>
          <w:p w14:paraId="6BF9E950" w14:textId="77777777" w:rsidR="008B0E4A" w:rsidRDefault="008B0E4A" w:rsidP="00930C21">
            <w:pPr>
              <w:spacing w:line="480" w:lineRule="auto"/>
              <w:jc w:val="center"/>
            </w:pPr>
            <w:r>
              <w:t>.01</w:t>
            </w:r>
          </w:p>
        </w:tc>
      </w:tr>
      <w:tr w:rsidR="008B0E4A" w14:paraId="6D2A1FBF" w14:textId="77777777" w:rsidTr="00930C21">
        <w:trPr>
          <w:trHeight w:val="93"/>
        </w:trPr>
        <w:tc>
          <w:tcPr>
            <w:tcW w:w="0" w:type="auto"/>
            <w:tcBorders>
              <w:top w:val="nil"/>
              <w:left w:val="nil"/>
              <w:bottom w:val="single" w:sz="12" w:space="0" w:color="auto"/>
              <w:right w:val="nil"/>
            </w:tcBorders>
            <w:vAlign w:val="center"/>
          </w:tcPr>
          <w:p w14:paraId="4837F98D" w14:textId="77777777" w:rsidR="008B0E4A" w:rsidRDefault="008B0E4A" w:rsidP="00930C21">
            <w:pPr>
              <w:spacing w:line="480" w:lineRule="auto"/>
              <w:jc w:val="center"/>
            </w:pPr>
          </w:p>
        </w:tc>
        <w:tc>
          <w:tcPr>
            <w:tcW w:w="2456" w:type="dxa"/>
            <w:tcBorders>
              <w:top w:val="nil"/>
              <w:left w:val="nil"/>
              <w:bottom w:val="single" w:sz="12" w:space="0" w:color="auto"/>
              <w:right w:val="nil"/>
            </w:tcBorders>
            <w:vAlign w:val="center"/>
          </w:tcPr>
          <w:p w14:paraId="266D6B91" w14:textId="77777777" w:rsidR="008B0E4A" w:rsidRDefault="008B0E4A" w:rsidP="00930C21">
            <w:pPr>
              <w:spacing w:line="480" w:lineRule="auto"/>
            </w:pPr>
            <w:r>
              <w:t>Year</w:t>
            </w:r>
          </w:p>
        </w:tc>
        <w:tc>
          <w:tcPr>
            <w:tcW w:w="1416" w:type="dxa"/>
            <w:tcBorders>
              <w:top w:val="nil"/>
              <w:left w:val="nil"/>
              <w:bottom w:val="single" w:sz="12" w:space="0" w:color="auto"/>
              <w:right w:val="nil"/>
            </w:tcBorders>
            <w:vAlign w:val="center"/>
          </w:tcPr>
          <w:p w14:paraId="4EC46F3E" w14:textId="77777777" w:rsidR="008B0E4A" w:rsidRDefault="008B0E4A" w:rsidP="00930C21">
            <w:pPr>
              <w:spacing w:line="480" w:lineRule="auto"/>
            </w:pPr>
            <w:r>
              <w:t>6.50*</w:t>
            </w:r>
          </w:p>
        </w:tc>
        <w:tc>
          <w:tcPr>
            <w:tcW w:w="1134" w:type="dxa"/>
            <w:tcBorders>
              <w:top w:val="nil"/>
              <w:left w:val="nil"/>
              <w:bottom w:val="single" w:sz="12" w:space="0" w:color="auto"/>
              <w:right w:val="nil"/>
            </w:tcBorders>
            <w:vAlign w:val="center"/>
          </w:tcPr>
          <w:p w14:paraId="60EC87FF" w14:textId="77777777" w:rsidR="008B0E4A" w:rsidRDefault="008B0E4A" w:rsidP="00930C21">
            <w:pPr>
              <w:spacing w:line="480" w:lineRule="auto"/>
              <w:jc w:val="center"/>
            </w:pPr>
            <w:r>
              <w:t>.04</w:t>
            </w:r>
          </w:p>
        </w:tc>
      </w:tr>
    </w:tbl>
    <w:p w14:paraId="0410C1A0" w14:textId="77777777" w:rsidR="008B0E4A" w:rsidRDefault="008B0E4A" w:rsidP="008B0E4A">
      <w:pPr>
        <w:spacing w:line="480" w:lineRule="auto"/>
        <w:rPr>
          <w:i/>
        </w:rPr>
      </w:pPr>
      <w:r w:rsidRPr="003E4367">
        <w:t xml:space="preserve">† </w:t>
      </w:r>
      <w:proofErr w:type="gramStart"/>
      <w:r w:rsidRPr="00C77D6E">
        <w:rPr>
          <w:i/>
        </w:rPr>
        <w:t>p</w:t>
      </w:r>
      <w:proofErr w:type="gramEnd"/>
      <w:r w:rsidRPr="00C77D6E">
        <w:rPr>
          <w:i/>
        </w:rPr>
        <w:t xml:space="preserve"> &lt;  .10; </w:t>
      </w:r>
      <w:r>
        <w:rPr>
          <w:i/>
        </w:rPr>
        <w:t xml:space="preserve">* p </w:t>
      </w:r>
      <w:r w:rsidRPr="00CC2095">
        <w:t>&lt; .05;</w:t>
      </w:r>
      <w:r>
        <w:rPr>
          <w:i/>
        </w:rPr>
        <w:t xml:space="preserve"> ** p </w:t>
      </w:r>
      <w:r w:rsidRPr="00031C8D">
        <w:t>&lt; .01</w:t>
      </w:r>
    </w:p>
    <w:p w14:paraId="11E0C582" w14:textId="77777777" w:rsidR="008B0E4A" w:rsidRDefault="008B0E4A" w:rsidP="008B0E4A">
      <w:pPr>
        <w:spacing w:after="200" w:line="276" w:lineRule="auto"/>
      </w:pPr>
      <w:r>
        <w:br w:type="page"/>
      </w:r>
      <w:r>
        <w:lastRenderedPageBreak/>
        <w:t>Figure 8</w:t>
      </w:r>
    </w:p>
    <w:p w14:paraId="7705D069" w14:textId="77777777" w:rsidR="008B0E4A" w:rsidRPr="006A123B" w:rsidRDefault="008B0E4A" w:rsidP="00EA363C">
      <w:pPr>
        <w:spacing w:line="480" w:lineRule="auto"/>
        <w:rPr>
          <w:i/>
        </w:rPr>
      </w:pPr>
      <w:r w:rsidRPr="006A123B">
        <w:rPr>
          <w:i/>
        </w:rPr>
        <w:t xml:space="preserve">Means (SEs) for </w:t>
      </w:r>
      <w:del w:id="65" w:author="Jesse Fox" w:date="2014-01-26T23:19:00Z">
        <w:r w:rsidRPr="006A123B" w:rsidDel="00E27966">
          <w:rPr>
            <w:i/>
          </w:rPr>
          <w:delText xml:space="preserve">Context </w:delText>
        </w:r>
      </w:del>
      <w:ins w:id="66" w:author="Jesse Fox" w:date="2014-01-26T23:19:00Z">
        <w:r w:rsidR="00E27966">
          <w:rPr>
            <w:i/>
          </w:rPr>
          <w:t>Task Type</w:t>
        </w:r>
        <w:r w:rsidR="00E27966" w:rsidRPr="006A123B">
          <w:rPr>
            <w:i/>
          </w:rPr>
          <w:t xml:space="preserve"> </w:t>
        </w:r>
      </w:ins>
      <w:r w:rsidRPr="006A123B">
        <w:rPr>
          <w:i/>
        </w:rPr>
        <w:t>(</w:t>
      </w:r>
      <w:r>
        <w:rPr>
          <w:i/>
        </w:rPr>
        <w:t xml:space="preserve">Competitive </w:t>
      </w:r>
      <w:r w:rsidRPr="006A123B">
        <w:rPr>
          <w:i/>
        </w:rPr>
        <w:t xml:space="preserve">gaming / </w:t>
      </w:r>
      <w:r>
        <w:rPr>
          <w:i/>
        </w:rPr>
        <w:t>Cooperative gaming / N</w:t>
      </w:r>
      <w:r w:rsidRPr="006A123B">
        <w:rPr>
          <w:i/>
        </w:rPr>
        <w:t xml:space="preserve">on-gaming) for each set of r values per DV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2268"/>
        <w:gridCol w:w="2410"/>
        <w:gridCol w:w="1849"/>
      </w:tblGrid>
      <w:tr w:rsidR="008B0E4A" w14:paraId="4D013E1D" w14:textId="77777777" w:rsidTr="00930C21">
        <w:trPr>
          <w:trHeight w:val="218"/>
        </w:trPr>
        <w:tc>
          <w:tcPr>
            <w:tcW w:w="2660" w:type="dxa"/>
            <w:tcBorders>
              <w:top w:val="single" w:sz="4" w:space="0" w:color="auto"/>
              <w:left w:val="nil"/>
              <w:bottom w:val="single" w:sz="4" w:space="0" w:color="auto"/>
              <w:right w:val="nil"/>
            </w:tcBorders>
            <w:vAlign w:val="center"/>
          </w:tcPr>
          <w:p w14:paraId="35193139" w14:textId="77777777" w:rsidR="008B0E4A" w:rsidRDefault="008B0E4A" w:rsidP="00930C21">
            <w:pPr>
              <w:spacing w:line="480" w:lineRule="auto"/>
              <w:jc w:val="center"/>
            </w:pPr>
            <w:r>
              <w:t xml:space="preserve">Set of </w:t>
            </w:r>
            <w:r w:rsidRPr="00922383">
              <w:rPr>
                <w:i/>
              </w:rPr>
              <w:t>r</w:t>
            </w:r>
            <w:r>
              <w:t xml:space="preserve"> values</w:t>
            </w:r>
          </w:p>
        </w:tc>
        <w:tc>
          <w:tcPr>
            <w:tcW w:w="2268" w:type="dxa"/>
            <w:tcBorders>
              <w:top w:val="single" w:sz="4" w:space="0" w:color="auto"/>
              <w:left w:val="nil"/>
              <w:bottom w:val="single" w:sz="4" w:space="0" w:color="auto"/>
              <w:right w:val="nil"/>
            </w:tcBorders>
            <w:vAlign w:val="center"/>
          </w:tcPr>
          <w:p w14:paraId="228232E6" w14:textId="77777777" w:rsidR="008B0E4A" w:rsidRDefault="008B0E4A" w:rsidP="00930C21">
            <w:pPr>
              <w:spacing w:line="480" w:lineRule="auto"/>
              <w:jc w:val="center"/>
            </w:pPr>
            <w:r>
              <w:t>Competitive gaming</w:t>
            </w:r>
          </w:p>
          <w:p w14:paraId="77E75733" w14:textId="77777777" w:rsidR="008B0E4A" w:rsidRDefault="008B0E4A" w:rsidP="00930C21">
            <w:pPr>
              <w:spacing w:line="480" w:lineRule="auto"/>
              <w:jc w:val="center"/>
            </w:pPr>
            <w:r>
              <w:t>(</w:t>
            </w:r>
            <w:r w:rsidRPr="00B256E1">
              <w:rPr>
                <w:i/>
              </w:rPr>
              <w:t>n</w:t>
            </w:r>
            <w:r w:rsidR="0024407C">
              <w:t xml:space="preserve"> </w:t>
            </w:r>
            <w:r>
              <w:t>= 66)</w:t>
            </w:r>
          </w:p>
        </w:tc>
        <w:tc>
          <w:tcPr>
            <w:tcW w:w="2410" w:type="dxa"/>
            <w:tcBorders>
              <w:top w:val="single" w:sz="4" w:space="0" w:color="auto"/>
              <w:left w:val="nil"/>
              <w:bottom w:val="single" w:sz="4" w:space="0" w:color="auto"/>
              <w:right w:val="nil"/>
            </w:tcBorders>
            <w:vAlign w:val="center"/>
          </w:tcPr>
          <w:p w14:paraId="010941D5" w14:textId="77777777" w:rsidR="008B0E4A" w:rsidRDefault="008B0E4A" w:rsidP="00930C21">
            <w:pPr>
              <w:spacing w:line="480" w:lineRule="auto"/>
              <w:jc w:val="center"/>
            </w:pPr>
            <w:r>
              <w:t>Cooperative gaming</w:t>
            </w:r>
          </w:p>
          <w:p w14:paraId="5B2F370F" w14:textId="77777777" w:rsidR="008B0E4A" w:rsidRPr="00922383" w:rsidRDefault="008B0E4A" w:rsidP="00930C21">
            <w:pPr>
              <w:spacing w:line="480" w:lineRule="auto"/>
              <w:jc w:val="center"/>
              <w:rPr>
                <w:sz w:val="22"/>
                <w:szCs w:val="22"/>
              </w:rPr>
            </w:pPr>
            <w:r>
              <w:t xml:space="preserve"> (</w:t>
            </w:r>
            <w:r w:rsidRPr="00B256E1">
              <w:rPr>
                <w:i/>
              </w:rPr>
              <w:t>n</w:t>
            </w:r>
            <w:r>
              <w:t xml:space="preserve"> = 29)</w:t>
            </w:r>
          </w:p>
        </w:tc>
        <w:tc>
          <w:tcPr>
            <w:tcW w:w="1849" w:type="dxa"/>
            <w:tcBorders>
              <w:top w:val="single" w:sz="4" w:space="0" w:color="auto"/>
              <w:left w:val="nil"/>
              <w:bottom w:val="single" w:sz="4" w:space="0" w:color="auto"/>
              <w:right w:val="nil"/>
            </w:tcBorders>
            <w:vAlign w:val="center"/>
          </w:tcPr>
          <w:p w14:paraId="3D601A82" w14:textId="77777777" w:rsidR="008B0E4A" w:rsidRDefault="008B0E4A" w:rsidP="00930C21">
            <w:pPr>
              <w:spacing w:line="480" w:lineRule="auto"/>
              <w:jc w:val="center"/>
            </w:pPr>
            <w:r>
              <w:t>Non-gaming</w:t>
            </w:r>
          </w:p>
          <w:p w14:paraId="2AE5CD49" w14:textId="77777777" w:rsidR="008B0E4A" w:rsidRPr="00922383" w:rsidRDefault="008B0E4A" w:rsidP="00930C21">
            <w:pPr>
              <w:spacing w:line="480" w:lineRule="auto"/>
              <w:jc w:val="center"/>
              <w:rPr>
                <w:sz w:val="22"/>
                <w:szCs w:val="22"/>
              </w:rPr>
            </w:pPr>
            <w:r>
              <w:t xml:space="preserve"> (</w:t>
            </w:r>
            <w:r w:rsidRPr="00B256E1">
              <w:rPr>
                <w:i/>
              </w:rPr>
              <w:t>n</w:t>
            </w:r>
            <w:r>
              <w:t xml:space="preserve"> = 69)</w:t>
            </w:r>
          </w:p>
        </w:tc>
      </w:tr>
      <w:tr w:rsidR="008B0E4A" w14:paraId="6D9095B9" w14:textId="77777777" w:rsidTr="00930C21">
        <w:trPr>
          <w:trHeight w:val="693"/>
        </w:trPr>
        <w:tc>
          <w:tcPr>
            <w:tcW w:w="2660" w:type="dxa"/>
            <w:tcBorders>
              <w:top w:val="single" w:sz="4" w:space="0" w:color="auto"/>
              <w:left w:val="nil"/>
              <w:bottom w:val="nil"/>
              <w:right w:val="nil"/>
            </w:tcBorders>
            <w:vAlign w:val="center"/>
          </w:tcPr>
          <w:p w14:paraId="43B8BB26" w14:textId="77777777" w:rsidR="008B0E4A" w:rsidRDefault="008B0E4A" w:rsidP="00930C21">
            <w:pPr>
              <w:spacing w:line="480" w:lineRule="auto"/>
              <w:jc w:val="center"/>
            </w:pPr>
            <w:proofErr w:type="spellStart"/>
            <w:r>
              <w:t>unweighted</w:t>
            </w:r>
            <w:proofErr w:type="spellEnd"/>
            <w:r>
              <w:t>, zero-coded</w:t>
            </w:r>
          </w:p>
        </w:tc>
        <w:tc>
          <w:tcPr>
            <w:tcW w:w="2268" w:type="dxa"/>
            <w:tcBorders>
              <w:top w:val="single" w:sz="4" w:space="0" w:color="auto"/>
              <w:left w:val="nil"/>
              <w:bottom w:val="nil"/>
              <w:right w:val="nil"/>
            </w:tcBorders>
            <w:vAlign w:val="center"/>
          </w:tcPr>
          <w:p w14:paraId="20F067C4" w14:textId="77777777" w:rsidR="008B0E4A" w:rsidRPr="00922383" w:rsidRDefault="008B0E4A" w:rsidP="00930C21">
            <w:pPr>
              <w:spacing w:line="480" w:lineRule="auto"/>
              <w:jc w:val="center"/>
              <w:rPr>
                <w:sz w:val="22"/>
                <w:szCs w:val="22"/>
              </w:rPr>
            </w:pPr>
            <w:r>
              <w:t>.26 (.03)</w:t>
            </w:r>
          </w:p>
        </w:tc>
        <w:tc>
          <w:tcPr>
            <w:tcW w:w="2410" w:type="dxa"/>
            <w:tcBorders>
              <w:top w:val="single" w:sz="4" w:space="0" w:color="auto"/>
              <w:left w:val="nil"/>
              <w:bottom w:val="nil"/>
              <w:right w:val="nil"/>
            </w:tcBorders>
            <w:vAlign w:val="center"/>
          </w:tcPr>
          <w:p w14:paraId="41C97E34" w14:textId="77777777" w:rsidR="008B0E4A" w:rsidRDefault="008B0E4A" w:rsidP="00930C21">
            <w:pPr>
              <w:spacing w:line="480" w:lineRule="auto"/>
              <w:jc w:val="center"/>
            </w:pPr>
            <w:r>
              <w:t>.27 (.05)</w:t>
            </w:r>
          </w:p>
        </w:tc>
        <w:tc>
          <w:tcPr>
            <w:tcW w:w="1849" w:type="dxa"/>
            <w:tcBorders>
              <w:top w:val="single" w:sz="4" w:space="0" w:color="auto"/>
              <w:left w:val="nil"/>
              <w:bottom w:val="nil"/>
              <w:right w:val="nil"/>
            </w:tcBorders>
            <w:vAlign w:val="center"/>
          </w:tcPr>
          <w:p w14:paraId="69FB6CFA" w14:textId="77777777" w:rsidR="008B0E4A" w:rsidRDefault="008B0E4A" w:rsidP="00930C21">
            <w:pPr>
              <w:spacing w:line="480" w:lineRule="auto"/>
              <w:jc w:val="center"/>
            </w:pPr>
            <w:r>
              <w:t>.10 (.03)</w:t>
            </w:r>
          </w:p>
        </w:tc>
      </w:tr>
      <w:tr w:rsidR="008B0E4A" w14:paraId="32FFF916" w14:textId="77777777" w:rsidTr="00930C21">
        <w:trPr>
          <w:trHeight w:val="506"/>
        </w:trPr>
        <w:tc>
          <w:tcPr>
            <w:tcW w:w="2660" w:type="dxa"/>
            <w:tcBorders>
              <w:top w:val="nil"/>
              <w:left w:val="nil"/>
              <w:bottom w:val="nil"/>
              <w:right w:val="nil"/>
            </w:tcBorders>
            <w:vAlign w:val="center"/>
          </w:tcPr>
          <w:p w14:paraId="5ECCD16B" w14:textId="77777777" w:rsidR="008B0E4A" w:rsidRDefault="008B0E4A" w:rsidP="00930C21">
            <w:pPr>
              <w:spacing w:line="480" w:lineRule="auto"/>
              <w:jc w:val="center"/>
            </w:pPr>
            <w:proofErr w:type="spellStart"/>
            <w:r>
              <w:t>unweighted</w:t>
            </w:r>
            <w:proofErr w:type="spellEnd"/>
            <w:r>
              <w:t>, max-coded</w:t>
            </w:r>
          </w:p>
        </w:tc>
        <w:tc>
          <w:tcPr>
            <w:tcW w:w="2268" w:type="dxa"/>
            <w:tcBorders>
              <w:top w:val="nil"/>
              <w:left w:val="nil"/>
              <w:bottom w:val="nil"/>
              <w:right w:val="nil"/>
            </w:tcBorders>
            <w:vAlign w:val="center"/>
          </w:tcPr>
          <w:p w14:paraId="728ACF68" w14:textId="77777777" w:rsidR="008B0E4A" w:rsidRPr="00922383" w:rsidRDefault="008B0E4A" w:rsidP="00930C21">
            <w:pPr>
              <w:spacing w:line="480" w:lineRule="auto"/>
              <w:jc w:val="center"/>
              <w:rPr>
                <w:sz w:val="22"/>
                <w:szCs w:val="22"/>
              </w:rPr>
            </w:pPr>
            <w:r>
              <w:t>.29 (.03)</w:t>
            </w:r>
          </w:p>
        </w:tc>
        <w:tc>
          <w:tcPr>
            <w:tcW w:w="2410" w:type="dxa"/>
            <w:tcBorders>
              <w:top w:val="nil"/>
              <w:left w:val="nil"/>
              <w:bottom w:val="nil"/>
              <w:right w:val="nil"/>
            </w:tcBorders>
            <w:vAlign w:val="center"/>
          </w:tcPr>
          <w:p w14:paraId="5243CB4E" w14:textId="77777777" w:rsidR="008B0E4A" w:rsidRDefault="008B0E4A" w:rsidP="00930C21">
            <w:pPr>
              <w:spacing w:line="480" w:lineRule="auto"/>
              <w:jc w:val="center"/>
            </w:pPr>
            <w:r>
              <w:t>.34 (.05)</w:t>
            </w:r>
          </w:p>
        </w:tc>
        <w:tc>
          <w:tcPr>
            <w:tcW w:w="1849" w:type="dxa"/>
            <w:tcBorders>
              <w:top w:val="nil"/>
              <w:left w:val="nil"/>
              <w:bottom w:val="nil"/>
              <w:right w:val="nil"/>
            </w:tcBorders>
            <w:vAlign w:val="center"/>
          </w:tcPr>
          <w:p w14:paraId="0DDB595D" w14:textId="77777777" w:rsidR="008B0E4A" w:rsidRDefault="008B0E4A" w:rsidP="00930C21">
            <w:pPr>
              <w:spacing w:line="480" w:lineRule="auto"/>
              <w:jc w:val="center"/>
            </w:pPr>
            <w:r>
              <w:t>.17 (.03)</w:t>
            </w:r>
          </w:p>
        </w:tc>
      </w:tr>
      <w:tr w:rsidR="008B0E4A" w14:paraId="6B94DF00" w14:textId="77777777" w:rsidTr="00930C21">
        <w:trPr>
          <w:trHeight w:val="506"/>
        </w:trPr>
        <w:tc>
          <w:tcPr>
            <w:tcW w:w="2660" w:type="dxa"/>
            <w:tcBorders>
              <w:top w:val="nil"/>
              <w:left w:val="nil"/>
              <w:bottom w:val="nil"/>
              <w:right w:val="nil"/>
            </w:tcBorders>
            <w:vAlign w:val="center"/>
          </w:tcPr>
          <w:p w14:paraId="21039297" w14:textId="77777777" w:rsidR="008B0E4A" w:rsidRDefault="008B0E4A" w:rsidP="00930C21">
            <w:pPr>
              <w:spacing w:line="480" w:lineRule="auto"/>
              <w:jc w:val="center"/>
            </w:pPr>
            <w:r>
              <w:t>weighted, zero-coded</w:t>
            </w:r>
          </w:p>
        </w:tc>
        <w:tc>
          <w:tcPr>
            <w:tcW w:w="2268" w:type="dxa"/>
            <w:tcBorders>
              <w:top w:val="nil"/>
              <w:left w:val="nil"/>
              <w:bottom w:val="nil"/>
              <w:right w:val="nil"/>
            </w:tcBorders>
            <w:vAlign w:val="center"/>
          </w:tcPr>
          <w:p w14:paraId="211B7D47" w14:textId="77777777" w:rsidR="008B0E4A" w:rsidRPr="00922383" w:rsidRDefault="008B0E4A" w:rsidP="00930C21">
            <w:pPr>
              <w:spacing w:line="480" w:lineRule="auto"/>
              <w:jc w:val="center"/>
              <w:rPr>
                <w:sz w:val="22"/>
                <w:szCs w:val="22"/>
              </w:rPr>
            </w:pPr>
            <w:r>
              <w:t>.24 (.04)</w:t>
            </w:r>
          </w:p>
        </w:tc>
        <w:tc>
          <w:tcPr>
            <w:tcW w:w="2410" w:type="dxa"/>
            <w:tcBorders>
              <w:top w:val="nil"/>
              <w:left w:val="nil"/>
              <w:bottom w:val="nil"/>
              <w:right w:val="nil"/>
            </w:tcBorders>
            <w:vAlign w:val="center"/>
          </w:tcPr>
          <w:p w14:paraId="36A1DF24" w14:textId="77777777" w:rsidR="008B0E4A" w:rsidRDefault="008B0E4A" w:rsidP="00930C21">
            <w:pPr>
              <w:spacing w:line="480" w:lineRule="auto"/>
              <w:jc w:val="center"/>
            </w:pPr>
            <w:r>
              <w:t>.21 (.07)</w:t>
            </w:r>
          </w:p>
        </w:tc>
        <w:tc>
          <w:tcPr>
            <w:tcW w:w="1849" w:type="dxa"/>
            <w:tcBorders>
              <w:top w:val="nil"/>
              <w:left w:val="nil"/>
              <w:bottom w:val="nil"/>
              <w:right w:val="nil"/>
            </w:tcBorders>
            <w:vAlign w:val="center"/>
          </w:tcPr>
          <w:p w14:paraId="7AFA3374" w14:textId="77777777" w:rsidR="008B0E4A" w:rsidRDefault="008B0E4A" w:rsidP="00930C21">
            <w:pPr>
              <w:spacing w:line="480" w:lineRule="auto"/>
              <w:jc w:val="center"/>
            </w:pPr>
            <w:r>
              <w:t>.11 (.04)</w:t>
            </w:r>
          </w:p>
        </w:tc>
      </w:tr>
      <w:tr w:rsidR="008B0E4A" w14:paraId="4631B1F5" w14:textId="77777777" w:rsidTr="00930C21">
        <w:trPr>
          <w:trHeight w:val="506"/>
        </w:trPr>
        <w:tc>
          <w:tcPr>
            <w:tcW w:w="2660" w:type="dxa"/>
            <w:tcBorders>
              <w:top w:val="nil"/>
              <w:left w:val="nil"/>
              <w:bottom w:val="single" w:sz="12" w:space="0" w:color="auto"/>
              <w:right w:val="nil"/>
            </w:tcBorders>
            <w:vAlign w:val="center"/>
          </w:tcPr>
          <w:p w14:paraId="493BF890" w14:textId="77777777" w:rsidR="008B0E4A" w:rsidRDefault="008B0E4A" w:rsidP="00930C21">
            <w:pPr>
              <w:spacing w:line="480" w:lineRule="auto"/>
              <w:jc w:val="center"/>
            </w:pPr>
            <w:r>
              <w:t>weighted, max-coded</w:t>
            </w:r>
          </w:p>
        </w:tc>
        <w:tc>
          <w:tcPr>
            <w:tcW w:w="2268" w:type="dxa"/>
            <w:tcBorders>
              <w:top w:val="nil"/>
              <w:left w:val="nil"/>
              <w:bottom w:val="single" w:sz="12" w:space="0" w:color="auto"/>
              <w:right w:val="nil"/>
            </w:tcBorders>
            <w:vAlign w:val="center"/>
          </w:tcPr>
          <w:p w14:paraId="1CBB8601" w14:textId="77777777" w:rsidR="008B0E4A" w:rsidRPr="00922383" w:rsidRDefault="008B0E4A" w:rsidP="00930C21">
            <w:pPr>
              <w:spacing w:line="480" w:lineRule="auto"/>
              <w:jc w:val="center"/>
              <w:rPr>
                <w:sz w:val="22"/>
                <w:szCs w:val="22"/>
              </w:rPr>
            </w:pPr>
            <w:r>
              <w:t>.26 (.04)</w:t>
            </w:r>
          </w:p>
        </w:tc>
        <w:tc>
          <w:tcPr>
            <w:tcW w:w="2410" w:type="dxa"/>
            <w:tcBorders>
              <w:top w:val="nil"/>
              <w:left w:val="nil"/>
              <w:bottom w:val="single" w:sz="12" w:space="0" w:color="auto"/>
              <w:right w:val="nil"/>
            </w:tcBorders>
            <w:vAlign w:val="center"/>
          </w:tcPr>
          <w:p w14:paraId="61109819" w14:textId="77777777" w:rsidR="008B0E4A" w:rsidRDefault="008B0E4A" w:rsidP="00930C21">
            <w:pPr>
              <w:spacing w:line="480" w:lineRule="auto"/>
              <w:jc w:val="center"/>
            </w:pPr>
            <w:r>
              <w:t>.26 (.07)</w:t>
            </w:r>
          </w:p>
        </w:tc>
        <w:tc>
          <w:tcPr>
            <w:tcW w:w="1849" w:type="dxa"/>
            <w:tcBorders>
              <w:top w:val="nil"/>
              <w:left w:val="nil"/>
              <w:bottom w:val="single" w:sz="12" w:space="0" w:color="auto"/>
              <w:right w:val="nil"/>
            </w:tcBorders>
            <w:vAlign w:val="center"/>
          </w:tcPr>
          <w:p w14:paraId="54A7D8B6" w14:textId="77777777" w:rsidR="008B0E4A" w:rsidRDefault="008B0E4A" w:rsidP="00930C21">
            <w:pPr>
              <w:spacing w:line="480" w:lineRule="auto"/>
              <w:jc w:val="center"/>
            </w:pPr>
            <w:r>
              <w:t>.20 (.04)</w:t>
            </w:r>
          </w:p>
        </w:tc>
      </w:tr>
    </w:tbl>
    <w:p w14:paraId="7B84D6CC" w14:textId="77777777" w:rsidR="008B0E4A" w:rsidRDefault="008B0E4A" w:rsidP="008B0E4A">
      <w:pPr>
        <w:spacing w:line="480" w:lineRule="auto"/>
        <w:jc w:val="center"/>
      </w:pPr>
    </w:p>
    <w:p w14:paraId="3231454C" w14:textId="77777777" w:rsidR="008B0E4A" w:rsidRDefault="008B0E4A" w:rsidP="008B0E4A">
      <w:pPr>
        <w:spacing w:line="480" w:lineRule="auto"/>
        <w:jc w:val="center"/>
      </w:pPr>
    </w:p>
    <w:p w14:paraId="273C51BF" w14:textId="77777777" w:rsidR="008B0E4A" w:rsidRDefault="008B0E4A" w:rsidP="008B0E4A">
      <w:pPr>
        <w:spacing w:line="480" w:lineRule="auto"/>
        <w:jc w:val="center"/>
      </w:pPr>
    </w:p>
    <w:p w14:paraId="5018DDC2" w14:textId="77777777" w:rsidR="008B0E4A" w:rsidRDefault="008B0E4A" w:rsidP="008B0E4A">
      <w:pPr>
        <w:spacing w:line="480" w:lineRule="auto"/>
        <w:jc w:val="center"/>
      </w:pPr>
    </w:p>
    <w:p w14:paraId="65003F5B" w14:textId="77777777" w:rsidR="008B0E4A" w:rsidRDefault="008B0E4A" w:rsidP="008B0E4A">
      <w:pPr>
        <w:spacing w:line="480" w:lineRule="auto"/>
        <w:jc w:val="center"/>
      </w:pPr>
    </w:p>
    <w:p w14:paraId="558B64C4" w14:textId="77777777" w:rsidR="008B0E4A" w:rsidRDefault="008B0E4A" w:rsidP="008B0E4A">
      <w:pPr>
        <w:spacing w:line="480" w:lineRule="auto"/>
        <w:jc w:val="center"/>
      </w:pPr>
    </w:p>
    <w:p w14:paraId="5FA5A3D2" w14:textId="77777777" w:rsidR="008B0E4A" w:rsidRDefault="008B0E4A" w:rsidP="008B0E4A">
      <w:pPr>
        <w:spacing w:line="480" w:lineRule="auto"/>
        <w:jc w:val="center"/>
      </w:pPr>
    </w:p>
    <w:p w14:paraId="708A895A" w14:textId="77777777" w:rsidR="008B0E4A" w:rsidRDefault="008B0E4A" w:rsidP="008B0E4A">
      <w:pPr>
        <w:spacing w:line="480" w:lineRule="auto"/>
        <w:jc w:val="center"/>
      </w:pPr>
    </w:p>
    <w:p w14:paraId="0DC42847" w14:textId="77777777" w:rsidR="008B0E4A" w:rsidRDefault="008B0E4A" w:rsidP="008B0E4A">
      <w:pPr>
        <w:spacing w:line="480" w:lineRule="auto"/>
        <w:jc w:val="center"/>
      </w:pPr>
    </w:p>
    <w:p w14:paraId="3949D288" w14:textId="77777777" w:rsidR="008B0E4A" w:rsidRDefault="008B0E4A" w:rsidP="008B0E4A">
      <w:pPr>
        <w:spacing w:line="480" w:lineRule="auto"/>
        <w:jc w:val="center"/>
      </w:pPr>
    </w:p>
    <w:p w14:paraId="601E81B9" w14:textId="77777777" w:rsidR="008B0E4A" w:rsidRDefault="008B0E4A" w:rsidP="008B0E4A">
      <w:pPr>
        <w:spacing w:line="480" w:lineRule="auto"/>
        <w:jc w:val="center"/>
      </w:pPr>
    </w:p>
    <w:p w14:paraId="0D6379A4" w14:textId="77777777" w:rsidR="008B0E4A" w:rsidRDefault="008B0E4A" w:rsidP="008B0E4A">
      <w:pPr>
        <w:spacing w:line="480" w:lineRule="auto"/>
        <w:jc w:val="center"/>
      </w:pPr>
    </w:p>
    <w:p w14:paraId="3C3E3D7A" w14:textId="77777777" w:rsidR="008B0E4A" w:rsidRDefault="008B0E4A" w:rsidP="008B0E4A">
      <w:pPr>
        <w:spacing w:line="480" w:lineRule="auto"/>
        <w:jc w:val="center"/>
      </w:pPr>
    </w:p>
    <w:p w14:paraId="3AC9544D" w14:textId="77777777" w:rsidR="008B0E4A" w:rsidRDefault="008B0E4A" w:rsidP="008B0E4A">
      <w:pPr>
        <w:spacing w:line="480" w:lineRule="auto"/>
        <w:jc w:val="center"/>
      </w:pPr>
    </w:p>
    <w:p w14:paraId="58B3E5CA" w14:textId="77777777" w:rsidR="008B0E4A" w:rsidDel="0072575C" w:rsidRDefault="008B0E4A" w:rsidP="008B0E4A">
      <w:pPr>
        <w:spacing w:line="480" w:lineRule="auto"/>
        <w:jc w:val="center"/>
        <w:rPr>
          <w:del w:id="67" w:author="Jesse Fox" w:date="2014-01-28T12:01:00Z"/>
        </w:rPr>
      </w:pPr>
    </w:p>
    <w:p w14:paraId="08834BBB" w14:textId="77777777" w:rsidR="008B0E4A" w:rsidRDefault="008B0E4A" w:rsidP="008B0E4A">
      <w:pPr>
        <w:spacing w:line="480" w:lineRule="auto"/>
      </w:pPr>
      <w:r>
        <w:t xml:space="preserve">Figure 9 </w:t>
      </w:r>
    </w:p>
    <w:p w14:paraId="2FFCF424" w14:textId="77777777" w:rsidR="008B0E4A" w:rsidRPr="006A123B" w:rsidRDefault="008B0E4A" w:rsidP="008B0E4A">
      <w:pPr>
        <w:spacing w:line="480" w:lineRule="auto"/>
        <w:rPr>
          <w:i/>
        </w:rPr>
      </w:pPr>
      <w:r w:rsidRPr="006A123B">
        <w:rPr>
          <w:i/>
        </w:rPr>
        <w:t xml:space="preserve">Inferential statistics for ANOVAs of </w:t>
      </w:r>
      <w:r w:rsidR="00E454E3">
        <w:rPr>
          <w:i/>
        </w:rPr>
        <w:t>Actual C</w:t>
      </w:r>
      <w:r>
        <w:rPr>
          <w:i/>
        </w:rPr>
        <w:t>ontrol</w:t>
      </w:r>
      <w:r w:rsidRPr="006A123B">
        <w:rPr>
          <w:i/>
        </w:rPr>
        <w:t xml:space="preserve"> for each set of r values per DV</w:t>
      </w:r>
      <w:r>
        <w:rPr>
          <w:i/>
        </w:rPr>
        <w:t xml:space="preserve"> with Year of </w:t>
      </w:r>
      <w:r w:rsidR="00E454E3">
        <w:rPr>
          <w:i/>
        </w:rPr>
        <w:t>Publication</w:t>
      </w:r>
      <w:r>
        <w:rPr>
          <w:i/>
        </w:rPr>
        <w:t xml:space="preserve"> as covariate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2456"/>
        <w:gridCol w:w="1416"/>
        <w:gridCol w:w="1134"/>
      </w:tblGrid>
      <w:tr w:rsidR="008B0E4A" w14:paraId="7294248B" w14:textId="77777777" w:rsidTr="00930C21">
        <w:trPr>
          <w:trHeight w:val="276"/>
        </w:trPr>
        <w:tc>
          <w:tcPr>
            <w:tcW w:w="0" w:type="auto"/>
            <w:tcBorders>
              <w:top w:val="single" w:sz="12" w:space="0" w:color="auto"/>
              <w:left w:val="nil"/>
              <w:bottom w:val="single" w:sz="4" w:space="0" w:color="auto"/>
              <w:right w:val="nil"/>
            </w:tcBorders>
            <w:vAlign w:val="center"/>
          </w:tcPr>
          <w:p w14:paraId="162ECD31" w14:textId="77777777" w:rsidR="008B0E4A" w:rsidRDefault="008B0E4A" w:rsidP="00930C21">
            <w:pPr>
              <w:spacing w:line="480" w:lineRule="auto"/>
              <w:jc w:val="center"/>
            </w:pPr>
            <w:r>
              <w:t xml:space="preserve">Set of </w:t>
            </w:r>
            <w:r w:rsidRPr="00922383">
              <w:rPr>
                <w:i/>
              </w:rPr>
              <w:t>r</w:t>
            </w:r>
            <w:r>
              <w:t xml:space="preserve"> values</w:t>
            </w:r>
          </w:p>
        </w:tc>
        <w:tc>
          <w:tcPr>
            <w:tcW w:w="2456" w:type="dxa"/>
            <w:tcBorders>
              <w:top w:val="single" w:sz="12" w:space="0" w:color="auto"/>
              <w:left w:val="nil"/>
              <w:bottom w:val="single" w:sz="4" w:space="0" w:color="auto"/>
              <w:right w:val="nil"/>
            </w:tcBorders>
            <w:vAlign w:val="center"/>
          </w:tcPr>
          <w:p w14:paraId="1C82888D" w14:textId="77777777" w:rsidR="008B0E4A" w:rsidRPr="00922383" w:rsidRDefault="008B0E4A" w:rsidP="00930C21">
            <w:pPr>
              <w:spacing w:line="480" w:lineRule="auto"/>
              <w:jc w:val="center"/>
              <w:rPr>
                <w:sz w:val="22"/>
                <w:szCs w:val="22"/>
              </w:rPr>
            </w:pPr>
            <w:r>
              <w:t>Factor</w:t>
            </w:r>
          </w:p>
        </w:tc>
        <w:tc>
          <w:tcPr>
            <w:tcW w:w="1416" w:type="dxa"/>
            <w:tcBorders>
              <w:top w:val="single" w:sz="12" w:space="0" w:color="auto"/>
              <w:left w:val="nil"/>
              <w:bottom w:val="single" w:sz="4" w:space="0" w:color="auto"/>
              <w:right w:val="nil"/>
            </w:tcBorders>
            <w:vAlign w:val="center"/>
          </w:tcPr>
          <w:p w14:paraId="56BD4218" w14:textId="77777777" w:rsidR="008B0E4A" w:rsidRPr="00922383" w:rsidRDefault="008B0E4A" w:rsidP="00930C21">
            <w:pPr>
              <w:spacing w:line="480" w:lineRule="auto"/>
              <w:jc w:val="center"/>
              <w:rPr>
                <w:sz w:val="22"/>
                <w:szCs w:val="22"/>
              </w:rPr>
            </w:pPr>
            <w:r w:rsidRPr="00922383">
              <w:rPr>
                <w:i/>
              </w:rPr>
              <w:t>F</w:t>
            </w:r>
            <w:r w:rsidRPr="008A4AC8">
              <w:t>(</w:t>
            </w:r>
            <w:r>
              <w:t>1,</w:t>
            </w:r>
            <w:r w:rsidRPr="008A4AC8">
              <w:t>1</w:t>
            </w:r>
            <w:r>
              <w:t>63</w:t>
            </w:r>
            <w:r w:rsidRPr="008A4AC8">
              <w:t>)</w:t>
            </w:r>
          </w:p>
        </w:tc>
        <w:tc>
          <w:tcPr>
            <w:tcW w:w="1134" w:type="dxa"/>
            <w:tcBorders>
              <w:top w:val="single" w:sz="12" w:space="0" w:color="auto"/>
              <w:left w:val="nil"/>
              <w:bottom w:val="single" w:sz="4" w:space="0" w:color="auto"/>
              <w:right w:val="nil"/>
            </w:tcBorders>
            <w:vAlign w:val="center"/>
          </w:tcPr>
          <w:p w14:paraId="359D6764" w14:textId="77777777" w:rsidR="008B0E4A" w:rsidRDefault="008B0E4A" w:rsidP="00930C21">
            <w:pPr>
              <w:spacing w:line="480" w:lineRule="auto"/>
              <w:jc w:val="center"/>
            </w:pPr>
            <w:r>
              <w:t>partial η</w:t>
            </w:r>
            <w:r w:rsidRPr="00922383">
              <w:rPr>
                <w:vertAlign w:val="superscript"/>
              </w:rPr>
              <w:t>2</w:t>
            </w:r>
          </w:p>
        </w:tc>
      </w:tr>
      <w:tr w:rsidR="008B0E4A" w14:paraId="7E1A078D" w14:textId="77777777" w:rsidTr="00930C21">
        <w:trPr>
          <w:trHeight w:val="313"/>
        </w:trPr>
        <w:tc>
          <w:tcPr>
            <w:tcW w:w="0" w:type="auto"/>
            <w:tcBorders>
              <w:top w:val="single" w:sz="4" w:space="0" w:color="auto"/>
              <w:left w:val="nil"/>
              <w:bottom w:val="nil"/>
              <w:right w:val="nil"/>
            </w:tcBorders>
            <w:vAlign w:val="center"/>
          </w:tcPr>
          <w:p w14:paraId="384AD1B2" w14:textId="77777777" w:rsidR="008B0E4A" w:rsidRDefault="008B0E4A" w:rsidP="00930C21">
            <w:pPr>
              <w:spacing w:line="480" w:lineRule="auto"/>
              <w:jc w:val="center"/>
            </w:pPr>
            <w:proofErr w:type="spellStart"/>
            <w:r>
              <w:t>unweighted</w:t>
            </w:r>
            <w:proofErr w:type="spellEnd"/>
            <w:r>
              <w:t>, zero-coded</w:t>
            </w:r>
          </w:p>
        </w:tc>
        <w:tc>
          <w:tcPr>
            <w:tcW w:w="2456" w:type="dxa"/>
            <w:tcBorders>
              <w:top w:val="single" w:sz="4" w:space="0" w:color="auto"/>
              <w:left w:val="nil"/>
              <w:bottom w:val="nil"/>
              <w:right w:val="nil"/>
            </w:tcBorders>
            <w:vAlign w:val="center"/>
          </w:tcPr>
          <w:p w14:paraId="295B7467" w14:textId="77777777" w:rsidR="008B0E4A" w:rsidRPr="00922383" w:rsidRDefault="008B0E4A" w:rsidP="00930C21">
            <w:pPr>
              <w:spacing w:line="480" w:lineRule="auto"/>
              <w:rPr>
                <w:sz w:val="22"/>
                <w:szCs w:val="22"/>
              </w:rPr>
            </w:pPr>
            <w:r>
              <w:t>Actual control</w:t>
            </w:r>
          </w:p>
        </w:tc>
        <w:tc>
          <w:tcPr>
            <w:tcW w:w="1416" w:type="dxa"/>
            <w:tcBorders>
              <w:top w:val="single" w:sz="4" w:space="0" w:color="auto"/>
              <w:left w:val="nil"/>
              <w:bottom w:val="nil"/>
              <w:right w:val="nil"/>
            </w:tcBorders>
            <w:vAlign w:val="center"/>
          </w:tcPr>
          <w:p w14:paraId="348D6BFC" w14:textId="77777777" w:rsidR="008B0E4A" w:rsidRPr="00922383" w:rsidRDefault="008B0E4A" w:rsidP="00930C21">
            <w:pPr>
              <w:spacing w:line="480" w:lineRule="auto"/>
              <w:rPr>
                <w:sz w:val="22"/>
                <w:szCs w:val="22"/>
              </w:rPr>
            </w:pPr>
            <w:r>
              <w:t>10.41**</w:t>
            </w:r>
          </w:p>
        </w:tc>
        <w:tc>
          <w:tcPr>
            <w:tcW w:w="1134" w:type="dxa"/>
            <w:tcBorders>
              <w:top w:val="single" w:sz="4" w:space="0" w:color="auto"/>
              <w:left w:val="nil"/>
              <w:bottom w:val="nil"/>
              <w:right w:val="nil"/>
            </w:tcBorders>
            <w:vAlign w:val="center"/>
          </w:tcPr>
          <w:p w14:paraId="307470D9" w14:textId="77777777" w:rsidR="008B0E4A" w:rsidRDefault="008B0E4A" w:rsidP="00930C21">
            <w:pPr>
              <w:spacing w:line="480" w:lineRule="auto"/>
              <w:jc w:val="center"/>
            </w:pPr>
            <w:r>
              <w:t>.06</w:t>
            </w:r>
          </w:p>
        </w:tc>
      </w:tr>
      <w:tr w:rsidR="008B0E4A" w14:paraId="08891613" w14:textId="77777777" w:rsidTr="00930C21">
        <w:trPr>
          <w:trHeight w:val="93"/>
        </w:trPr>
        <w:tc>
          <w:tcPr>
            <w:tcW w:w="0" w:type="auto"/>
            <w:tcBorders>
              <w:top w:val="nil"/>
              <w:left w:val="nil"/>
              <w:bottom w:val="nil"/>
              <w:right w:val="nil"/>
            </w:tcBorders>
            <w:vAlign w:val="center"/>
          </w:tcPr>
          <w:p w14:paraId="47A09A71"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7751C261" w14:textId="77777777" w:rsidR="008B0E4A" w:rsidRDefault="008B0E4A" w:rsidP="00930C21">
            <w:pPr>
              <w:spacing w:line="480" w:lineRule="auto"/>
            </w:pPr>
            <w:r>
              <w:t>Year</w:t>
            </w:r>
          </w:p>
        </w:tc>
        <w:tc>
          <w:tcPr>
            <w:tcW w:w="1416" w:type="dxa"/>
            <w:tcBorders>
              <w:top w:val="nil"/>
              <w:left w:val="nil"/>
              <w:bottom w:val="nil"/>
              <w:right w:val="nil"/>
            </w:tcBorders>
            <w:vAlign w:val="center"/>
          </w:tcPr>
          <w:p w14:paraId="169B0192" w14:textId="77777777" w:rsidR="008B0E4A" w:rsidRDefault="008B0E4A" w:rsidP="00930C21">
            <w:pPr>
              <w:spacing w:line="480" w:lineRule="auto"/>
            </w:pPr>
            <w:r>
              <w:t>5.10*</w:t>
            </w:r>
          </w:p>
        </w:tc>
        <w:tc>
          <w:tcPr>
            <w:tcW w:w="1134" w:type="dxa"/>
            <w:tcBorders>
              <w:top w:val="nil"/>
              <w:left w:val="nil"/>
              <w:bottom w:val="nil"/>
              <w:right w:val="nil"/>
            </w:tcBorders>
            <w:vAlign w:val="center"/>
          </w:tcPr>
          <w:p w14:paraId="5397FB1B" w14:textId="77777777" w:rsidR="008B0E4A" w:rsidRDefault="008B0E4A" w:rsidP="00930C21">
            <w:pPr>
              <w:spacing w:line="480" w:lineRule="auto"/>
              <w:jc w:val="center"/>
            </w:pPr>
            <w:r>
              <w:t>.03</w:t>
            </w:r>
          </w:p>
        </w:tc>
      </w:tr>
      <w:tr w:rsidR="008B0E4A" w14:paraId="7DD8F1E7" w14:textId="77777777" w:rsidTr="00930C21">
        <w:trPr>
          <w:trHeight w:val="413"/>
        </w:trPr>
        <w:tc>
          <w:tcPr>
            <w:tcW w:w="0" w:type="auto"/>
            <w:tcBorders>
              <w:top w:val="nil"/>
              <w:left w:val="nil"/>
              <w:bottom w:val="nil"/>
              <w:right w:val="nil"/>
            </w:tcBorders>
            <w:vAlign w:val="center"/>
          </w:tcPr>
          <w:p w14:paraId="0E209386" w14:textId="77777777" w:rsidR="008B0E4A" w:rsidRDefault="008B0E4A" w:rsidP="00930C21">
            <w:pPr>
              <w:spacing w:line="480" w:lineRule="auto"/>
              <w:jc w:val="center"/>
            </w:pPr>
            <w:proofErr w:type="spellStart"/>
            <w:r>
              <w:t>unweighted</w:t>
            </w:r>
            <w:proofErr w:type="spellEnd"/>
            <w:r>
              <w:t>, max-coded</w:t>
            </w:r>
          </w:p>
        </w:tc>
        <w:tc>
          <w:tcPr>
            <w:tcW w:w="2456" w:type="dxa"/>
            <w:tcBorders>
              <w:top w:val="nil"/>
              <w:left w:val="nil"/>
              <w:bottom w:val="nil"/>
              <w:right w:val="nil"/>
            </w:tcBorders>
            <w:vAlign w:val="center"/>
          </w:tcPr>
          <w:p w14:paraId="12C82D23" w14:textId="77777777" w:rsidR="008B0E4A" w:rsidRDefault="008B0E4A" w:rsidP="00930C21">
            <w:pPr>
              <w:spacing w:line="480" w:lineRule="auto"/>
            </w:pPr>
            <w:r>
              <w:t>Actual control</w:t>
            </w:r>
          </w:p>
        </w:tc>
        <w:tc>
          <w:tcPr>
            <w:tcW w:w="1416" w:type="dxa"/>
            <w:tcBorders>
              <w:top w:val="nil"/>
              <w:left w:val="nil"/>
              <w:bottom w:val="nil"/>
              <w:right w:val="nil"/>
            </w:tcBorders>
            <w:vAlign w:val="center"/>
          </w:tcPr>
          <w:p w14:paraId="247846B2" w14:textId="77777777" w:rsidR="008B0E4A" w:rsidRDefault="008B0E4A" w:rsidP="00930C21">
            <w:pPr>
              <w:spacing w:line="480" w:lineRule="auto"/>
            </w:pPr>
            <w:r>
              <w:t>10.25**</w:t>
            </w:r>
          </w:p>
        </w:tc>
        <w:tc>
          <w:tcPr>
            <w:tcW w:w="1134" w:type="dxa"/>
            <w:tcBorders>
              <w:top w:val="nil"/>
              <w:left w:val="nil"/>
              <w:bottom w:val="nil"/>
              <w:right w:val="nil"/>
            </w:tcBorders>
            <w:vAlign w:val="center"/>
          </w:tcPr>
          <w:p w14:paraId="353CF03C" w14:textId="77777777" w:rsidR="008B0E4A" w:rsidRDefault="008B0E4A" w:rsidP="00930C21">
            <w:pPr>
              <w:spacing w:line="480" w:lineRule="auto"/>
              <w:jc w:val="center"/>
            </w:pPr>
            <w:r>
              <w:t>.06</w:t>
            </w:r>
          </w:p>
        </w:tc>
      </w:tr>
      <w:tr w:rsidR="008B0E4A" w14:paraId="50D5F00A" w14:textId="77777777" w:rsidTr="00930C21">
        <w:trPr>
          <w:trHeight w:val="313"/>
        </w:trPr>
        <w:tc>
          <w:tcPr>
            <w:tcW w:w="0" w:type="auto"/>
            <w:tcBorders>
              <w:top w:val="nil"/>
              <w:left w:val="nil"/>
              <w:bottom w:val="nil"/>
              <w:right w:val="nil"/>
            </w:tcBorders>
            <w:vAlign w:val="center"/>
          </w:tcPr>
          <w:p w14:paraId="06C52F65"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55B7EE90" w14:textId="77777777" w:rsidR="008B0E4A" w:rsidRPr="00922383" w:rsidRDefault="008B0E4A" w:rsidP="00930C21">
            <w:pPr>
              <w:spacing w:line="480" w:lineRule="auto"/>
              <w:rPr>
                <w:sz w:val="22"/>
                <w:szCs w:val="22"/>
              </w:rPr>
            </w:pPr>
            <w:r>
              <w:t>Year</w:t>
            </w:r>
          </w:p>
        </w:tc>
        <w:tc>
          <w:tcPr>
            <w:tcW w:w="1416" w:type="dxa"/>
            <w:tcBorders>
              <w:top w:val="nil"/>
              <w:left w:val="nil"/>
              <w:bottom w:val="nil"/>
              <w:right w:val="nil"/>
            </w:tcBorders>
            <w:vAlign w:val="center"/>
          </w:tcPr>
          <w:p w14:paraId="0C47DEFC" w14:textId="77777777" w:rsidR="008B0E4A" w:rsidRPr="00922383" w:rsidRDefault="008B0E4A" w:rsidP="00930C21">
            <w:pPr>
              <w:spacing w:line="480" w:lineRule="auto"/>
              <w:rPr>
                <w:sz w:val="22"/>
                <w:szCs w:val="22"/>
              </w:rPr>
            </w:pPr>
            <w:r>
              <w:t>5.13*</w:t>
            </w:r>
          </w:p>
        </w:tc>
        <w:tc>
          <w:tcPr>
            <w:tcW w:w="1134" w:type="dxa"/>
            <w:tcBorders>
              <w:top w:val="nil"/>
              <w:left w:val="nil"/>
              <w:bottom w:val="nil"/>
              <w:right w:val="nil"/>
            </w:tcBorders>
            <w:vAlign w:val="center"/>
          </w:tcPr>
          <w:p w14:paraId="3C4226C4" w14:textId="77777777" w:rsidR="008B0E4A" w:rsidRDefault="008B0E4A" w:rsidP="00930C21">
            <w:pPr>
              <w:spacing w:line="480" w:lineRule="auto"/>
              <w:jc w:val="center"/>
            </w:pPr>
            <w:r>
              <w:t>.03</w:t>
            </w:r>
          </w:p>
        </w:tc>
      </w:tr>
      <w:tr w:rsidR="008B0E4A" w14:paraId="228451EA" w14:textId="77777777" w:rsidTr="00930C21">
        <w:trPr>
          <w:trHeight w:val="93"/>
        </w:trPr>
        <w:tc>
          <w:tcPr>
            <w:tcW w:w="0" w:type="auto"/>
            <w:tcBorders>
              <w:top w:val="nil"/>
              <w:left w:val="nil"/>
              <w:bottom w:val="nil"/>
              <w:right w:val="nil"/>
            </w:tcBorders>
            <w:vAlign w:val="center"/>
          </w:tcPr>
          <w:p w14:paraId="3A668A5F" w14:textId="77777777" w:rsidR="008B0E4A" w:rsidRDefault="008B0E4A" w:rsidP="00930C21">
            <w:pPr>
              <w:spacing w:line="480" w:lineRule="auto"/>
              <w:jc w:val="center"/>
            </w:pPr>
            <w:r>
              <w:t>weighted, zero-coded</w:t>
            </w:r>
          </w:p>
        </w:tc>
        <w:tc>
          <w:tcPr>
            <w:tcW w:w="2456" w:type="dxa"/>
            <w:tcBorders>
              <w:top w:val="nil"/>
              <w:left w:val="nil"/>
              <w:bottom w:val="nil"/>
              <w:right w:val="nil"/>
            </w:tcBorders>
            <w:vAlign w:val="center"/>
          </w:tcPr>
          <w:p w14:paraId="0AD73715" w14:textId="77777777" w:rsidR="008B0E4A" w:rsidRDefault="008B0E4A" w:rsidP="00930C21">
            <w:pPr>
              <w:spacing w:line="480" w:lineRule="auto"/>
            </w:pPr>
            <w:r>
              <w:t>Actual control</w:t>
            </w:r>
          </w:p>
        </w:tc>
        <w:tc>
          <w:tcPr>
            <w:tcW w:w="1416" w:type="dxa"/>
            <w:tcBorders>
              <w:top w:val="nil"/>
              <w:left w:val="nil"/>
              <w:bottom w:val="nil"/>
              <w:right w:val="nil"/>
            </w:tcBorders>
            <w:vAlign w:val="center"/>
          </w:tcPr>
          <w:p w14:paraId="7D68C890" w14:textId="77777777" w:rsidR="008B0E4A" w:rsidRDefault="008B0E4A" w:rsidP="00930C21">
            <w:pPr>
              <w:spacing w:line="480" w:lineRule="auto"/>
            </w:pPr>
            <w:r>
              <w:t>7.30**</w:t>
            </w:r>
          </w:p>
        </w:tc>
        <w:tc>
          <w:tcPr>
            <w:tcW w:w="1134" w:type="dxa"/>
            <w:tcBorders>
              <w:top w:val="nil"/>
              <w:left w:val="nil"/>
              <w:bottom w:val="nil"/>
              <w:right w:val="nil"/>
            </w:tcBorders>
            <w:vAlign w:val="center"/>
          </w:tcPr>
          <w:p w14:paraId="37E33566" w14:textId="77777777" w:rsidR="008B0E4A" w:rsidRDefault="008B0E4A" w:rsidP="00930C21">
            <w:pPr>
              <w:spacing w:line="480" w:lineRule="auto"/>
              <w:jc w:val="center"/>
            </w:pPr>
            <w:r>
              <w:t>.04</w:t>
            </w:r>
          </w:p>
        </w:tc>
      </w:tr>
      <w:tr w:rsidR="008B0E4A" w14:paraId="360FE28A" w14:textId="77777777" w:rsidTr="00930C21">
        <w:trPr>
          <w:trHeight w:val="413"/>
        </w:trPr>
        <w:tc>
          <w:tcPr>
            <w:tcW w:w="0" w:type="auto"/>
            <w:tcBorders>
              <w:top w:val="nil"/>
              <w:left w:val="nil"/>
              <w:bottom w:val="nil"/>
              <w:right w:val="nil"/>
            </w:tcBorders>
            <w:vAlign w:val="center"/>
          </w:tcPr>
          <w:p w14:paraId="494738E7" w14:textId="77777777" w:rsidR="008B0E4A" w:rsidRDefault="008B0E4A" w:rsidP="00930C21">
            <w:pPr>
              <w:spacing w:line="480" w:lineRule="auto"/>
              <w:jc w:val="center"/>
            </w:pPr>
          </w:p>
        </w:tc>
        <w:tc>
          <w:tcPr>
            <w:tcW w:w="2456" w:type="dxa"/>
            <w:tcBorders>
              <w:top w:val="nil"/>
              <w:left w:val="nil"/>
              <w:bottom w:val="nil"/>
              <w:right w:val="nil"/>
            </w:tcBorders>
            <w:vAlign w:val="center"/>
          </w:tcPr>
          <w:p w14:paraId="4C5EC6EA" w14:textId="77777777" w:rsidR="008B0E4A" w:rsidRDefault="008B0E4A" w:rsidP="00930C21">
            <w:pPr>
              <w:spacing w:line="480" w:lineRule="auto"/>
            </w:pPr>
            <w:r>
              <w:t>Year</w:t>
            </w:r>
          </w:p>
        </w:tc>
        <w:tc>
          <w:tcPr>
            <w:tcW w:w="1416" w:type="dxa"/>
            <w:tcBorders>
              <w:top w:val="nil"/>
              <w:left w:val="nil"/>
              <w:bottom w:val="nil"/>
              <w:right w:val="nil"/>
            </w:tcBorders>
            <w:vAlign w:val="center"/>
          </w:tcPr>
          <w:p w14:paraId="6B01E668" w14:textId="77777777" w:rsidR="008B0E4A" w:rsidRDefault="008B0E4A" w:rsidP="00930C21">
            <w:pPr>
              <w:spacing w:line="480" w:lineRule="auto"/>
            </w:pPr>
            <w:r>
              <w:t>5.27*</w:t>
            </w:r>
          </w:p>
        </w:tc>
        <w:tc>
          <w:tcPr>
            <w:tcW w:w="1134" w:type="dxa"/>
            <w:tcBorders>
              <w:top w:val="nil"/>
              <w:left w:val="nil"/>
              <w:bottom w:val="nil"/>
              <w:right w:val="nil"/>
            </w:tcBorders>
            <w:vAlign w:val="center"/>
          </w:tcPr>
          <w:p w14:paraId="42F11719" w14:textId="77777777" w:rsidR="008B0E4A" w:rsidRDefault="008B0E4A" w:rsidP="00930C21">
            <w:pPr>
              <w:spacing w:line="480" w:lineRule="auto"/>
              <w:jc w:val="center"/>
            </w:pPr>
            <w:r>
              <w:t>.03</w:t>
            </w:r>
          </w:p>
        </w:tc>
      </w:tr>
      <w:tr w:rsidR="008B0E4A" w14:paraId="3AFD7445" w14:textId="77777777" w:rsidTr="00930C21">
        <w:trPr>
          <w:trHeight w:val="313"/>
        </w:trPr>
        <w:tc>
          <w:tcPr>
            <w:tcW w:w="0" w:type="auto"/>
            <w:tcBorders>
              <w:top w:val="nil"/>
              <w:left w:val="nil"/>
              <w:bottom w:val="nil"/>
              <w:right w:val="nil"/>
            </w:tcBorders>
            <w:vAlign w:val="center"/>
          </w:tcPr>
          <w:p w14:paraId="1A72946A" w14:textId="77777777" w:rsidR="008B0E4A" w:rsidRDefault="008B0E4A" w:rsidP="00930C21">
            <w:pPr>
              <w:spacing w:line="480" w:lineRule="auto"/>
              <w:jc w:val="center"/>
            </w:pPr>
            <w:r>
              <w:t>weighted, max-coded</w:t>
            </w:r>
          </w:p>
        </w:tc>
        <w:tc>
          <w:tcPr>
            <w:tcW w:w="2456" w:type="dxa"/>
            <w:tcBorders>
              <w:top w:val="nil"/>
              <w:left w:val="nil"/>
              <w:bottom w:val="nil"/>
              <w:right w:val="nil"/>
            </w:tcBorders>
            <w:vAlign w:val="center"/>
          </w:tcPr>
          <w:p w14:paraId="38B4568A" w14:textId="77777777" w:rsidR="008B0E4A" w:rsidRPr="00922383" w:rsidRDefault="008B0E4A" w:rsidP="00930C21">
            <w:pPr>
              <w:spacing w:line="480" w:lineRule="auto"/>
              <w:rPr>
                <w:sz w:val="22"/>
                <w:szCs w:val="22"/>
              </w:rPr>
            </w:pPr>
            <w:r>
              <w:t>Actual control</w:t>
            </w:r>
          </w:p>
        </w:tc>
        <w:tc>
          <w:tcPr>
            <w:tcW w:w="1416" w:type="dxa"/>
            <w:tcBorders>
              <w:top w:val="nil"/>
              <w:left w:val="nil"/>
              <w:bottom w:val="nil"/>
              <w:right w:val="nil"/>
            </w:tcBorders>
            <w:vAlign w:val="center"/>
          </w:tcPr>
          <w:p w14:paraId="7968B02A" w14:textId="77777777" w:rsidR="008B0E4A" w:rsidRPr="00922383" w:rsidRDefault="008B0E4A" w:rsidP="00930C21">
            <w:pPr>
              <w:spacing w:line="480" w:lineRule="auto"/>
              <w:rPr>
                <w:sz w:val="22"/>
                <w:szCs w:val="22"/>
              </w:rPr>
            </w:pPr>
            <w:r>
              <w:t>4.87*</w:t>
            </w:r>
          </w:p>
        </w:tc>
        <w:tc>
          <w:tcPr>
            <w:tcW w:w="1134" w:type="dxa"/>
            <w:tcBorders>
              <w:top w:val="nil"/>
              <w:left w:val="nil"/>
              <w:bottom w:val="nil"/>
              <w:right w:val="nil"/>
            </w:tcBorders>
            <w:vAlign w:val="center"/>
          </w:tcPr>
          <w:p w14:paraId="403B38C3" w14:textId="77777777" w:rsidR="008B0E4A" w:rsidRDefault="008B0E4A" w:rsidP="00930C21">
            <w:pPr>
              <w:spacing w:line="480" w:lineRule="auto"/>
              <w:jc w:val="center"/>
            </w:pPr>
            <w:r>
              <w:t>.03</w:t>
            </w:r>
          </w:p>
        </w:tc>
      </w:tr>
      <w:tr w:rsidR="008B0E4A" w14:paraId="77B4F41D" w14:textId="77777777" w:rsidTr="00930C21">
        <w:trPr>
          <w:trHeight w:val="93"/>
        </w:trPr>
        <w:tc>
          <w:tcPr>
            <w:tcW w:w="0" w:type="auto"/>
            <w:tcBorders>
              <w:top w:val="nil"/>
              <w:left w:val="nil"/>
              <w:bottom w:val="single" w:sz="12" w:space="0" w:color="auto"/>
              <w:right w:val="nil"/>
            </w:tcBorders>
            <w:vAlign w:val="center"/>
          </w:tcPr>
          <w:p w14:paraId="28625655" w14:textId="77777777" w:rsidR="008B0E4A" w:rsidRDefault="008B0E4A" w:rsidP="00930C21">
            <w:pPr>
              <w:spacing w:line="480" w:lineRule="auto"/>
              <w:jc w:val="center"/>
            </w:pPr>
          </w:p>
        </w:tc>
        <w:tc>
          <w:tcPr>
            <w:tcW w:w="2456" w:type="dxa"/>
            <w:tcBorders>
              <w:top w:val="nil"/>
              <w:left w:val="nil"/>
              <w:bottom w:val="single" w:sz="12" w:space="0" w:color="auto"/>
              <w:right w:val="nil"/>
            </w:tcBorders>
            <w:vAlign w:val="center"/>
          </w:tcPr>
          <w:p w14:paraId="5F96B77F" w14:textId="77777777" w:rsidR="008B0E4A" w:rsidRDefault="008B0E4A" w:rsidP="00930C21">
            <w:pPr>
              <w:spacing w:line="480" w:lineRule="auto"/>
            </w:pPr>
            <w:r>
              <w:t>Year</w:t>
            </w:r>
          </w:p>
        </w:tc>
        <w:tc>
          <w:tcPr>
            <w:tcW w:w="1416" w:type="dxa"/>
            <w:tcBorders>
              <w:top w:val="nil"/>
              <w:left w:val="nil"/>
              <w:bottom w:val="single" w:sz="12" w:space="0" w:color="auto"/>
              <w:right w:val="nil"/>
            </w:tcBorders>
            <w:vAlign w:val="center"/>
          </w:tcPr>
          <w:p w14:paraId="340A5AF4" w14:textId="77777777" w:rsidR="008B0E4A" w:rsidRDefault="008B0E4A" w:rsidP="00930C21">
            <w:pPr>
              <w:spacing w:line="480" w:lineRule="auto"/>
            </w:pPr>
            <w:r>
              <w:t>5.85*</w:t>
            </w:r>
          </w:p>
        </w:tc>
        <w:tc>
          <w:tcPr>
            <w:tcW w:w="1134" w:type="dxa"/>
            <w:tcBorders>
              <w:top w:val="nil"/>
              <w:left w:val="nil"/>
              <w:bottom w:val="single" w:sz="12" w:space="0" w:color="auto"/>
              <w:right w:val="nil"/>
            </w:tcBorders>
            <w:vAlign w:val="center"/>
          </w:tcPr>
          <w:p w14:paraId="0C5017FD" w14:textId="77777777" w:rsidR="008B0E4A" w:rsidRDefault="008B0E4A" w:rsidP="00930C21">
            <w:pPr>
              <w:spacing w:line="480" w:lineRule="auto"/>
              <w:jc w:val="center"/>
            </w:pPr>
            <w:r>
              <w:t>.03</w:t>
            </w:r>
          </w:p>
        </w:tc>
      </w:tr>
    </w:tbl>
    <w:p w14:paraId="7405E701" w14:textId="77777777" w:rsidR="008B0E4A" w:rsidRDefault="008B0E4A" w:rsidP="008B0E4A">
      <w:pPr>
        <w:spacing w:line="480" w:lineRule="auto"/>
        <w:rPr>
          <w:i/>
        </w:rPr>
      </w:pPr>
      <w:del w:id="68" w:author="Jesse Fox" w:date="2014-01-28T12:01:00Z">
        <w:r w:rsidRPr="003E4367" w:rsidDel="0072575C">
          <w:delText xml:space="preserve">† </w:delText>
        </w:r>
        <w:r w:rsidRPr="00C77D6E" w:rsidDel="0072575C">
          <w:rPr>
            <w:i/>
          </w:rPr>
          <w:delText xml:space="preserve">p &lt;  .10; </w:delText>
        </w:r>
      </w:del>
      <w:r>
        <w:rPr>
          <w:i/>
        </w:rPr>
        <w:t xml:space="preserve">* </w:t>
      </w:r>
      <w:proofErr w:type="gramStart"/>
      <w:r>
        <w:rPr>
          <w:i/>
        </w:rPr>
        <w:t>p</w:t>
      </w:r>
      <w:proofErr w:type="gramEnd"/>
      <w:r>
        <w:rPr>
          <w:i/>
        </w:rPr>
        <w:t xml:space="preserve"> </w:t>
      </w:r>
      <w:r w:rsidRPr="00CC2095">
        <w:t>&lt; .05;</w:t>
      </w:r>
      <w:r>
        <w:rPr>
          <w:i/>
        </w:rPr>
        <w:t xml:space="preserve"> ** p </w:t>
      </w:r>
      <w:r w:rsidRPr="00031C8D">
        <w:t>&lt; .01</w:t>
      </w:r>
    </w:p>
    <w:p w14:paraId="217C15EA" w14:textId="77777777" w:rsidR="008B0E4A" w:rsidRDefault="008B0E4A" w:rsidP="008B0E4A">
      <w:pPr>
        <w:spacing w:after="200" w:line="276" w:lineRule="auto"/>
      </w:pPr>
    </w:p>
    <w:p w14:paraId="306171EC" w14:textId="77777777" w:rsidR="008B0E4A" w:rsidRDefault="008B0E4A" w:rsidP="008B0E4A">
      <w:pPr>
        <w:spacing w:after="200" w:line="276" w:lineRule="auto"/>
      </w:pPr>
    </w:p>
    <w:p w14:paraId="255C4241" w14:textId="77777777" w:rsidR="008B0E4A" w:rsidRDefault="008B0E4A" w:rsidP="008B0E4A">
      <w:pPr>
        <w:spacing w:after="200" w:line="276" w:lineRule="auto"/>
      </w:pPr>
    </w:p>
    <w:p w14:paraId="5F667115" w14:textId="77777777" w:rsidR="008B0E4A" w:rsidRDefault="008B0E4A" w:rsidP="008B0E4A">
      <w:pPr>
        <w:spacing w:after="200" w:line="276" w:lineRule="auto"/>
      </w:pPr>
    </w:p>
    <w:p w14:paraId="780D18AE" w14:textId="77777777" w:rsidR="008B0E4A" w:rsidRDefault="008B0E4A" w:rsidP="008B0E4A">
      <w:pPr>
        <w:spacing w:after="200" w:line="276" w:lineRule="auto"/>
      </w:pPr>
    </w:p>
    <w:p w14:paraId="2978B430" w14:textId="77777777" w:rsidR="008B0E4A" w:rsidRDefault="008B0E4A" w:rsidP="008B0E4A">
      <w:pPr>
        <w:spacing w:after="200" w:line="276" w:lineRule="auto"/>
      </w:pPr>
    </w:p>
    <w:p w14:paraId="16A55B59" w14:textId="77777777" w:rsidR="008B0E4A" w:rsidRDefault="008B0E4A" w:rsidP="008B0E4A">
      <w:pPr>
        <w:spacing w:after="200" w:line="276" w:lineRule="auto"/>
      </w:pPr>
    </w:p>
    <w:p w14:paraId="60AE2ADD" w14:textId="77777777" w:rsidR="008B0E4A" w:rsidRDefault="008B0E4A" w:rsidP="008B0E4A">
      <w:pPr>
        <w:spacing w:after="200" w:line="276" w:lineRule="auto"/>
      </w:pPr>
    </w:p>
    <w:p w14:paraId="14AF4FB5" w14:textId="77777777" w:rsidR="008B0E4A" w:rsidRDefault="008B0E4A" w:rsidP="008B0E4A">
      <w:pPr>
        <w:spacing w:after="200" w:line="276" w:lineRule="auto"/>
      </w:pPr>
    </w:p>
    <w:p w14:paraId="24918A0E" w14:textId="77777777" w:rsidR="008B0E4A" w:rsidRDefault="008B0E4A" w:rsidP="008B0E4A">
      <w:pPr>
        <w:spacing w:after="200" w:line="276" w:lineRule="auto"/>
      </w:pPr>
    </w:p>
    <w:p w14:paraId="7E69F082" w14:textId="77777777" w:rsidR="008B0E4A" w:rsidRDefault="008B0E4A" w:rsidP="008B0E4A">
      <w:pPr>
        <w:spacing w:after="200" w:line="276" w:lineRule="auto"/>
      </w:pPr>
    </w:p>
    <w:p w14:paraId="413C989F" w14:textId="77777777" w:rsidR="008B0E4A" w:rsidRDefault="008B0E4A" w:rsidP="008B0E4A">
      <w:pPr>
        <w:spacing w:after="200" w:line="276" w:lineRule="auto"/>
      </w:pPr>
      <w:r>
        <w:lastRenderedPageBreak/>
        <w:t>Figure 10</w:t>
      </w:r>
    </w:p>
    <w:p w14:paraId="4CB7ED18" w14:textId="77777777" w:rsidR="008B0E4A" w:rsidRPr="006A123B" w:rsidRDefault="008B0E4A" w:rsidP="008B0E4A">
      <w:pPr>
        <w:spacing w:after="200" w:line="276" w:lineRule="auto"/>
        <w:rPr>
          <w:i/>
        </w:rPr>
      </w:pPr>
      <w:r w:rsidRPr="006A123B">
        <w:rPr>
          <w:i/>
        </w:rPr>
        <w:t xml:space="preserve">Means (SEs) for </w:t>
      </w:r>
      <w:r>
        <w:rPr>
          <w:i/>
        </w:rPr>
        <w:t>Actual Control</w:t>
      </w:r>
      <w:r w:rsidRPr="006A123B">
        <w:rPr>
          <w:i/>
        </w:rPr>
        <w:t xml:space="preserve"> (</w:t>
      </w:r>
      <w:r>
        <w:rPr>
          <w:i/>
        </w:rPr>
        <w:t xml:space="preserve">Human / </w:t>
      </w:r>
      <w:r w:rsidR="003037D8">
        <w:rPr>
          <w:i/>
        </w:rPr>
        <w:t>Computer</w:t>
      </w:r>
      <w:r w:rsidRPr="006A123B">
        <w:rPr>
          <w:i/>
        </w:rPr>
        <w:t xml:space="preserve">) for each set of r values per DV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2268"/>
        <w:gridCol w:w="2410"/>
      </w:tblGrid>
      <w:tr w:rsidR="008B0E4A" w14:paraId="2972A3BB" w14:textId="77777777" w:rsidTr="00930C21">
        <w:trPr>
          <w:trHeight w:val="218"/>
        </w:trPr>
        <w:tc>
          <w:tcPr>
            <w:tcW w:w="2660" w:type="dxa"/>
            <w:tcBorders>
              <w:top w:val="single" w:sz="4" w:space="0" w:color="auto"/>
              <w:left w:val="nil"/>
              <w:bottom w:val="single" w:sz="4" w:space="0" w:color="auto"/>
              <w:right w:val="nil"/>
            </w:tcBorders>
            <w:vAlign w:val="center"/>
          </w:tcPr>
          <w:p w14:paraId="470F89AF" w14:textId="77777777" w:rsidR="008B0E4A" w:rsidRDefault="008B0E4A" w:rsidP="00930C21">
            <w:pPr>
              <w:spacing w:line="480" w:lineRule="auto"/>
              <w:jc w:val="center"/>
            </w:pPr>
            <w:r>
              <w:t xml:space="preserve">Set of </w:t>
            </w:r>
            <w:r w:rsidRPr="00922383">
              <w:rPr>
                <w:i/>
              </w:rPr>
              <w:t>r</w:t>
            </w:r>
            <w:r>
              <w:t xml:space="preserve"> values</w:t>
            </w:r>
          </w:p>
        </w:tc>
        <w:tc>
          <w:tcPr>
            <w:tcW w:w="2268" w:type="dxa"/>
            <w:tcBorders>
              <w:top w:val="single" w:sz="4" w:space="0" w:color="auto"/>
              <w:left w:val="nil"/>
              <w:bottom w:val="single" w:sz="4" w:space="0" w:color="auto"/>
              <w:right w:val="nil"/>
            </w:tcBorders>
            <w:vAlign w:val="center"/>
          </w:tcPr>
          <w:p w14:paraId="3A21E1DB" w14:textId="77777777" w:rsidR="008B0E4A" w:rsidRDefault="008B0E4A" w:rsidP="00930C21">
            <w:pPr>
              <w:spacing w:line="480" w:lineRule="auto"/>
              <w:jc w:val="center"/>
            </w:pPr>
            <w:r>
              <w:t>Human</w:t>
            </w:r>
          </w:p>
          <w:p w14:paraId="40E25BE3" w14:textId="77777777" w:rsidR="008B0E4A" w:rsidRDefault="008B0E4A" w:rsidP="00930C21">
            <w:pPr>
              <w:spacing w:line="480" w:lineRule="auto"/>
              <w:jc w:val="center"/>
            </w:pPr>
            <w:r>
              <w:t>(</w:t>
            </w:r>
            <w:r w:rsidRPr="00B256E1">
              <w:rPr>
                <w:i/>
              </w:rPr>
              <w:t>n</w:t>
            </w:r>
            <w:r>
              <w:rPr>
                <w:i/>
              </w:rPr>
              <w:t xml:space="preserve"> </w:t>
            </w:r>
            <w:r>
              <w:t>= 44)</w:t>
            </w:r>
          </w:p>
        </w:tc>
        <w:tc>
          <w:tcPr>
            <w:tcW w:w="2410" w:type="dxa"/>
            <w:tcBorders>
              <w:top w:val="single" w:sz="4" w:space="0" w:color="auto"/>
              <w:left w:val="nil"/>
              <w:bottom w:val="single" w:sz="4" w:space="0" w:color="auto"/>
              <w:right w:val="nil"/>
            </w:tcBorders>
            <w:vAlign w:val="center"/>
          </w:tcPr>
          <w:p w14:paraId="46EBD853" w14:textId="77777777" w:rsidR="008B0E4A" w:rsidRDefault="008B0E4A" w:rsidP="00930C21">
            <w:pPr>
              <w:spacing w:line="480" w:lineRule="auto"/>
              <w:jc w:val="center"/>
            </w:pPr>
            <w:r>
              <w:t>Agent</w:t>
            </w:r>
          </w:p>
          <w:p w14:paraId="60D6BF38" w14:textId="77777777" w:rsidR="008B0E4A" w:rsidRPr="00922383" w:rsidRDefault="008B0E4A" w:rsidP="00930C21">
            <w:pPr>
              <w:spacing w:line="480" w:lineRule="auto"/>
              <w:jc w:val="center"/>
              <w:rPr>
                <w:sz w:val="22"/>
                <w:szCs w:val="22"/>
              </w:rPr>
            </w:pPr>
            <w:r>
              <w:t xml:space="preserve"> (</w:t>
            </w:r>
            <w:r w:rsidRPr="00B256E1">
              <w:rPr>
                <w:i/>
              </w:rPr>
              <w:t>n</w:t>
            </w:r>
            <w:r>
              <w:t xml:space="preserve"> = 127)</w:t>
            </w:r>
          </w:p>
        </w:tc>
      </w:tr>
      <w:tr w:rsidR="008B0E4A" w14:paraId="1C80699E" w14:textId="77777777" w:rsidTr="00930C21">
        <w:trPr>
          <w:trHeight w:val="693"/>
        </w:trPr>
        <w:tc>
          <w:tcPr>
            <w:tcW w:w="2660" w:type="dxa"/>
            <w:tcBorders>
              <w:top w:val="single" w:sz="4" w:space="0" w:color="auto"/>
              <w:left w:val="nil"/>
              <w:bottom w:val="nil"/>
              <w:right w:val="nil"/>
            </w:tcBorders>
            <w:vAlign w:val="center"/>
          </w:tcPr>
          <w:p w14:paraId="2E00155A" w14:textId="77777777" w:rsidR="008B0E4A" w:rsidRDefault="008B0E4A" w:rsidP="00930C21">
            <w:pPr>
              <w:spacing w:line="480" w:lineRule="auto"/>
              <w:jc w:val="center"/>
            </w:pPr>
            <w:proofErr w:type="spellStart"/>
            <w:r>
              <w:t>unweighted</w:t>
            </w:r>
            <w:proofErr w:type="spellEnd"/>
            <w:r>
              <w:t>, zero-coded</w:t>
            </w:r>
          </w:p>
        </w:tc>
        <w:tc>
          <w:tcPr>
            <w:tcW w:w="2268" w:type="dxa"/>
            <w:tcBorders>
              <w:top w:val="single" w:sz="4" w:space="0" w:color="auto"/>
              <w:left w:val="nil"/>
              <w:bottom w:val="nil"/>
              <w:right w:val="nil"/>
            </w:tcBorders>
            <w:vAlign w:val="center"/>
          </w:tcPr>
          <w:p w14:paraId="543FDE0F" w14:textId="77777777" w:rsidR="008B0E4A" w:rsidRPr="00922383" w:rsidRDefault="008B0E4A" w:rsidP="00930C21">
            <w:pPr>
              <w:spacing w:line="480" w:lineRule="auto"/>
              <w:jc w:val="center"/>
              <w:rPr>
                <w:sz w:val="22"/>
                <w:szCs w:val="22"/>
              </w:rPr>
            </w:pPr>
            <w:r>
              <w:t>.33 (.04)</w:t>
            </w:r>
          </w:p>
        </w:tc>
        <w:tc>
          <w:tcPr>
            <w:tcW w:w="2410" w:type="dxa"/>
            <w:tcBorders>
              <w:top w:val="single" w:sz="4" w:space="0" w:color="auto"/>
              <w:left w:val="nil"/>
              <w:bottom w:val="nil"/>
              <w:right w:val="nil"/>
            </w:tcBorders>
            <w:vAlign w:val="center"/>
          </w:tcPr>
          <w:p w14:paraId="3136C06A" w14:textId="77777777" w:rsidR="008B0E4A" w:rsidRDefault="008B0E4A" w:rsidP="00930C21">
            <w:pPr>
              <w:spacing w:line="480" w:lineRule="auto"/>
              <w:jc w:val="center"/>
            </w:pPr>
            <w:r>
              <w:t>.18 (.02)</w:t>
            </w:r>
          </w:p>
        </w:tc>
      </w:tr>
      <w:tr w:rsidR="008B0E4A" w14:paraId="2DCF501C" w14:textId="77777777" w:rsidTr="00930C21">
        <w:trPr>
          <w:trHeight w:val="506"/>
        </w:trPr>
        <w:tc>
          <w:tcPr>
            <w:tcW w:w="2660" w:type="dxa"/>
            <w:tcBorders>
              <w:top w:val="nil"/>
              <w:left w:val="nil"/>
              <w:bottom w:val="nil"/>
              <w:right w:val="nil"/>
            </w:tcBorders>
            <w:vAlign w:val="center"/>
          </w:tcPr>
          <w:p w14:paraId="05609457" w14:textId="77777777" w:rsidR="008B0E4A" w:rsidRDefault="008B0E4A" w:rsidP="00930C21">
            <w:pPr>
              <w:spacing w:line="480" w:lineRule="auto"/>
              <w:jc w:val="center"/>
            </w:pPr>
            <w:proofErr w:type="spellStart"/>
            <w:r>
              <w:t>unweighted</w:t>
            </w:r>
            <w:proofErr w:type="spellEnd"/>
            <w:r>
              <w:t>, max-coded</w:t>
            </w:r>
          </w:p>
        </w:tc>
        <w:tc>
          <w:tcPr>
            <w:tcW w:w="2268" w:type="dxa"/>
            <w:tcBorders>
              <w:top w:val="nil"/>
              <w:left w:val="nil"/>
              <w:bottom w:val="nil"/>
              <w:right w:val="nil"/>
            </w:tcBorders>
            <w:vAlign w:val="center"/>
          </w:tcPr>
          <w:p w14:paraId="65277B16" w14:textId="77777777" w:rsidR="008B0E4A" w:rsidRPr="00922383" w:rsidRDefault="008B0E4A" w:rsidP="00930C21">
            <w:pPr>
              <w:spacing w:line="480" w:lineRule="auto"/>
              <w:jc w:val="center"/>
              <w:rPr>
                <w:sz w:val="22"/>
                <w:szCs w:val="22"/>
              </w:rPr>
            </w:pPr>
            <w:r>
              <w:t>.37 (.04)</w:t>
            </w:r>
          </w:p>
        </w:tc>
        <w:tc>
          <w:tcPr>
            <w:tcW w:w="2410" w:type="dxa"/>
            <w:tcBorders>
              <w:top w:val="nil"/>
              <w:left w:val="nil"/>
              <w:bottom w:val="nil"/>
              <w:right w:val="nil"/>
            </w:tcBorders>
            <w:vAlign w:val="center"/>
          </w:tcPr>
          <w:p w14:paraId="36A9DEA6" w14:textId="77777777" w:rsidR="008B0E4A" w:rsidRDefault="008B0E4A" w:rsidP="00930C21">
            <w:pPr>
              <w:spacing w:line="480" w:lineRule="auto"/>
              <w:jc w:val="center"/>
            </w:pPr>
            <w:r>
              <w:t>.24 (.02)</w:t>
            </w:r>
          </w:p>
        </w:tc>
      </w:tr>
      <w:tr w:rsidR="008B0E4A" w14:paraId="7AFCA6F0" w14:textId="77777777" w:rsidTr="00930C21">
        <w:trPr>
          <w:trHeight w:val="506"/>
        </w:trPr>
        <w:tc>
          <w:tcPr>
            <w:tcW w:w="2660" w:type="dxa"/>
            <w:tcBorders>
              <w:top w:val="nil"/>
              <w:left w:val="nil"/>
              <w:bottom w:val="nil"/>
              <w:right w:val="nil"/>
            </w:tcBorders>
            <w:vAlign w:val="center"/>
          </w:tcPr>
          <w:p w14:paraId="054118CB" w14:textId="77777777" w:rsidR="008B0E4A" w:rsidRDefault="008B0E4A" w:rsidP="00930C21">
            <w:pPr>
              <w:spacing w:line="480" w:lineRule="auto"/>
              <w:jc w:val="center"/>
            </w:pPr>
            <w:r>
              <w:t>weighted, zero-coded</w:t>
            </w:r>
          </w:p>
        </w:tc>
        <w:tc>
          <w:tcPr>
            <w:tcW w:w="2268" w:type="dxa"/>
            <w:tcBorders>
              <w:top w:val="nil"/>
              <w:left w:val="nil"/>
              <w:bottom w:val="nil"/>
              <w:right w:val="nil"/>
            </w:tcBorders>
            <w:vAlign w:val="center"/>
          </w:tcPr>
          <w:p w14:paraId="2D60D653" w14:textId="77777777" w:rsidR="008B0E4A" w:rsidRPr="00922383" w:rsidRDefault="008B0E4A" w:rsidP="00930C21">
            <w:pPr>
              <w:spacing w:line="480" w:lineRule="auto"/>
              <w:jc w:val="center"/>
              <w:rPr>
                <w:sz w:val="22"/>
                <w:szCs w:val="22"/>
              </w:rPr>
            </w:pPr>
            <w:r>
              <w:t>.30 (.05)</w:t>
            </w:r>
          </w:p>
        </w:tc>
        <w:tc>
          <w:tcPr>
            <w:tcW w:w="2410" w:type="dxa"/>
            <w:tcBorders>
              <w:top w:val="nil"/>
              <w:left w:val="nil"/>
              <w:bottom w:val="nil"/>
              <w:right w:val="nil"/>
            </w:tcBorders>
            <w:vAlign w:val="center"/>
          </w:tcPr>
          <w:p w14:paraId="770AF8EE" w14:textId="77777777" w:rsidR="008B0E4A" w:rsidRDefault="008B0E4A" w:rsidP="00930C21">
            <w:pPr>
              <w:spacing w:line="480" w:lineRule="auto"/>
              <w:jc w:val="center"/>
            </w:pPr>
            <w:r>
              <w:t>.15 (.03)</w:t>
            </w:r>
          </w:p>
        </w:tc>
      </w:tr>
      <w:tr w:rsidR="008B0E4A" w14:paraId="325D150E" w14:textId="77777777" w:rsidTr="00930C21">
        <w:trPr>
          <w:trHeight w:val="506"/>
        </w:trPr>
        <w:tc>
          <w:tcPr>
            <w:tcW w:w="2660" w:type="dxa"/>
            <w:tcBorders>
              <w:top w:val="nil"/>
              <w:left w:val="nil"/>
              <w:bottom w:val="single" w:sz="12" w:space="0" w:color="auto"/>
              <w:right w:val="nil"/>
            </w:tcBorders>
            <w:vAlign w:val="center"/>
          </w:tcPr>
          <w:p w14:paraId="499D355B" w14:textId="77777777" w:rsidR="008B0E4A" w:rsidRDefault="008B0E4A" w:rsidP="00930C21">
            <w:pPr>
              <w:spacing w:line="480" w:lineRule="auto"/>
              <w:jc w:val="center"/>
            </w:pPr>
            <w:r>
              <w:t>weighted, max-coded</w:t>
            </w:r>
          </w:p>
        </w:tc>
        <w:tc>
          <w:tcPr>
            <w:tcW w:w="2268" w:type="dxa"/>
            <w:tcBorders>
              <w:top w:val="nil"/>
              <w:left w:val="nil"/>
              <w:bottom w:val="single" w:sz="12" w:space="0" w:color="auto"/>
              <w:right w:val="nil"/>
            </w:tcBorders>
            <w:vAlign w:val="center"/>
          </w:tcPr>
          <w:p w14:paraId="2F14BAC1" w14:textId="77777777" w:rsidR="008B0E4A" w:rsidRPr="00922383" w:rsidRDefault="008B0E4A" w:rsidP="00930C21">
            <w:pPr>
              <w:spacing w:line="480" w:lineRule="auto"/>
              <w:jc w:val="center"/>
              <w:rPr>
                <w:sz w:val="22"/>
                <w:szCs w:val="22"/>
              </w:rPr>
            </w:pPr>
            <w:r>
              <w:t>.33 (.05)</w:t>
            </w:r>
          </w:p>
        </w:tc>
        <w:tc>
          <w:tcPr>
            <w:tcW w:w="2410" w:type="dxa"/>
            <w:tcBorders>
              <w:top w:val="nil"/>
              <w:left w:val="nil"/>
              <w:bottom w:val="single" w:sz="12" w:space="0" w:color="auto"/>
              <w:right w:val="nil"/>
            </w:tcBorders>
            <w:vAlign w:val="center"/>
          </w:tcPr>
          <w:p w14:paraId="494D37A8" w14:textId="77777777" w:rsidR="008B0E4A" w:rsidRDefault="008B0E4A" w:rsidP="00930C21">
            <w:pPr>
              <w:spacing w:line="480" w:lineRule="auto"/>
              <w:jc w:val="center"/>
            </w:pPr>
            <w:r>
              <w:t>.21 (.03)</w:t>
            </w:r>
          </w:p>
        </w:tc>
      </w:tr>
    </w:tbl>
    <w:p w14:paraId="37FD7894" w14:textId="77777777" w:rsidR="008B0E4A" w:rsidRDefault="008B0E4A" w:rsidP="008B0E4A">
      <w:pPr>
        <w:spacing w:line="480" w:lineRule="auto"/>
        <w:jc w:val="center"/>
      </w:pPr>
    </w:p>
    <w:p w14:paraId="12078BFA" w14:textId="77777777" w:rsidR="00104AA4" w:rsidRDefault="008B0E4A" w:rsidP="008B0E4A">
      <w:r>
        <w:t xml:space="preserve"> </w:t>
      </w:r>
    </w:p>
    <w:p w14:paraId="4691B0DD" w14:textId="77777777" w:rsidR="00104AA4" w:rsidRPr="006622AD" w:rsidRDefault="00104AA4" w:rsidP="00104AA4">
      <w:pPr>
        <w:spacing w:line="480" w:lineRule="auto"/>
        <w:rPr>
          <w:b/>
          <w:noProof/>
        </w:rPr>
      </w:pPr>
      <w:r>
        <w:rPr>
          <w:i/>
        </w:rPr>
        <w:t xml:space="preserve"> </w:t>
      </w:r>
    </w:p>
    <w:sectPr w:rsidR="00104AA4" w:rsidRPr="006622AD" w:rsidSect="00E454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e Fox" w:date="2014-01-30T13:13:00Z" w:initials="JF">
    <w:p w14:paraId="6A088E90" w14:textId="77777777" w:rsidR="00F05967" w:rsidRDefault="00F05967">
      <w:pPr>
        <w:pStyle w:val="CommentText"/>
        <w:rPr>
          <w:lang w:val="en-US"/>
        </w:rPr>
      </w:pPr>
      <w:r>
        <w:rPr>
          <w:rStyle w:val="CommentReference"/>
        </w:rPr>
        <w:annotationRef/>
      </w:r>
      <w:r>
        <w:rPr>
          <w:lang w:val="en-US"/>
        </w:rPr>
        <w:t>Do you think we should use an acronym (SIVE model)?</w:t>
      </w:r>
    </w:p>
    <w:p w14:paraId="65521203" w14:textId="77777777" w:rsidR="00F05967" w:rsidRDefault="00F05967">
      <w:pPr>
        <w:pStyle w:val="CommentText"/>
        <w:rPr>
          <w:lang w:val="en-US"/>
        </w:rPr>
      </w:pPr>
    </w:p>
    <w:p w14:paraId="1889E5EB" w14:textId="77777777" w:rsidR="00F05967" w:rsidRPr="00794186" w:rsidRDefault="00F05967">
      <w:pPr>
        <w:pStyle w:val="CommentText"/>
        <w:rPr>
          <w:lang w:val="en-US"/>
        </w:rPr>
      </w:pPr>
      <w:r>
        <w:rPr>
          <w:lang w:val="en-US"/>
        </w:rPr>
        <w:t xml:space="preserve">Grace:  It’s usually not referred to as an acronym so let’s </w:t>
      </w:r>
      <w:proofErr w:type="gramStart"/>
      <w:r>
        <w:rPr>
          <w:lang w:val="en-US"/>
        </w:rPr>
        <w:t>just  leave</w:t>
      </w:r>
      <w:proofErr w:type="gramEnd"/>
      <w:r>
        <w:rPr>
          <w:lang w:val="en-US"/>
        </w:rPr>
        <w:t xml:space="preserve"> it as is.</w:t>
      </w:r>
    </w:p>
  </w:comment>
  <w:comment w:id="1" w:author="Grace Ahn" w:date="2014-01-30T14:18:00Z" w:initials="GA">
    <w:p w14:paraId="629106E0" w14:textId="77777777" w:rsidR="00F05967" w:rsidRDefault="00F05967">
      <w:pPr>
        <w:pStyle w:val="CommentText"/>
      </w:pPr>
      <w:r>
        <w:rPr>
          <w:rStyle w:val="CommentReference"/>
        </w:rPr>
        <w:annotationRef/>
      </w:r>
      <w:r>
        <w:t>Is this necessarily relevant? I think we can delete.</w:t>
      </w:r>
    </w:p>
  </w:comment>
  <w:comment w:id="2" w:author="Jesse Fox" w:date="2014-02-02T10:53:00Z" w:initials="JF">
    <w:p w14:paraId="4D559513" w14:textId="56D50DAF" w:rsidR="00F05967" w:rsidRPr="00F05967" w:rsidRDefault="00F05967">
      <w:pPr>
        <w:pStyle w:val="CommentText"/>
        <w:rPr>
          <w:lang w:val="en-US"/>
        </w:rPr>
      </w:pPr>
      <w:r>
        <w:rPr>
          <w:rStyle w:val="CommentReference"/>
        </w:rPr>
        <w:annotationRef/>
      </w:r>
      <w:r>
        <w:rPr>
          <w:lang w:val="en-US"/>
        </w:rPr>
        <w:t xml:space="preserve">A reviewer wanted this clarification, and Sue also mentioned it. </w:t>
      </w:r>
    </w:p>
  </w:comment>
  <w:comment w:id="5" w:author="Jesse Fox" w:date="2014-01-28T15:24:00Z" w:initials="JF">
    <w:p w14:paraId="70C1AAAB" w14:textId="77777777" w:rsidR="00F05967" w:rsidRDefault="00F05967">
      <w:pPr>
        <w:pStyle w:val="CommentText"/>
        <w:rPr>
          <w:lang w:val="en-US"/>
        </w:rPr>
      </w:pPr>
      <w:r>
        <w:rPr>
          <w:rStyle w:val="CommentReference"/>
        </w:rPr>
        <w:annotationRef/>
      </w:r>
      <w:proofErr w:type="gramStart"/>
      <w:r>
        <w:rPr>
          <w:lang w:val="en-US"/>
        </w:rPr>
        <w:t>I’m  not</w:t>
      </w:r>
      <w:proofErr w:type="gramEnd"/>
      <w:r>
        <w:rPr>
          <w:lang w:val="en-US"/>
        </w:rPr>
        <w:t xml:space="preserve"> really sure what to do with this comment from Rev. 2</w:t>
      </w:r>
    </w:p>
    <w:p w14:paraId="50BD6685" w14:textId="77777777" w:rsidR="00F05967" w:rsidRDefault="00F05967">
      <w:pPr>
        <w:pStyle w:val="CommentText"/>
        <w:rPr>
          <w:lang w:val="en-US"/>
        </w:rPr>
      </w:pPr>
    </w:p>
    <w:p w14:paraId="0D12D4A9" w14:textId="77777777" w:rsidR="00F05967" w:rsidRPr="00794186" w:rsidRDefault="00F05967">
      <w:pPr>
        <w:pStyle w:val="CommentText"/>
        <w:rPr>
          <w:lang w:val="en-US"/>
        </w:rPr>
      </w:pPr>
      <w:r>
        <w:t>In particular the work could be better connected to the basic social psychological literature on social influence. The authors discuss the different routes by which behavior of others has an influence on our own (pages 11 – 12), addressing one of my concerns in my initial review. However, you don’t connect these mechanisms and the basic literature on social influence with the theories of agent influence that motivate your meta-analysis discussed starting on page 13. I would like you to go a bit farther in explaining how these two theories differ in terms of the route by which agents are influencing the user’s behavior, connecting the two theories back to the basic research on social influence.</w:t>
      </w:r>
      <w:r>
        <w:rPr>
          <w:lang w:val="en-US"/>
        </w:rPr>
        <w:t xml:space="preserve"> </w:t>
      </w:r>
      <w:r>
        <w:t>Can you integrate consideration of this work in your discussion of agent influence and your hypotheses? And revisit it in the discussion and conclusion section?</w:t>
      </w:r>
    </w:p>
  </w:comment>
  <w:comment w:id="3" w:author="Grace Ahn" w:date="2014-01-30T14:21:00Z" w:initials="GA">
    <w:p w14:paraId="267510CB" w14:textId="77777777" w:rsidR="00F05967" w:rsidRDefault="00F05967">
      <w:pPr>
        <w:pStyle w:val="CommentText"/>
      </w:pPr>
      <w:r>
        <w:rPr>
          <w:rStyle w:val="CommentReference"/>
        </w:rPr>
        <w:annotationRef/>
      </w:r>
      <w:r>
        <w:t xml:space="preserve">I think we can just include a short paragraph that links the classic theory of social influence and </w:t>
      </w:r>
      <w:proofErr w:type="spellStart"/>
      <w:r>
        <w:t>Blascovich’s</w:t>
      </w:r>
      <w:proofErr w:type="spellEnd"/>
      <w:r>
        <w:t xml:space="preserve"> understanding of social influence in VE. How it’s similar, how it’s different.</w:t>
      </w:r>
    </w:p>
  </w:comment>
  <w:comment w:id="4" w:author="Jesse Fox" w:date="2014-02-02T11:11:00Z" w:initials="JF">
    <w:p w14:paraId="728A9C1D" w14:textId="2A6E54FB" w:rsidR="00271343" w:rsidRDefault="00271343">
      <w:pPr>
        <w:pStyle w:val="CommentText"/>
      </w:pPr>
      <w:r>
        <w:rPr>
          <w:rStyle w:val="CommentReference"/>
        </w:rPr>
        <w:annotationRef/>
      </w:r>
      <w:r>
        <w:rPr>
          <w:lang w:val="en-US"/>
        </w:rPr>
        <w:t>Jeremy, as the psych person, have any thoughts/additions here?</w:t>
      </w:r>
    </w:p>
  </w:comment>
  <w:comment w:id="6" w:author="Grace Ahn" w:date="2014-01-30T14:35:00Z" w:initials="GA">
    <w:p w14:paraId="7411F477" w14:textId="77777777" w:rsidR="00F05967" w:rsidRDefault="00F05967">
      <w:pPr>
        <w:pStyle w:val="CommentText"/>
      </w:pPr>
      <w:r>
        <w:rPr>
          <w:rStyle w:val="CommentReference"/>
        </w:rPr>
        <w:annotationRef/>
      </w:r>
      <w:r>
        <w:t xml:space="preserve">Maybe this is where we discuss classic social influence theory vs. </w:t>
      </w:r>
      <w:proofErr w:type="spellStart"/>
      <w:r>
        <w:t>Blascovich</w:t>
      </w:r>
      <w:proofErr w:type="spellEnd"/>
      <w:r>
        <w:t xml:space="preserve"> model of social influence in VE?</w:t>
      </w:r>
    </w:p>
  </w:comment>
  <w:comment w:id="7" w:author="Jesse Fox" w:date="2014-01-28T15:24:00Z" w:initials="JF">
    <w:p w14:paraId="45D64F02" w14:textId="77777777" w:rsidR="00F05967" w:rsidRDefault="00F05967">
      <w:pPr>
        <w:pStyle w:val="CommentText"/>
        <w:rPr>
          <w:lang w:val="en-US"/>
        </w:rPr>
      </w:pPr>
      <w:r>
        <w:rPr>
          <w:rStyle w:val="CommentReference"/>
        </w:rPr>
        <w:annotationRef/>
      </w:r>
      <w:r>
        <w:rPr>
          <w:lang w:val="en-US"/>
        </w:rPr>
        <w:t>From reviewer 2:</w:t>
      </w:r>
    </w:p>
    <w:p w14:paraId="49A1DDFC" w14:textId="77777777" w:rsidR="00F05967" w:rsidRDefault="00F05967">
      <w:pPr>
        <w:pStyle w:val="CommentText"/>
        <w:rPr>
          <w:lang w:val="en-US"/>
        </w:rPr>
      </w:pPr>
    </w:p>
    <w:p w14:paraId="61CDF9B7" w14:textId="77777777" w:rsidR="00F05967" w:rsidRPr="00794186" w:rsidRDefault="00F05967" w:rsidP="00794186">
      <w:pPr>
        <w:pStyle w:val="CommentText"/>
        <w:rPr>
          <w:lang w:val="en-US"/>
        </w:rPr>
      </w:pPr>
      <w:r>
        <w:t>In particular the work could be better connected to the basic social psychological literature on social influence. The authors discuss the different routes by which behavior of others has an influence on our own (pages 11 – 12), addressing one of my concerns in my initial review. However, you don’t connect these mechanisms and the basic literature on social influence with the theories of agent influence that motivate your meta-analysis discussed starting on page 13. I would like you to go a bit farther in explaining how these two theories differ in terms of the route by which agents are influencing the user’s behavior, connecting the two theories back to the basic research on social influence.</w:t>
      </w:r>
      <w:r>
        <w:rPr>
          <w:lang w:val="en-US"/>
        </w:rPr>
        <w:t xml:space="preserve"> </w:t>
      </w:r>
      <w:r>
        <w:t>Can you integrate consideration of this work in your discussion of agent influence and your hypotheses? And revisit it in the discussion and conclusion section?</w:t>
      </w:r>
    </w:p>
    <w:p w14:paraId="35F1D446" w14:textId="77777777" w:rsidR="00F05967" w:rsidRPr="00794186" w:rsidRDefault="00F05967">
      <w:pPr>
        <w:pStyle w:val="CommentText"/>
        <w:rPr>
          <w:lang w:val="en-US"/>
        </w:rPr>
      </w:pPr>
    </w:p>
  </w:comment>
  <w:comment w:id="21" w:author="Jesse Fox" w:date="2014-02-02T11:07:00Z" w:initials="JF">
    <w:p w14:paraId="5A4E773E" w14:textId="46DA3739" w:rsidR="00D4505F" w:rsidRPr="00D4505F" w:rsidRDefault="00D4505F">
      <w:pPr>
        <w:pStyle w:val="CommentText"/>
        <w:rPr>
          <w:lang w:val="en-US"/>
        </w:rPr>
      </w:pPr>
      <w:r>
        <w:rPr>
          <w:rStyle w:val="CommentReference"/>
        </w:rPr>
        <w:annotationRef/>
      </w:r>
      <w:r w:rsidR="00271343">
        <w:rPr>
          <w:lang w:val="en-US"/>
        </w:rPr>
        <w:t>Jeremy: do you think this paragraph should stay here or move to the future directions section?</w:t>
      </w:r>
    </w:p>
  </w:comment>
  <w:comment w:id="24" w:author="Jesse Fox" w:date="2014-02-02T11:19:00Z" w:initials="JF">
    <w:p w14:paraId="1DDEDF7D" w14:textId="1A83147A" w:rsidR="00FA43F9" w:rsidRPr="00FA43F9" w:rsidRDefault="00FA43F9">
      <w:pPr>
        <w:pStyle w:val="CommentText"/>
        <w:rPr>
          <w:lang w:val="en-US"/>
        </w:rPr>
      </w:pPr>
      <w:r>
        <w:rPr>
          <w:rStyle w:val="CommentReference"/>
        </w:rPr>
        <w:annotationRef/>
      </w:r>
      <w:r>
        <w:rPr>
          <w:lang w:val="en-US"/>
        </w:rPr>
        <w:t>Should this go here or with theory above? This section is pretty long so I’m inclined to keep it with the theory.</w:t>
      </w:r>
    </w:p>
  </w:comment>
  <w:comment w:id="31" w:author="Jesse Fox" w:date="2014-01-28T15:24:00Z" w:initials="JF">
    <w:p w14:paraId="19693F66" w14:textId="77777777" w:rsidR="00F05967" w:rsidRDefault="00F05967">
      <w:pPr>
        <w:pStyle w:val="CommentText"/>
        <w:rPr>
          <w:lang w:val="en-US"/>
        </w:rPr>
      </w:pPr>
      <w:r>
        <w:rPr>
          <w:rStyle w:val="CommentReference"/>
        </w:rPr>
        <w:annotationRef/>
      </w:r>
      <w:r>
        <w:rPr>
          <w:lang w:val="en-US"/>
        </w:rPr>
        <w:t>From Reviewer 2:</w:t>
      </w:r>
    </w:p>
    <w:p w14:paraId="75B1E7D8" w14:textId="77777777" w:rsidR="00F05967" w:rsidRDefault="00F05967">
      <w:pPr>
        <w:pStyle w:val="CommentText"/>
        <w:rPr>
          <w:lang w:val="en-US"/>
        </w:rPr>
      </w:pPr>
    </w:p>
    <w:p w14:paraId="451847B9" w14:textId="77777777" w:rsidR="00F05967" w:rsidRPr="00794186" w:rsidRDefault="00F05967" w:rsidP="00794186">
      <w:pPr>
        <w:pStyle w:val="CommentText"/>
        <w:rPr>
          <w:lang w:val="en-US"/>
        </w:rPr>
      </w:pPr>
      <w:r>
        <w:t>In particular the work could be better connected to the basic social psychological literature on social influence. The authors discuss the different routes by which behavior of others has an influence on our own (pages 11 – 12), addressing one of my concerns in my initial review. However, you don’t connect these mechanisms and the basic literature on social influence with the theories of agent influence that motivate your meta-analysis discussed starting on page 13. I would like you to go a bit farther in explaining how these two theories differ in terms of the route by which agents are influencing the user’s behavior, connecting the two theories back to the basic research on social influence.</w:t>
      </w:r>
      <w:r>
        <w:rPr>
          <w:lang w:val="en-US"/>
        </w:rPr>
        <w:t xml:space="preserve"> </w:t>
      </w:r>
      <w:r>
        <w:t>Can you integrate consideration of this work in your discussion of agent influence and your hypotheses? And revisit it in the discussion and conclusion section?</w:t>
      </w:r>
    </w:p>
    <w:p w14:paraId="4F846098" w14:textId="77777777" w:rsidR="00F05967" w:rsidRPr="00794186" w:rsidRDefault="00F05967">
      <w:pPr>
        <w:pStyle w:val="CommentText"/>
        <w:rPr>
          <w:lang w:val="en-US"/>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B8841" w14:textId="77777777" w:rsidR="00E860FB" w:rsidRDefault="00E860FB" w:rsidP="00104AA4">
      <w:r>
        <w:separator/>
      </w:r>
    </w:p>
  </w:endnote>
  <w:endnote w:type="continuationSeparator" w:id="0">
    <w:p w14:paraId="5EA30CB9" w14:textId="77777777" w:rsidR="00E860FB" w:rsidRDefault="00E860FB" w:rsidP="00104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72663" w14:textId="77777777" w:rsidR="00E860FB" w:rsidRDefault="00E860FB" w:rsidP="00104AA4">
      <w:r>
        <w:separator/>
      </w:r>
    </w:p>
  </w:footnote>
  <w:footnote w:type="continuationSeparator" w:id="0">
    <w:p w14:paraId="3CBFFD76" w14:textId="77777777" w:rsidR="00E860FB" w:rsidRDefault="00E860FB" w:rsidP="00104AA4">
      <w:r>
        <w:continuationSeparator/>
      </w:r>
    </w:p>
  </w:footnote>
  <w:footnote w:id="1">
    <w:p w14:paraId="18B9BFC4" w14:textId="77777777" w:rsidR="00F05967" w:rsidRDefault="00F05967" w:rsidP="00E454E3">
      <w:r>
        <w:rPr>
          <w:rStyle w:val="FootnoteReference"/>
          <w:rFonts w:eastAsia="SimSun"/>
        </w:rPr>
        <w:footnoteRef/>
      </w:r>
      <w:r>
        <w:t xml:space="preserve"> Asterisk (*) signifies the maximum coded values (in place of the zero-coded unreported values) </w:t>
      </w:r>
    </w:p>
    <w:p w14:paraId="28FE71EF" w14:textId="77777777" w:rsidR="00F05967" w:rsidRDefault="00F05967" w:rsidP="00E454E3">
      <w:pPr>
        <w:pStyle w:val="FootnoteText"/>
      </w:pPr>
    </w:p>
  </w:footnote>
  <w:footnote w:id="2">
    <w:p w14:paraId="4465AC59" w14:textId="77777777" w:rsidR="00F05967" w:rsidRPr="008C58CC" w:rsidRDefault="00F05967" w:rsidP="00E454E3">
      <w:r>
        <w:rPr>
          <w:rStyle w:val="FootnoteReference"/>
          <w:rFonts w:eastAsia="SimSun"/>
        </w:rPr>
        <w:footnoteRef/>
      </w:r>
      <w:r>
        <w:t xml:space="preserve"> </w:t>
      </w:r>
      <w:proofErr w:type="spellStart"/>
      <w:r>
        <w:rPr>
          <w:i/>
        </w:rPr>
        <w:t>r</w:t>
      </w:r>
      <w:r w:rsidRPr="009A76C6">
        <w:rPr>
          <w:i/>
          <w:vertAlign w:val="subscript"/>
        </w:rPr>
        <w:t>w</w:t>
      </w:r>
      <w:proofErr w:type="spellEnd"/>
      <w:r>
        <w:rPr>
          <w:i/>
        </w:rPr>
        <w:t xml:space="preserve"> </w:t>
      </w:r>
      <w:r>
        <w:t xml:space="preserve">signifies a weighted </w:t>
      </w:r>
      <w:r>
        <w:rPr>
          <w:i/>
        </w:rPr>
        <w:t xml:space="preserve">r </w:t>
      </w:r>
      <w:r>
        <w:t>value</w:t>
      </w:r>
    </w:p>
    <w:p w14:paraId="0B91B9F6" w14:textId="77777777" w:rsidR="00F05967" w:rsidRDefault="00F05967" w:rsidP="00E454E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513F8" w14:textId="77777777" w:rsidR="00F05967" w:rsidRDefault="00F05967" w:rsidP="00ED779E">
    <w:pPr>
      <w:pStyle w:val="Header"/>
    </w:pPr>
    <w:r>
      <w:rPr>
        <w:lang w:val="en-US"/>
      </w:rPr>
      <w:t xml:space="preserve">META-ANALYSIS: AGENTS VS. AVATARS                                                                          </w:t>
    </w:r>
    <w:r>
      <w:fldChar w:fldCharType="begin"/>
    </w:r>
    <w:r>
      <w:instrText xml:space="preserve"> PAGE   \* MERGEFORMAT </w:instrText>
    </w:r>
    <w:r>
      <w:fldChar w:fldCharType="separate"/>
    </w:r>
    <w:r w:rsidR="00FA43F9">
      <w:rPr>
        <w:noProof/>
      </w:rPr>
      <w:t>30</w:t>
    </w:r>
    <w:r>
      <w:rPr>
        <w:noProof/>
      </w:rPr>
      <w:fldChar w:fldCharType="end"/>
    </w:r>
  </w:p>
  <w:p w14:paraId="0C7BF2E1" w14:textId="77777777" w:rsidR="00F05967" w:rsidRDefault="00F05967" w:rsidP="00ED7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E0CDF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C93"/>
    <w:rsid w:val="000039C6"/>
    <w:rsid w:val="0002176F"/>
    <w:rsid w:val="000247E8"/>
    <w:rsid w:val="00025CE9"/>
    <w:rsid w:val="00031A83"/>
    <w:rsid w:val="00034932"/>
    <w:rsid w:val="00046AF7"/>
    <w:rsid w:val="00051B6E"/>
    <w:rsid w:val="00054589"/>
    <w:rsid w:val="00056D58"/>
    <w:rsid w:val="000664F9"/>
    <w:rsid w:val="0007569F"/>
    <w:rsid w:val="00077D66"/>
    <w:rsid w:val="000B4C10"/>
    <w:rsid w:val="000B4EC1"/>
    <w:rsid w:val="000B5E43"/>
    <w:rsid w:val="000C5F00"/>
    <w:rsid w:val="000C67D3"/>
    <w:rsid w:val="000E1041"/>
    <w:rsid w:val="001020CD"/>
    <w:rsid w:val="00104AA4"/>
    <w:rsid w:val="00107480"/>
    <w:rsid w:val="0011416A"/>
    <w:rsid w:val="00114430"/>
    <w:rsid w:val="00116E5C"/>
    <w:rsid w:val="001210EE"/>
    <w:rsid w:val="00123D0C"/>
    <w:rsid w:val="00123F88"/>
    <w:rsid w:val="00124F65"/>
    <w:rsid w:val="00151AB4"/>
    <w:rsid w:val="00154C10"/>
    <w:rsid w:val="00157C16"/>
    <w:rsid w:val="00164BB1"/>
    <w:rsid w:val="00165E60"/>
    <w:rsid w:val="00176EFA"/>
    <w:rsid w:val="0018364F"/>
    <w:rsid w:val="00185E40"/>
    <w:rsid w:val="001B7F0C"/>
    <w:rsid w:val="001C6949"/>
    <w:rsid w:val="001E176D"/>
    <w:rsid w:val="001F4848"/>
    <w:rsid w:val="0020131E"/>
    <w:rsid w:val="00215137"/>
    <w:rsid w:val="00216C0D"/>
    <w:rsid w:val="00222105"/>
    <w:rsid w:val="002363FD"/>
    <w:rsid w:val="0023730F"/>
    <w:rsid w:val="0024061C"/>
    <w:rsid w:val="0024407C"/>
    <w:rsid w:val="0024442B"/>
    <w:rsid w:val="00250211"/>
    <w:rsid w:val="002536FE"/>
    <w:rsid w:val="00253CE1"/>
    <w:rsid w:val="00261E5A"/>
    <w:rsid w:val="00271343"/>
    <w:rsid w:val="00277D93"/>
    <w:rsid w:val="0028176D"/>
    <w:rsid w:val="00295BAA"/>
    <w:rsid w:val="002B0FF4"/>
    <w:rsid w:val="002C3B09"/>
    <w:rsid w:val="002D15BF"/>
    <w:rsid w:val="002D53D0"/>
    <w:rsid w:val="002D6FB6"/>
    <w:rsid w:val="003037D8"/>
    <w:rsid w:val="00310304"/>
    <w:rsid w:val="0031172C"/>
    <w:rsid w:val="00314E0E"/>
    <w:rsid w:val="003152C0"/>
    <w:rsid w:val="003172ED"/>
    <w:rsid w:val="00322730"/>
    <w:rsid w:val="00322E68"/>
    <w:rsid w:val="00326260"/>
    <w:rsid w:val="00332CE5"/>
    <w:rsid w:val="003365E4"/>
    <w:rsid w:val="00351367"/>
    <w:rsid w:val="00352551"/>
    <w:rsid w:val="00355AD7"/>
    <w:rsid w:val="00367434"/>
    <w:rsid w:val="003720AF"/>
    <w:rsid w:val="003751CA"/>
    <w:rsid w:val="00384D2A"/>
    <w:rsid w:val="00390251"/>
    <w:rsid w:val="00392C6B"/>
    <w:rsid w:val="0039340C"/>
    <w:rsid w:val="003A542E"/>
    <w:rsid w:val="003B04CE"/>
    <w:rsid w:val="003B4526"/>
    <w:rsid w:val="003C1737"/>
    <w:rsid w:val="003D00B4"/>
    <w:rsid w:val="003D0D8D"/>
    <w:rsid w:val="003D73E6"/>
    <w:rsid w:val="003E166F"/>
    <w:rsid w:val="003E4900"/>
    <w:rsid w:val="003F7D36"/>
    <w:rsid w:val="00400A19"/>
    <w:rsid w:val="0040208F"/>
    <w:rsid w:val="004065CD"/>
    <w:rsid w:val="00410EB0"/>
    <w:rsid w:val="0041654D"/>
    <w:rsid w:val="004270E4"/>
    <w:rsid w:val="00431FDF"/>
    <w:rsid w:val="004321BD"/>
    <w:rsid w:val="00440E09"/>
    <w:rsid w:val="0044106B"/>
    <w:rsid w:val="00442885"/>
    <w:rsid w:val="00450D48"/>
    <w:rsid w:val="00456168"/>
    <w:rsid w:val="0045734E"/>
    <w:rsid w:val="004639EC"/>
    <w:rsid w:val="00470CEF"/>
    <w:rsid w:val="00477021"/>
    <w:rsid w:val="0049213A"/>
    <w:rsid w:val="004973FE"/>
    <w:rsid w:val="004A0646"/>
    <w:rsid w:val="004B1710"/>
    <w:rsid w:val="004B18B4"/>
    <w:rsid w:val="004B4C08"/>
    <w:rsid w:val="004C7FD0"/>
    <w:rsid w:val="004D5BEC"/>
    <w:rsid w:val="004D5E64"/>
    <w:rsid w:val="004E4C93"/>
    <w:rsid w:val="004F6645"/>
    <w:rsid w:val="004F7757"/>
    <w:rsid w:val="00503D1B"/>
    <w:rsid w:val="00517ACA"/>
    <w:rsid w:val="005258B6"/>
    <w:rsid w:val="00533530"/>
    <w:rsid w:val="0053431B"/>
    <w:rsid w:val="00546F55"/>
    <w:rsid w:val="005535C8"/>
    <w:rsid w:val="00554DCF"/>
    <w:rsid w:val="00565E40"/>
    <w:rsid w:val="005722BD"/>
    <w:rsid w:val="0058034E"/>
    <w:rsid w:val="0058135B"/>
    <w:rsid w:val="00584DB5"/>
    <w:rsid w:val="0058579B"/>
    <w:rsid w:val="00585DE1"/>
    <w:rsid w:val="00590A55"/>
    <w:rsid w:val="005915B5"/>
    <w:rsid w:val="00592339"/>
    <w:rsid w:val="005A0900"/>
    <w:rsid w:val="005A4DCD"/>
    <w:rsid w:val="005B0764"/>
    <w:rsid w:val="005B4BAB"/>
    <w:rsid w:val="005C1879"/>
    <w:rsid w:val="005C391B"/>
    <w:rsid w:val="005D0494"/>
    <w:rsid w:val="005E4B43"/>
    <w:rsid w:val="005F6564"/>
    <w:rsid w:val="00600578"/>
    <w:rsid w:val="00610BB7"/>
    <w:rsid w:val="00613982"/>
    <w:rsid w:val="006168C3"/>
    <w:rsid w:val="00620B9A"/>
    <w:rsid w:val="006243E8"/>
    <w:rsid w:val="006252F6"/>
    <w:rsid w:val="00627A98"/>
    <w:rsid w:val="00632B5D"/>
    <w:rsid w:val="00635B88"/>
    <w:rsid w:val="006623BD"/>
    <w:rsid w:val="00666E46"/>
    <w:rsid w:val="0067242C"/>
    <w:rsid w:val="006769CF"/>
    <w:rsid w:val="00682096"/>
    <w:rsid w:val="00683CBD"/>
    <w:rsid w:val="006857DF"/>
    <w:rsid w:val="0068635C"/>
    <w:rsid w:val="006929E9"/>
    <w:rsid w:val="00697229"/>
    <w:rsid w:val="006974E1"/>
    <w:rsid w:val="006A123B"/>
    <w:rsid w:val="006A6739"/>
    <w:rsid w:val="006B1BD2"/>
    <w:rsid w:val="006E07E6"/>
    <w:rsid w:val="006E25FC"/>
    <w:rsid w:val="006E426A"/>
    <w:rsid w:val="006E4C8D"/>
    <w:rsid w:val="006E53A6"/>
    <w:rsid w:val="006E796C"/>
    <w:rsid w:val="006F293B"/>
    <w:rsid w:val="00701F9E"/>
    <w:rsid w:val="00702625"/>
    <w:rsid w:val="00703242"/>
    <w:rsid w:val="007045A0"/>
    <w:rsid w:val="00705F51"/>
    <w:rsid w:val="007068DA"/>
    <w:rsid w:val="007073AC"/>
    <w:rsid w:val="007151E1"/>
    <w:rsid w:val="00720811"/>
    <w:rsid w:val="0072155E"/>
    <w:rsid w:val="0072575C"/>
    <w:rsid w:val="007305F7"/>
    <w:rsid w:val="00732E7E"/>
    <w:rsid w:val="007559F6"/>
    <w:rsid w:val="007575B1"/>
    <w:rsid w:val="00773B7C"/>
    <w:rsid w:val="00774231"/>
    <w:rsid w:val="0077549A"/>
    <w:rsid w:val="007858F7"/>
    <w:rsid w:val="00790D51"/>
    <w:rsid w:val="007924CF"/>
    <w:rsid w:val="00794186"/>
    <w:rsid w:val="007A4F21"/>
    <w:rsid w:val="007B5CCD"/>
    <w:rsid w:val="007D13E8"/>
    <w:rsid w:val="007D79BC"/>
    <w:rsid w:val="007E4FE6"/>
    <w:rsid w:val="007E70B7"/>
    <w:rsid w:val="00800D7E"/>
    <w:rsid w:val="00801077"/>
    <w:rsid w:val="00802612"/>
    <w:rsid w:val="00802D69"/>
    <w:rsid w:val="00807AA3"/>
    <w:rsid w:val="00807F1F"/>
    <w:rsid w:val="0081257B"/>
    <w:rsid w:val="00820B31"/>
    <w:rsid w:val="00821AE5"/>
    <w:rsid w:val="0082578D"/>
    <w:rsid w:val="0082780F"/>
    <w:rsid w:val="008326EF"/>
    <w:rsid w:val="00835BEC"/>
    <w:rsid w:val="00835D34"/>
    <w:rsid w:val="008463AB"/>
    <w:rsid w:val="00853F58"/>
    <w:rsid w:val="00862AD1"/>
    <w:rsid w:val="00876543"/>
    <w:rsid w:val="008777B2"/>
    <w:rsid w:val="008821DD"/>
    <w:rsid w:val="00883F6A"/>
    <w:rsid w:val="0089258F"/>
    <w:rsid w:val="00892FAF"/>
    <w:rsid w:val="00895AAA"/>
    <w:rsid w:val="008960B3"/>
    <w:rsid w:val="008A54F6"/>
    <w:rsid w:val="008A655E"/>
    <w:rsid w:val="008B0E4A"/>
    <w:rsid w:val="008C0C93"/>
    <w:rsid w:val="008D1CC6"/>
    <w:rsid w:val="008D3512"/>
    <w:rsid w:val="008D6E41"/>
    <w:rsid w:val="008E45AF"/>
    <w:rsid w:val="008E4D6C"/>
    <w:rsid w:val="008E77ED"/>
    <w:rsid w:val="0091043E"/>
    <w:rsid w:val="00924920"/>
    <w:rsid w:val="00926D49"/>
    <w:rsid w:val="00930C21"/>
    <w:rsid w:val="00950BA3"/>
    <w:rsid w:val="00957C7B"/>
    <w:rsid w:val="009648DB"/>
    <w:rsid w:val="00971CE8"/>
    <w:rsid w:val="00977C07"/>
    <w:rsid w:val="00985ACC"/>
    <w:rsid w:val="00987162"/>
    <w:rsid w:val="0098728E"/>
    <w:rsid w:val="009938A9"/>
    <w:rsid w:val="009D2A5F"/>
    <w:rsid w:val="009D6FCF"/>
    <w:rsid w:val="009D7E01"/>
    <w:rsid w:val="009D7E29"/>
    <w:rsid w:val="009E0E0B"/>
    <w:rsid w:val="009E472B"/>
    <w:rsid w:val="009F1548"/>
    <w:rsid w:val="009F4E8E"/>
    <w:rsid w:val="009F6E8C"/>
    <w:rsid w:val="00A020D2"/>
    <w:rsid w:val="00A1325F"/>
    <w:rsid w:val="00A15ADE"/>
    <w:rsid w:val="00A175B9"/>
    <w:rsid w:val="00A23AD5"/>
    <w:rsid w:val="00A366BE"/>
    <w:rsid w:val="00A41840"/>
    <w:rsid w:val="00A46E14"/>
    <w:rsid w:val="00A51D98"/>
    <w:rsid w:val="00A770A1"/>
    <w:rsid w:val="00A80619"/>
    <w:rsid w:val="00A846AA"/>
    <w:rsid w:val="00A8656D"/>
    <w:rsid w:val="00A86FA9"/>
    <w:rsid w:val="00AA577F"/>
    <w:rsid w:val="00AC7B35"/>
    <w:rsid w:val="00AD131E"/>
    <w:rsid w:val="00AD4639"/>
    <w:rsid w:val="00AD593D"/>
    <w:rsid w:val="00AE4DA5"/>
    <w:rsid w:val="00AF1345"/>
    <w:rsid w:val="00AF314B"/>
    <w:rsid w:val="00B06410"/>
    <w:rsid w:val="00B15529"/>
    <w:rsid w:val="00B16CE9"/>
    <w:rsid w:val="00B20BDE"/>
    <w:rsid w:val="00B246AA"/>
    <w:rsid w:val="00B2670D"/>
    <w:rsid w:val="00B3705A"/>
    <w:rsid w:val="00B401CE"/>
    <w:rsid w:val="00B47242"/>
    <w:rsid w:val="00B61F06"/>
    <w:rsid w:val="00B67134"/>
    <w:rsid w:val="00B74303"/>
    <w:rsid w:val="00B8179D"/>
    <w:rsid w:val="00B82DD1"/>
    <w:rsid w:val="00BA2279"/>
    <w:rsid w:val="00BA2DB9"/>
    <w:rsid w:val="00BA518A"/>
    <w:rsid w:val="00BB05DB"/>
    <w:rsid w:val="00BB24C9"/>
    <w:rsid w:val="00BB50CD"/>
    <w:rsid w:val="00BB78E7"/>
    <w:rsid w:val="00BC0080"/>
    <w:rsid w:val="00BC14CA"/>
    <w:rsid w:val="00BC23DA"/>
    <w:rsid w:val="00BC57DB"/>
    <w:rsid w:val="00BD0A9C"/>
    <w:rsid w:val="00BD7669"/>
    <w:rsid w:val="00BE41AB"/>
    <w:rsid w:val="00BE5017"/>
    <w:rsid w:val="00BE7E35"/>
    <w:rsid w:val="00BF62E1"/>
    <w:rsid w:val="00BF652C"/>
    <w:rsid w:val="00C14F41"/>
    <w:rsid w:val="00C24882"/>
    <w:rsid w:val="00C3153C"/>
    <w:rsid w:val="00C317E3"/>
    <w:rsid w:val="00C53070"/>
    <w:rsid w:val="00C549C8"/>
    <w:rsid w:val="00C66227"/>
    <w:rsid w:val="00C7755C"/>
    <w:rsid w:val="00C82A85"/>
    <w:rsid w:val="00C90A24"/>
    <w:rsid w:val="00C97AE7"/>
    <w:rsid w:val="00CA6FDA"/>
    <w:rsid w:val="00CC2F2C"/>
    <w:rsid w:val="00CE25EB"/>
    <w:rsid w:val="00CF09CE"/>
    <w:rsid w:val="00D15DC1"/>
    <w:rsid w:val="00D265C1"/>
    <w:rsid w:val="00D367BA"/>
    <w:rsid w:val="00D4505F"/>
    <w:rsid w:val="00D53725"/>
    <w:rsid w:val="00D63793"/>
    <w:rsid w:val="00D70244"/>
    <w:rsid w:val="00D77861"/>
    <w:rsid w:val="00D875AC"/>
    <w:rsid w:val="00D932C9"/>
    <w:rsid w:val="00D947E6"/>
    <w:rsid w:val="00DA69FF"/>
    <w:rsid w:val="00DB1DAB"/>
    <w:rsid w:val="00DC0198"/>
    <w:rsid w:val="00DE10D6"/>
    <w:rsid w:val="00DF5718"/>
    <w:rsid w:val="00E13D1B"/>
    <w:rsid w:val="00E176D2"/>
    <w:rsid w:val="00E21978"/>
    <w:rsid w:val="00E22BC2"/>
    <w:rsid w:val="00E24F5D"/>
    <w:rsid w:val="00E27966"/>
    <w:rsid w:val="00E33636"/>
    <w:rsid w:val="00E3574F"/>
    <w:rsid w:val="00E37A03"/>
    <w:rsid w:val="00E410C2"/>
    <w:rsid w:val="00E454E3"/>
    <w:rsid w:val="00E454E4"/>
    <w:rsid w:val="00E600AE"/>
    <w:rsid w:val="00E60B0C"/>
    <w:rsid w:val="00E63881"/>
    <w:rsid w:val="00E728C9"/>
    <w:rsid w:val="00E860FB"/>
    <w:rsid w:val="00E91ECF"/>
    <w:rsid w:val="00E94201"/>
    <w:rsid w:val="00E9489E"/>
    <w:rsid w:val="00EA363C"/>
    <w:rsid w:val="00EB4106"/>
    <w:rsid w:val="00EB633C"/>
    <w:rsid w:val="00EC4246"/>
    <w:rsid w:val="00EC5062"/>
    <w:rsid w:val="00EC6354"/>
    <w:rsid w:val="00EC6B77"/>
    <w:rsid w:val="00ED779E"/>
    <w:rsid w:val="00EE4445"/>
    <w:rsid w:val="00EE5C74"/>
    <w:rsid w:val="00F00543"/>
    <w:rsid w:val="00F05967"/>
    <w:rsid w:val="00F065B1"/>
    <w:rsid w:val="00F07CEE"/>
    <w:rsid w:val="00F17932"/>
    <w:rsid w:val="00F24E81"/>
    <w:rsid w:val="00F54693"/>
    <w:rsid w:val="00F574DD"/>
    <w:rsid w:val="00F7512F"/>
    <w:rsid w:val="00F76764"/>
    <w:rsid w:val="00F95083"/>
    <w:rsid w:val="00F967ED"/>
    <w:rsid w:val="00FA2633"/>
    <w:rsid w:val="00FA43F9"/>
    <w:rsid w:val="00FB3724"/>
    <w:rsid w:val="00FB7AE0"/>
    <w:rsid w:val="00FC0F78"/>
    <w:rsid w:val="00FC2A61"/>
    <w:rsid w:val="00FC5735"/>
    <w:rsid w:val="00FC62E8"/>
    <w:rsid w:val="00FC6B4E"/>
    <w:rsid w:val="00FD7189"/>
    <w:rsid w:val="00FF3A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5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93"/>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E1557E"/>
    <w:rPr>
      <w:i/>
      <w:iCs/>
    </w:rPr>
  </w:style>
  <w:style w:type="character" w:styleId="CommentReference">
    <w:name w:val="annotation reference"/>
    <w:uiPriority w:val="99"/>
    <w:semiHidden/>
    <w:rsid w:val="00C617CC"/>
    <w:rPr>
      <w:sz w:val="16"/>
      <w:szCs w:val="16"/>
    </w:rPr>
  </w:style>
  <w:style w:type="paragraph" w:styleId="CommentText">
    <w:name w:val="annotation text"/>
    <w:basedOn w:val="Normal"/>
    <w:link w:val="CommentTextChar1"/>
    <w:uiPriority w:val="99"/>
    <w:rsid w:val="00C617CC"/>
    <w:rPr>
      <w:rFonts w:eastAsia="SimSun"/>
      <w:sz w:val="20"/>
      <w:szCs w:val="20"/>
      <w:lang w:val="x-none" w:eastAsia="zh-CN"/>
    </w:rPr>
  </w:style>
  <w:style w:type="character" w:customStyle="1" w:styleId="CommentTextChar1">
    <w:name w:val="Comment Text Char1"/>
    <w:link w:val="CommentText"/>
    <w:uiPriority w:val="99"/>
    <w:rsid w:val="00C617CC"/>
    <w:rPr>
      <w:rFonts w:eastAsia="SimSun"/>
      <w:lang w:eastAsia="zh-CN"/>
    </w:rPr>
  </w:style>
  <w:style w:type="paragraph" w:styleId="BalloonText">
    <w:name w:val="Balloon Text"/>
    <w:basedOn w:val="Normal"/>
    <w:link w:val="BalloonTextChar"/>
    <w:uiPriority w:val="99"/>
    <w:semiHidden/>
    <w:unhideWhenUsed/>
    <w:rsid w:val="00C617CC"/>
    <w:rPr>
      <w:rFonts w:ascii="Tahoma" w:hAnsi="Tahoma"/>
      <w:sz w:val="16"/>
      <w:szCs w:val="16"/>
      <w:lang w:val="x-none" w:eastAsia="x-none"/>
    </w:rPr>
  </w:style>
  <w:style w:type="character" w:customStyle="1" w:styleId="BalloonTextChar">
    <w:name w:val="Balloon Text Char"/>
    <w:link w:val="BalloonText"/>
    <w:uiPriority w:val="99"/>
    <w:semiHidden/>
    <w:rsid w:val="00C617CC"/>
    <w:rPr>
      <w:rFonts w:ascii="Tahoma" w:eastAsia="Times New Roman" w:hAnsi="Tahoma" w:cs="Tahoma"/>
      <w:sz w:val="16"/>
      <w:szCs w:val="16"/>
    </w:rPr>
  </w:style>
  <w:style w:type="character" w:styleId="Hyperlink">
    <w:name w:val="Hyperlink"/>
    <w:uiPriority w:val="99"/>
    <w:unhideWhenUsed/>
    <w:rsid w:val="00E17BA8"/>
    <w:rPr>
      <w:color w:val="0000FF"/>
      <w:u w:val="single"/>
    </w:rPr>
  </w:style>
  <w:style w:type="paragraph" w:styleId="Header">
    <w:name w:val="header"/>
    <w:basedOn w:val="Normal"/>
    <w:link w:val="HeaderChar"/>
    <w:uiPriority w:val="99"/>
    <w:unhideWhenUsed/>
    <w:rsid w:val="00DA3A08"/>
    <w:pPr>
      <w:tabs>
        <w:tab w:val="center" w:pos="4680"/>
        <w:tab w:val="right" w:pos="9360"/>
      </w:tabs>
    </w:pPr>
    <w:rPr>
      <w:lang w:val="x-none" w:eastAsia="x-none"/>
    </w:rPr>
  </w:style>
  <w:style w:type="character" w:customStyle="1" w:styleId="HeaderChar">
    <w:name w:val="Header Char"/>
    <w:link w:val="Header"/>
    <w:uiPriority w:val="99"/>
    <w:rsid w:val="00DA3A08"/>
    <w:rPr>
      <w:rFonts w:eastAsia="Times New Roman"/>
      <w:sz w:val="24"/>
      <w:szCs w:val="24"/>
    </w:rPr>
  </w:style>
  <w:style w:type="paragraph" w:styleId="Footer">
    <w:name w:val="footer"/>
    <w:basedOn w:val="Normal"/>
    <w:link w:val="FooterChar"/>
    <w:uiPriority w:val="99"/>
    <w:unhideWhenUsed/>
    <w:rsid w:val="00DA3A08"/>
    <w:pPr>
      <w:tabs>
        <w:tab w:val="center" w:pos="4680"/>
        <w:tab w:val="right" w:pos="9360"/>
      </w:tabs>
    </w:pPr>
    <w:rPr>
      <w:lang w:val="x-none" w:eastAsia="x-none"/>
    </w:rPr>
  </w:style>
  <w:style w:type="character" w:customStyle="1" w:styleId="FooterChar">
    <w:name w:val="Footer Char"/>
    <w:link w:val="Footer"/>
    <w:uiPriority w:val="99"/>
    <w:rsid w:val="00DA3A08"/>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D85BDA"/>
    <w:rPr>
      <w:rFonts w:eastAsia="Times New Roman"/>
      <w:b/>
      <w:bCs/>
    </w:rPr>
  </w:style>
  <w:style w:type="character" w:customStyle="1" w:styleId="CommentSubjectChar">
    <w:name w:val="Comment Subject Char"/>
    <w:link w:val="CommentSubject"/>
    <w:uiPriority w:val="99"/>
    <w:semiHidden/>
    <w:rsid w:val="00D85BDA"/>
    <w:rPr>
      <w:rFonts w:eastAsia="Times New Roman"/>
      <w:b/>
      <w:bCs/>
      <w:lang w:eastAsia="zh-CN"/>
    </w:rPr>
  </w:style>
  <w:style w:type="paragraph" w:styleId="Caption">
    <w:name w:val="caption"/>
    <w:basedOn w:val="Normal"/>
    <w:next w:val="Normal"/>
    <w:uiPriority w:val="35"/>
    <w:qFormat/>
    <w:rsid w:val="00127941"/>
    <w:pPr>
      <w:spacing w:after="200"/>
    </w:pPr>
    <w:rPr>
      <w:rFonts w:ascii="Arial" w:eastAsia="Calibri" w:hAnsi="Arial"/>
      <w:b/>
      <w:bCs/>
      <w:color w:val="4F81BD"/>
      <w:sz w:val="18"/>
      <w:szCs w:val="18"/>
    </w:rPr>
  </w:style>
  <w:style w:type="character" w:styleId="FollowedHyperlink">
    <w:name w:val="FollowedHyperlink"/>
    <w:uiPriority w:val="99"/>
    <w:semiHidden/>
    <w:unhideWhenUsed/>
    <w:rsid w:val="00053114"/>
    <w:rPr>
      <w:color w:val="800080"/>
      <w:u w:val="single"/>
    </w:rPr>
  </w:style>
  <w:style w:type="character" w:customStyle="1" w:styleId="apple-style-span">
    <w:name w:val="apple-style-span"/>
    <w:basedOn w:val="DefaultParagraphFont"/>
    <w:rsid w:val="006231AA"/>
  </w:style>
  <w:style w:type="character" w:customStyle="1" w:styleId="CommentTextChar">
    <w:name w:val="Comment Text Char"/>
    <w:uiPriority w:val="99"/>
    <w:locked/>
    <w:rsid w:val="00574858"/>
    <w:rPr>
      <w:rFonts w:eastAsia="SimSun" w:cs="Times New Roman"/>
      <w:lang w:val="x-none" w:eastAsia="zh-CN"/>
    </w:rPr>
  </w:style>
  <w:style w:type="paragraph" w:styleId="FootnoteText">
    <w:name w:val="footnote text"/>
    <w:basedOn w:val="Normal"/>
    <w:link w:val="FootnoteTextChar"/>
    <w:uiPriority w:val="99"/>
    <w:semiHidden/>
    <w:unhideWhenUsed/>
    <w:rsid w:val="008E1AE1"/>
    <w:rPr>
      <w:rFonts w:ascii="Calibri" w:eastAsia="Batang" w:hAnsi="Calibri"/>
      <w:sz w:val="20"/>
      <w:szCs w:val="20"/>
      <w:lang w:val="x-none" w:eastAsia="x-none"/>
    </w:rPr>
  </w:style>
  <w:style w:type="character" w:styleId="FootnoteReference">
    <w:name w:val="footnote reference"/>
    <w:uiPriority w:val="99"/>
    <w:semiHidden/>
    <w:unhideWhenUsed/>
    <w:rsid w:val="008E1AE1"/>
    <w:rPr>
      <w:vertAlign w:val="superscript"/>
    </w:rPr>
  </w:style>
  <w:style w:type="character" w:customStyle="1" w:styleId="FootnoteTextChar">
    <w:name w:val="Footnote Text Char"/>
    <w:link w:val="FootnoteText"/>
    <w:uiPriority w:val="99"/>
    <w:semiHidden/>
    <w:rsid w:val="00956C02"/>
    <w:rPr>
      <w:rFonts w:ascii="Calibri" w:hAnsi="Calibri"/>
    </w:rPr>
  </w:style>
  <w:style w:type="paragraph" w:customStyle="1" w:styleId="DarkList-Accent31">
    <w:name w:val="Dark List - Accent 31"/>
    <w:hidden/>
    <w:uiPriority w:val="99"/>
    <w:semiHidden/>
    <w:rsid w:val="00D93B86"/>
    <w:rPr>
      <w:rFonts w:eastAsia="Times New Roman"/>
      <w:sz w:val="24"/>
      <w:szCs w:val="24"/>
    </w:rPr>
  </w:style>
  <w:style w:type="character" w:customStyle="1" w:styleId="slug-doi">
    <w:name w:val="slug-doi"/>
    <w:rsid w:val="004B4C08"/>
  </w:style>
  <w:style w:type="character" w:customStyle="1" w:styleId="value">
    <w:name w:val="value"/>
    <w:rsid w:val="004B4C08"/>
  </w:style>
  <w:style w:type="paragraph" w:styleId="Revision">
    <w:name w:val="Revision"/>
    <w:hidden/>
    <w:uiPriority w:val="99"/>
    <w:semiHidden/>
    <w:rsid w:val="00046AF7"/>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93"/>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E1557E"/>
    <w:rPr>
      <w:i/>
      <w:iCs/>
    </w:rPr>
  </w:style>
  <w:style w:type="character" w:styleId="CommentReference">
    <w:name w:val="annotation reference"/>
    <w:uiPriority w:val="99"/>
    <w:semiHidden/>
    <w:rsid w:val="00C617CC"/>
    <w:rPr>
      <w:sz w:val="16"/>
      <w:szCs w:val="16"/>
    </w:rPr>
  </w:style>
  <w:style w:type="paragraph" w:styleId="CommentText">
    <w:name w:val="annotation text"/>
    <w:basedOn w:val="Normal"/>
    <w:link w:val="CommentTextChar1"/>
    <w:uiPriority w:val="99"/>
    <w:rsid w:val="00C617CC"/>
    <w:rPr>
      <w:rFonts w:eastAsia="SimSun"/>
      <w:sz w:val="20"/>
      <w:szCs w:val="20"/>
      <w:lang w:val="x-none" w:eastAsia="zh-CN"/>
    </w:rPr>
  </w:style>
  <w:style w:type="character" w:customStyle="1" w:styleId="CommentTextChar1">
    <w:name w:val="Comment Text Char1"/>
    <w:link w:val="CommentText"/>
    <w:uiPriority w:val="99"/>
    <w:rsid w:val="00C617CC"/>
    <w:rPr>
      <w:rFonts w:eastAsia="SimSun"/>
      <w:lang w:eastAsia="zh-CN"/>
    </w:rPr>
  </w:style>
  <w:style w:type="paragraph" w:styleId="BalloonText">
    <w:name w:val="Balloon Text"/>
    <w:basedOn w:val="Normal"/>
    <w:link w:val="BalloonTextChar"/>
    <w:uiPriority w:val="99"/>
    <w:semiHidden/>
    <w:unhideWhenUsed/>
    <w:rsid w:val="00C617CC"/>
    <w:rPr>
      <w:rFonts w:ascii="Tahoma" w:hAnsi="Tahoma"/>
      <w:sz w:val="16"/>
      <w:szCs w:val="16"/>
      <w:lang w:val="x-none" w:eastAsia="x-none"/>
    </w:rPr>
  </w:style>
  <w:style w:type="character" w:customStyle="1" w:styleId="BalloonTextChar">
    <w:name w:val="Balloon Text Char"/>
    <w:link w:val="BalloonText"/>
    <w:uiPriority w:val="99"/>
    <w:semiHidden/>
    <w:rsid w:val="00C617CC"/>
    <w:rPr>
      <w:rFonts w:ascii="Tahoma" w:eastAsia="Times New Roman" w:hAnsi="Tahoma" w:cs="Tahoma"/>
      <w:sz w:val="16"/>
      <w:szCs w:val="16"/>
    </w:rPr>
  </w:style>
  <w:style w:type="character" w:styleId="Hyperlink">
    <w:name w:val="Hyperlink"/>
    <w:uiPriority w:val="99"/>
    <w:unhideWhenUsed/>
    <w:rsid w:val="00E17BA8"/>
    <w:rPr>
      <w:color w:val="0000FF"/>
      <w:u w:val="single"/>
    </w:rPr>
  </w:style>
  <w:style w:type="paragraph" w:styleId="Header">
    <w:name w:val="header"/>
    <w:basedOn w:val="Normal"/>
    <w:link w:val="HeaderChar"/>
    <w:uiPriority w:val="99"/>
    <w:unhideWhenUsed/>
    <w:rsid w:val="00DA3A08"/>
    <w:pPr>
      <w:tabs>
        <w:tab w:val="center" w:pos="4680"/>
        <w:tab w:val="right" w:pos="9360"/>
      </w:tabs>
    </w:pPr>
    <w:rPr>
      <w:lang w:val="x-none" w:eastAsia="x-none"/>
    </w:rPr>
  </w:style>
  <w:style w:type="character" w:customStyle="1" w:styleId="HeaderChar">
    <w:name w:val="Header Char"/>
    <w:link w:val="Header"/>
    <w:uiPriority w:val="99"/>
    <w:rsid w:val="00DA3A08"/>
    <w:rPr>
      <w:rFonts w:eastAsia="Times New Roman"/>
      <w:sz w:val="24"/>
      <w:szCs w:val="24"/>
    </w:rPr>
  </w:style>
  <w:style w:type="paragraph" w:styleId="Footer">
    <w:name w:val="footer"/>
    <w:basedOn w:val="Normal"/>
    <w:link w:val="FooterChar"/>
    <w:uiPriority w:val="99"/>
    <w:unhideWhenUsed/>
    <w:rsid w:val="00DA3A08"/>
    <w:pPr>
      <w:tabs>
        <w:tab w:val="center" w:pos="4680"/>
        <w:tab w:val="right" w:pos="9360"/>
      </w:tabs>
    </w:pPr>
    <w:rPr>
      <w:lang w:val="x-none" w:eastAsia="x-none"/>
    </w:rPr>
  </w:style>
  <w:style w:type="character" w:customStyle="1" w:styleId="FooterChar">
    <w:name w:val="Footer Char"/>
    <w:link w:val="Footer"/>
    <w:uiPriority w:val="99"/>
    <w:rsid w:val="00DA3A08"/>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D85BDA"/>
    <w:rPr>
      <w:rFonts w:eastAsia="Times New Roman"/>
      <w:b/>
      <w:bCs/>
    </w:rPr>
  </w:style>
  <w:style w:type="character" w:customStyle="1" w:styleId="CommentSubjectChar">
    <w:name w:val="Comment Subject Char"/>
    <w:link w:val="CommentSubject"/>
    <w:uiPriority w:val="99"/>
    <w:semiHidden/>
    <w:rsid w:val="00D85BDA"/>
    <w:rPr>
      <w:rFonts w:eastAsia="Times New Roman"/>
      <w:b/>
      <w:bCs/>
      <w:lang w:eastAsia="zh-CN"/>
    </w:rPr>
  </w:style>
  <w:style w:type="paragraph" w:styleId="Caption">
    <w:name w:val="caption"/>
    <w:basedOn w:val="Normal"/>
    <w:next w:val="Normal"/>
    <w:uiPriority w:val="35"/>
    <w:qFormat/>
    <w:rsid w:val="00127941"/>
    <w:pPr>
      <w:spacing w:after="200"/>
    </w:pPr>
    <w:rPr>
      <w:rFonts w:ascii="Arial" w:eastAsia="Calibri" w:hAnsi="Arial"/>
      <w:b/>
      <w:bCs/>
      <w:color w:val="4F81BD"/>
      <w:sz w:val="18"/>
      <w:szCs w:val="18"/>
    </w:rPr>
  </w:style>
  <w:style w:type="character" w:styleId="FollowedHyperlink">
    <w:name w:val="FollowedHyperlink"/>
    <w:uiPriority w:val="99"/>
    <w:semiHidden/>
    <w:unhideWhenUsed/>
    <w:rsid w:val="00053114"/>
    <w:rPr>
      <w:color w:val="800080"/>
      <w:u w:val="single"/>
    </w:rPr>
  </w:style>
  <w:style w:type="character" w:customStyle="1" w:styleId="apple-style-span">
    <w:name w:val="apple-style-span"/>
    <w:basedOn w:val="DefaultParagraphFont"/>
    <w:rsid w:val="006231AA"/>
  </w:style>
  <w:style w:type="character" w:customStyle="1" w:styleId="CommentTextChar">
    <w:name w:val="Comment Text Char"/>
    <w:uiPriority w:val="99"/>
    <w:locked/>
    <w:rsid w:val="00574858"/>
    <w:rPr>
      <w:rFonts w:eastAsia="SimSun" w:cs="Times New Roman"/>
      <w:lang w:val="x-none" w:eastAsia="zh-CN"/>
    </w:rPr>
  </w:style>
  <w:style w:type="paragraph" w:styleId="FootnoteText">
    <w:name w:val="footnote text"/>
    <w:basedOn w:val="Normal"/>
    <w:link w:val="FootnoteTextChar"/>
    <w:uiPriority w:val="99"/>
    <w:semiHidden/>
    <w:unhideWhenUsed/>
    <w:rsid w:val="008E1AE1"/>
    <w:rPr>
      <w:rFonts w:ascii="Calibri" w:eastAsia="Batang" w:hAnsi="Calibri"/>
      <w:sz w:val="20"/>
      <w:szCs w:val="20"/>
      <w:lang w:val="x-none" w:eastAsia="x-none"/>
    </w:rPr>
  </w:style>
  <w:style w:type="character" w:styleId="FootnoteReference">
    <w:name w:val="footnote reference"/>
    <w:uiPriority w:val="99"/>
    <w:semiHidden/>
    <w:unhideWhenUsed/>
    <w:rsid w:val="008E1AE1"/>
    <w:rPr>
      <w:vertAlign w:val="superscript"/>
    </w:rPr>
  </w:style>
  <w:style w:type="character" w:customStyle="1" w:styleId="FootnoteTextChar">
    <w:name w:val="Footnote Text Char"/>
    <w:link w:val="FootnoteText"/>
    <w:uiPriority w:val="99"/>
    <w:semiHidden/>
    <w:rsid w:val="00956C02"/>
    <w:rPr>
      <w:rFonts w:ascii="Calibri" w:hAnsi="Calibri"/>
    </w:rPr>
  </w:style>
  <w:style w:type="paragraph" w:customStyle="1" w:styleId="DarkList-Accent31">
    <w:name w:val="Dark List - Accent 31"/>
    <w:hidden/>
    <w:uiPriority w:val="99"/>
    <w:semiHidden/>
    <w:rsid w:val="00D93B86"/>
    <w:rPr>
      <w:rFonts w:eastAsia="Times New Roman"/>
      <w:sz w:val="24"/>
      <w:szCs w:val="24"/>
    </w:rPr>
  </w:style>
  <w:style w:type="character" w:customStyle="1" w:styleId="slug-doi">
    <w:name w:val="slug-doi"/>
    <w:rsid w:val="004B4C08"/>
  </w:style>
  <w:style w:type="character" w:customStyle="1" w:styleId="value">
    <w:name w:val="value"/>
    <w:rsid w:val="004B4C08"/>
  </w:style>
  <w:style w:type="paragraph" w:styleId="Revision">
    <w:name w:val="Revision"/>
    <w:hidden/>
    <w:uiPriority w:val="99"/>
    <w:semiHidden/>
    <w:rsid w:val="00046AF7"/>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2663">
      <w:bodyDiv w:val="1"/>
      <w:marLeft w:val="0"/>
      <w:marRight w:val="0"/>
      <w:marTop w:val="0"/>
      <w:marBottom w:val="0"/>
      <w:divBdr>
        <w:top w:val="none" w:sz="0" w:space="0" w:color="auto"/>
        <w:left w:val="none" w:sz="0" w:space="0" w:color="auto"/>
        <w:bottom w:val="none" w:sz="0" w:space="0" w:color="auto"/>
        <w:right w:val="none" w:sz="0" w:space="0" w:color="auto"/>
      </w:divBdr>
      <w:divsChild>
        <w:div w:id="1899199981">
          <w:marLeft w:val="0"/>
          <w:marRight w:val="0"/>
          <w:marTop w:val="0"/>
          <w:marBottom w:val="0"/>
          <w:divBdr>
            <w:top w:val="none" w:sz="0" w:space="0" w:color="auto"/>
            <w:left w:val="none" w:sz="0" w:space="0" w:color="auto"/>
            <w:bottom w:val="none" w:sz="0" w:space="0" w:color="auto"/>
            <w:right w:val="none" w:sz="0" w:space="0" w:color="auto"/>
          </w:divBdr>
        </w:div>
      </w:divsChild>
    </w:div>
    <w:div w:id="160779393">
      <w:bodyDiv w:val="1"/>
      <w:marLeft w:val="0"/>
      <w:marRight w:val="0"/>
      <w:marTop w:val="0"/>
      <w:marBottom w:val="0"/>
      <w:divBdr>
        <w:top w:val="none" w:sz="0" w:space="0" w:color="auto"/>
        <w:left w:val="none" w:sz="0" w:space="0" w:color="auto"/>
        <w:bottom w:val="none" w:sz="0" w:space="0" w:color="auto"/>
        <w:right w:val="none" w:sz="0" w:space="0" w:color="auto"/>
      </w:divBdr>
    </w:div>
    <w:div w:id="328218781">
      <w:bodyDiv w:val="1"/>
      <w:marLeft w:val="0"/>
      <w:marRight w:val="0"/>
      <w:marTop w:val="0"/>
      <w:marBottom w:val="0"/>
      <w:divBdr>
        <w:top w:val="none" w:sz="0" w:space="0" w:color="auto"/>
        <w:left w:val="none" w:sz="0" w:space="0" w:color="auto"/>
        <w:bottom w:val="none" w:sz="0" w:space="0" w:color="auto"/>
        <w:right w:val="none" w:sz="0" w:space="0" w:color="auto"/>
      </w:divBdr>
    </w:div>
    <w:div w:id="517086082">
      <w:bodyDiv w:val="1"/>
      <w:marLeft w:val="0"/>
      <w:marRight w:val="0"/>
      <w:marTop w:val="0"/>
      <w:marBottom w:val="0"/>
      <w:divBdr>
        <w:top w:val="none" w:sz="0" w:space="0" w:color="auto"/>
        <w:left w:val="none" w:sz="0" w:space="0" w:color="auto"/>
        <w:bottom w:val="none" w:sz="0" w:space="0" w:color="auto"/>
        <w:right w:val="none" w:sz="0" w:space="0" w:color="auto"/>
      </w:divBdr>
      <w:divsChild>
        <w:div w:id="1038359338">
          <w:marLeft w:val="0"/>
          <w:marRight w:val="0"/>
          <w:marTop w:val="0"/>
          <w:marBottom w:val="0"/>
          <w:divBdr>
            <w:top w:val="none" w:sz="0" w:space="0" w:color="auto"/>
            <w:left w:val="none" w:sz="0" w:space="0" w:color="auto"/>
            <w:bottom w:val="none" w:sz="0" w:space="0" w:color="auto"/>
            <w:right w:val="none" w:sz="0" w:space="0" w:color="auto"/>
          </w:divBdr>
        </w:div>
      </w:divsChild>
    </w:div>
    <w:div w:id="526916122">
      <w:bodyDiv w:val="1"/>
      <w:marLeft w:val="0"/>
      <w:marRight w:val="0"/>
      <w:marTop w:val="0"/>
      <w:marBottom w:val="0"/>
      <w:divBdr>
        <w:top w:val="none" w:sz="0" w:space="0" w:color="auto"/>
        <w:left w:val="none" w:sz="0" w:space="0" w:color="auto"/>
        <w:bottom w:val="none" w:sz="0" w:space="0" w:color="auto"/>
        <w:right w:val="none" w:sz="0" w:space="0" w:color="auto"/>
      </w:divBdr>
    </w:div>
    <w:div w:id="534275455">
      <w:bodyDiv w:val="1"/>
      <w:marLeft w:val="0"/>
      <w:marRight w:val="0"/>
      <w:marTop w:val="0"/>
      <w:marBottom w:val="0"/>
      <w:divBdr>
        <w:top w:val="none" w:sz="0" w:space="0" w:color="auto"/>
        <w:left w:val="none" w:sz="0" w:space="0" w:color="auto"/>
        <w:bottom w:val="none" w:sz="0" w:space="0" w:color="auto"/>
        <w:right w:val="none" w:sz="0" w:space="0" w:color="auto"/>
      </w:divBdr>
      <w:divsChild>
        <w:div w:id="957839266">
          <w:marLeft w:val="0"/>
          <w:marRight w:val="0"/>
          <w:marTop w:val="0"/>
          <w:marBottom w:val="0"/>
          <w:divBdr>
            <w:top w:val="none" w:sz="0" w:space="0" w:color="auto"/>
            <w:left w:val="none" w:sz="0" w:space="0" w:color="auto"/>
            <w:bottom w:val="none" w:sz="0" w:space="0" w:color="auto"/>
            <w:right w:val="none" w:sz="0" w:space="0" w:color="auto"/>
          </w:divBdr>
        </w:div>
      </w:divsChild>
    </w:div>
    <w:div w:id="637148580">
      <w:bodyDiv w:val="1"/>
      <w:marLeft w:val="0"/>
      <w:marRight w:val="0"/>
      <w:marTop w:val="0"/>
      <w:marBottom w:val="0"/>
      <w:divBdr>
        <w:top w:val="none" w:sz="0" w:space="0" w:color="auto"/>
        <w:left w:val="none" w:sz="0" w:space="0" w:color="auto"/>
        <w:bottom w:val="none" w:sz="0" w:space="0" w:color="auto"/>
        <w:right w:val="none" w:sz="0" w:space="0" w:color="auto"/>
      </w:divBdr>
      <w:divsChild>
        <w:div w:id="2081714462">
          <w:marLeft w:val="0"/>
          <w:marRight w:val="0"/>
          <w:marTop w:val="0"/>
          <w:marBottom w:val="0"/>
          <w:divBdr>
            <w:top w:val="none" w:sz="0" w:space="0" w:color="auto"/>
            <w:left w:val="none" w:sz="0" w:space="0" w:color="auto"/>
            <w:bottom w:val="none" w:sz="0" w:space="0" w:color="auto"/>
            <w:right w:val="none" w:sz="0" w:space="0" w:color="auto"/>
          </w:divBdr>
        </w:div>
      </w:divsChild>
    </w:div>
    <w:div w:id="802892197">
      <w:bodyDiv w:val="1"/>
      <w:marLeft w:val="0"/>
      <w:marRight w:val="0"/>
      <w:marTop w:val="0"/>
      <w:marBottom w:val="0"/>
      <w:divBdr>
        <w:top w:val="none" w:sz="0" w:space="0" w:color="auto"/>
        <w:left w:val="none" w:sz="0" w:space="0" w:color="auto"/>
        <w:bottom w:val="none" w:sz="0" w:space="0" w:color="auto"/>
        <w:right w:val="none" w:sz="0" w:space="0" w:color="auto"/>
      </w:divBdr>
    </w:div>
    <w:div w:id="810249235">
      <w:bodyDiv w:val="1"/>
      <w:marLeft w:val="0"/>
      <w:marRight w:val="0"/>
      <w:marTop w:val="0"/>
      <w:marBottom w:val="0"/>
      <w:divBdr>
        <w:top w:val="none" w:sz="0" w:space="0" w:color="auto"/>
        <w:left w:val="none" w:sz="0" w:space="0" w:color="auto"/>
        <w:bottom w:val="none" w:sz="0" w:space="0" w:color="auto"/>
        <w:right w:val="none" w:sz="0" w:space="0" w:color="auto"/>
      </w:divBdr>
      <w:divsChild>
        <w:div w:id="1856528278">
          <w:marLeft w:val="0"/>
          <w:marRight w:val="0"/>
          <w:marTop w:val="0"/>
          <w:marBottom w:val="0"/>
          <w:divBdr>
            <w:top w:val="none" w:sz="0" w:space="0" w:color="auto"/>
            <w:left w:val="none" w:sz="0" w:space="0" w:color="auto"/>
            <w:bottom w:val="none" w:sz="0" w:space="0" w:color="auto"/>
            <w:right w:val="none" w:sz="0" w:space="0" w:color="auto"/>
          </w:divBdr>
        </w:div>
      </w:divsChild>
    </w:div>
    <w:div w:id="912083930">
      <w:bodyDiv w:val="1"/>
      <w:marLeft w:val="0"/>
      <w:marRight w:val="0"/>
      <w:marTop w:val="0"/>
      <w:marBottom w:val="0"/>
      <w:divBdr>
        <w:top w:val="none" w:sz="0" w:space="0" w:color="auto"/>
        <w:left w:val="none" w:sz="0" w:space="0" w:color="auto"/>
        <w:bottom w:val="none" w:sz="0" w:space="0" w:color="auto"/>
        <w:right w:val="none" w:sz="0" w:space="0" w:color="auto"/>
      </w:divBdr>
      <w:divsChild>
        <w:div w:id="1046876656">
          <w:marLeft w:val="0"/>
          <w:marRight w:val="0"/>
          <w:marTop w:val="0"/>
          <w:marBottom w:val="0"/>
          <w:divBdr>
            <w:top w:val="none" w:sz="0" w:space="0" w:color="auto"/>
            <w:left w:val="none" w:sz="0" w:space="0" w:color="auto"/>
            <w:bottom w:val="none" w:sz="0" w:space="0" w:color="auto"/>
            <w:right w:val="none" w:sz="0" w:space="0" w:color="auto"/>
          </w:divBdr>
        </w:div>
      </w:divsChild>
    </w:div>
    <w:div w:id="988021647">
      <w:bodyDiv w:val="1"/>
      <w:marLeft w:val="0"/>
      <w:marRight w:val="0"/>
      <w:marTop w:val="0"/>
      <w:marBottom w:val="0"/>
      <w:divBdr>
        <w:top w:val="none" w:sz="0" w:space="0" w:color="auto"/>
        <w:left w:val="none" w:sz="0" w:space="0" w:color="auto"/>
        <w:bottom w:val="none" w:sz="0" w:space="0" w:color="auto"/>
        <w:right w:val="none" w:sz="0" w:space="0" w:color="auto"/>
      </w:divBdr>
      <w:divsChild>
        <w:div w:id="410976451">
          <w:marLeft w:val="0"/>
          <w:marRight w:val="0"/>
          <w:marTop w:val="0"/>
          <w:marBottom w:val="0"/>
          <w:divBdr>
            <w:top w:val="none" w:sz="0" w:space="0" w:color="auto"/>
            <w:left w:val="none" w:sz="0" w:space="0" w:color="auto"/>
            <w:bottom w:val="none" w:sz="0" w:space="0" w:color="auto"/>
            <w:right w:val="none" w:sz="0" w:space="0" w:color="auto"/>
          </w:divBdr>
        </w:div>
      </w:divsChild>
    </w:div>
    <w:div w:id="993221999">
      <w:bodyDiv w:val="1"/>
      <w:marLeft w:val="0"/>
      <w:marRight w:val="0"/>
      <w:marTop w:val="0"/>
      <w:marBottom w:val="0"/>
      <w:divBdr>
        <w:top w:val="none" w:sz="0" w:space="0" w:color="auto"/>
        <w:left w:val="none" w:sz="0" w:space="0" w:color="auto"/>
        <w:bottom w:val="none" w:sz="0" w:space="0" w:color="auto"/>
        <w:right w:val="none" w:sz="0" w:space="0" w:color="auto"/>
      </w:divBdr>
    </w:div>
    <w:div w:id="1051616968">
      <w:bodyDiv w:val="1"/>
      <w:marLeft w:val="0"/>
      <w:marRight w:val="0"/>
      <w:marTop w:val="0"/>
      <w:marBottom w:val="0"/>
      <w:divBdr>
        <w:top w:val="none" w:sz="0" w:space="0" w:color="auto"/>
        <w:left w:val="none" w:sz="0" w:space="0" w:color="auto"/>
        <w:bottom w:val="none" w:sz="0" w:space="0" w:color="auto"/>
        <w:right w:val="none" w:sz="0" w:space="0" w:color="auto"/>
      </w:divBdr>
    </w:div>
    <w:div w:id="1137407345">
      <w:bodyDiv w:val="1"/>
      <w:marLeft w:val="0"/>
      <w:marRight w:val="0"/>
      <w:marTop w:val="0"/>
      <w:marBottom w:val="0"/>
      <w:divBdr>
        <w:top w:val="none" w:sz="0" w:space="0" w:color="auto"/>
        <w:left w:val="none" w:sz="0" w:space="0" w:color="auto"/>
        <w:bottom w:val="none" w:sz="0" w:space="0" w:color="auto"/>
        <w:right w:val="none" w:sz="0" w:space="0" w:color="auto"/>
      </w:divBdr>
      <w:divsChild>
        <w:div w:id="514729491">
          <w:marLeft w:val="0"/>
          <w:marRight w:val="0"/>
          <w:marTop w:val="0"/>
          <w:marBottom w:val="0"/>
          <w:divBdr>
            <w:top w:val="none" w:sz="0" w:space="0" w:color="auto"/>
            <w:left w:val="none" w:sz="0" w:space="0" w:color="auto"/>
            <w:bottom w:val="none" w:sz="0" w:space="0" w:color="auto"/>
            <w:right w:val="none" w:sz="0" w:space="0" w:color="auto"/>
          </w:divBdr>
        </w:div>
      </w:divsChild>
    </w:div>
    <w:div w:id="1272014221">
      <w:bodyDiv w:val="1"/>
      <w:marLeft w:val="0"/>
      <w:marRight w:val="0"/>
      <w:marTop w:val="0"/>
      <w:marBottom w:val="0"/>
      <w:divBdr>
        <w:top w:val="none" w:sz="0" w:space="0" w:color="auto"/>
        <w:left w:val="none" w:sz="0" w:space="0" w:color="auto"/>
        <w:bottom w:val="none" w:sz="0" w:space="0" w:color="auto"/>
        <w:right w:val="none" w:sz="0" w:space="0" w:color="auto"/>
      </w:divBdr>
      <w:divsChild>
        <w:div w:id="2119594945">
          <w:marLeft w:val="0"/>
          <w:marRight w:val="0"/>
          <w:marTop w:val="0"/>
          <w:marBottom w:val="0"/>
          <w:divBdr>
            <w:top w:val="none" w:sz="0" w:space="0" w:color="auto"/>
            <w:left w:val="none" w:sz="0" w:space="0" w:color="auto"/>
            <w:bottom w:val="none" w:sz="0" w:space="0" w:color="auto"/>
            <w:right w:val="none" w:sz="0" w:space="0" w:color="auto"/>
          </w:divBdr>
        </w:div>
      </w:divsChild>
    </w:div>
    <w:div w:id="1306080271">
      <w:bodyDiv w:val="1"/>
      <w:marLeft w:val="0"/>
      <w:marRight w:val="0"/>
      <w:marTop w:val="0"/>
      <w:marBottom w:val="0"/>
      <w:divBdr>
        <w:top w:val="none" w:sz="0" w:space="0" w:color="auto"/>
        <w:left w:val="none" w:sz="0" w:space="0" w:color="auto"/>
        <w:bottom w:val="none" w:sz="0" w:space="0" w:color="auto"/>
        <w:right w:val="none" w:sz="0" w:space="0" w:color="auto"/>
      </w:divBdr>
      <w:divsChild>
        <w:div w:id="1808739069">
          <w:marLeft w:val="0"/>
          <w:marRight w:val="0"/>
          <w:marTop w:val="0"/>
          <w:marBottom w:val="0"/>
          <w:divBdr>
            <w:top w:val="none" w:sz="0" w:space="0" w:color="auto"/>
            <w:left w:val="none" w:sz="0" w:space="0" w:color="auto"/>
            <w:bottom w:val="none" w:sz="0" w:space="0" w:color="auto"/>
            <w:right w:val="none" w:sz="0" w:space="0" w:color="auto"/>
          </w:divBdr>
        </w:div>
      </w:divsChild>
    </w:div>
    <w:div w:id="1532454412">
      <w:bodyDiv w:val="1"/>
      <w:marLeft w:val="0"/>
      <w:marRight w:val="0"/>
      <w:marTop w:val="0"/>
      <w:marBottom w:val="0"/>
      <w:divBdr>
        <w:top w:val="none" w:sz="0" w:space="0" w:color="auto"/>
        <w:left w:val="none" w:sz="0" w:space="0" w:color="auto"/>
        <w:bottom w:val="none" w:sz="0" w:space="0" w:color="auto"/>
        <w:right w:val="none" w:sz="0" w:space="0" w:color="auto"/>
      </w:divBdr>
      <w:divsChild>
        <w:div w:id="426509451">
          <w:marLeft w:val="0"/>
          <w:marRight w:val="0"/>
          <w:marTop w:val="0"/>
          <w:marBottom w:val="0"/>
          <w:divBdr>
            <w:top w:val="none" w:sz="0" w:space="0" w:color="auto"/>
            <w:left w:val="none" w:sz="0" w:space="0" w:color="auto"/>
            <w:bottom w:val="none" w:sz="0" w:space="0" w:color="auto"/>
            <w:right w:val="none" w:sz="0" w:space="0" w:color="auto"/>
          </w:divBdr>
        </w:div>
      </w:divsChild>
    </w:div>
    <w:div w:id="1554076898">
      <w:bodyDiv w:val="1"/>
      <w:marLeft w:val="0"/>
      <w:marRight w:val="0"/>
      <w:marTop w:val="0"/>
      <w:marBottom w:val="0"/>
      <w:divBdr>
        <w:top w:val="none" w:sz="0" w:space="0" w:color="auto"/>
        <w:left w:val="none" w:sz="0" w:space="0" w:color="auto"/>
        <w:bottom w:val="none" w:sz="0" w:space="0" w:color="auto"/>
        <w:right w:val="none" w:sz="0" w:space="0" w:color="auto"/>
      </w:divBdr>
      <w:divsChild>
        <w:div w:id="1169056871">
          <w:marLeft w:val="0"/>
          <w:marRight w:val="0"/>
          <w:marTop w:val="0"/>
          <w:marBottom w:val="0"/>
          <w:divBdr>
            <w:top w:val="none" w:sz="0" w:space="0" w:color="auto"/>
            <w:left w:val="none" w:sz="0" w:space="0" w:color="auto"/>
            <w:bottom w:val="none" w:sz="0" w:space="0" w:color="auto"/>
            <w:right w:val="none" w:sz="0" w:space="0" w:color="auto"/>
          </w:divBdr>
        </w:div>
      </w:divsChild>
    </w:div>
    <w:div w:id="1598557946">
      <w:bodyDiv w:val="1"/>
      <w:marLeft w:val="0"/>
      <w:marRight w:val="0"/>
      <w:marTop w:val="0"/>
      <w:marBottom w:val="0"/>
      <w:divBdr>
        <w:top w:val="none" w:sz="0" w:space="0" w:color="auto"/>
        <w:left w:val="none" w:sz="0" w:space="0" w:color="auto"/>
        <w:bottom w:val="none" w:sz="0" w:space="0" w:color="auto"/>
        <w:right w:val="none" w:sz="0" w:space="0" w:color="auto"/>
      </w:divBdr>
      <w:divsChild>
        <w:div w:id="1262760769">
          <w:marLeft w:val="0"/>
          <w:marRight w:val="0"/>
          <w:marTop w:val="0"/>
          <w:marBottom w:val="0"/>
          <w:divBdr>
            <w:top w:val="none" w:sz="0" w:space="0" w:color="auto"/>
            <w:left w:val="none" w:sz="0" w:space="0" w:color="auto"/>
            <w:bottom w:val="none" w:sz="0" w:space="0" w:color="auto"/>
            <w:right w:val="none" w:sz="0" w:space="0" w:color="auto"/>
          </w:divBdr>
        </w:div>
      </w:divsChild>
    </w:div>
    <w:div w:id="1621835026">
      <w:bodyDiv w:val="1"/>
      <w:marLeft w:val="0"/>
      <w:marRight w:val="0"/>
      <w:marTop w:val="0"/>
      <w:marBottom w:val="0"/>
      <w:divBdr>
        <w:top w:val="none" w:sz="0" w:space="0" w:color="auto"/>
        <w:left w:val="none" w:sz="0" w:space="0" w:color="auto"/>
        <w:bottom w:val="none" w:sz="0" w:space="0" w:color="auto"/>
        <w:right w:val="none" w:sz="0" w:space="0" w:color="auto"/>
      </w:divBdr>
    </w:div>
    <w:div w:id="1986084271">
      <w:bodyDiv w:val="1"/>
      <w:marLeft w:val="0"/>
      <w:marRight w:val="0"/>
      <w:marTop w:val="0"/>
      <w:marBottom w:val="0"/>
      <w:divBdr>
        <w:top w:val="none" w:sz="0" w:space="0" w:color="auto"/>
        <w:left w:val="none" w:sz="0" w:space="0" w:color="auto"/>
        <w:bottom w:val="none" w:sz="0" w:space="0" w:color="auto"/>
        <w:right w:val="none" w:sz="0" w:space="0" w:color="auto"/>
      </w:divBdr>
      <w:divsChild>
        <w:div w:id="1093189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athrynyr@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yeyleo@stanford.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ris.h.janssen@philips.com" TargetMode="External"/><Relationship Id="rId5" Type="http://schemas.openxmlformats.org/officeDocument/2006/relationships/settings" Target="settings.xml"/><Relationship Id="rId15" Type="http://schemas.openxmlformats.org/officeDocument/2006/relationships/hyperlink" Target="http://dx.doi.org/10.1016/S0166-4328(98)00019-9" TargetMode="External"/><Relationship Id="rId10" Type="http://schemas.openxmlformats.org/officeDocument/2006/relationships/hyperlink" Target="mailto:sjahn@uga.edu"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mailto:bailenson@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13BDC80-DD48-41D4-AFCC-5C26E949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59</Pages>
  <Words>13657</Words>
  <Characters>77849</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Running head: META-ANALYSIS: AGENTS VS</vt:lpstr>
    </vt:vector>
  </TitlesOfParts>
  <Company>Microsoft</Company>
  <LinksUpToDate>false</LinksUpToDate>
  <CharactersWithSpaces>91324</CharactersWithSpaces>
  <SharedDoc>false</SharedDoc>
  <HLinks>
    <vt:vector size="42" baseType="variant">
      <vt:variant>
        <vt:i4>8257551</vt:i4>
      </vt:variant>
      <vt:variant>
        <vt:i4>18</vt:i4>
      </vt:variant>
      <vt:variant>
        <vt:i4>0</vt:i4>
      </vt:variant>
      <vt:variant>
        <vt:i4>5</vt:i4>
      </vt:variant>
      <vt:variant>
        <vt:lpwstr>http://dx.doi.org/10.1016/S0166-4328(98)00019-9</vt:lpwstr>
      </vt:variant>
      <vt:variant>
        <vt:lpwstr/>
      </vt:variant>
      <vt:variant>
        <vt:i4>6094855</vt:i4>
      </vt:variant>
      <vt:variant>
        <vt:i4>15</vt:i4>
      </vt:variant>
      <vt:variant>
        <vt:i4>0</vt:i4>
      </vt:variant>
      <vt:variant>
        <vt:i4>5</vt:i4>
      </vt:variant>
      <vt:variant>
        <vt:lpwstr>mailto:bailenson@stanford.edu</vt:lpwstr>
      </vt:variant>
      <vt:variant>
        <vt:lpwstr/>
      </vt:variant>
      <vt:variant>
        <vt:i4>7798854</vt:i4>
      </vt:variant>
      <vt:variant>
        <vt:i4>12</vt:i4>
      </vt:variant>
      <vt:variant>
        <vt:i4>0</vt:i4>
      </vt:variant>
      <vt:variant>
        <vt:i4>5</vt:i4>
      </vt:variant>
      <vt:variant>
        <vt:lpwstr>mailto:kathrynyr@gmail.com</vt:lpwstr>
      </vt:variant>
      <vt:variant>
        <vt:lpwstr/>
      </vt:variant>
      <vt:variant>
        <vt:i4>4587616</vt:i4>
      </vt:variant>
      <vt:variant>
        <vt:i4>9</vt:i4>
      </vt:variant>
      <vt:variant>
        <vt:i4>0</vt:i4>
      </vt:variant>
      <vt:variant>
        <vt:i4>5</vt:i4>
      </vt:variant>
      <vt:variant>
        <vt:lpwstr>mailto:yeyleo@stanford.edu</vt:lpwstr>
      </vt:variant>
      <vt:variant>
        <vt:lpwstr/>
      </vt:variant>
      <vt:variant>
        <vt:i4>7667790</vt:i4>
      </vt:variant>
      <vt:variant>
        <vt:i4>6</vt:i4>
      </vt:variant>
      <vt:variant>
        <vt:i4>0</vt:i4>
      </vt:variant>
      <vt:variant>
        <vt:i4>5</vt:i4>
      </vt:variant>
      <vt:variant>
        <vt:lpwstr>mailto:joris.h.janssen@philips.com</vt:lpwstr>
      </vt:variant>
      <vt:variant>
        <vt:lpwstr/>
      </vt:variant>
      <vt:variant>
        <vt:i4>1703973</vt:i4>
      </vt:variant>
      <vt:variant>
        <vt:i4>3</vt:i4>
      </vt:variant>
      <vt:variant>
        <vt:i4>0</vt:i4>
      </vt:variant>
      <vt:variant>
        <vt:i4>5</vt:i4>
      </vt:variant>
      <vt:variant>
        <vt:lpwstr>mailto:sjahn@uga.edu</vt:lpwstr>
      </vt:variant>
      <vt:variant>
        <vt:lpwstr/>
      </vt:variant>
      <vt:variant>
        <vt:i4>7602245</vt:i4>
      </vt:variant>
      <vt:variant>
        <vt:i4>0</vt:i4>
      </vt:variant>
      <vt:variant>
        <vt:i4>0</vt:i4>
      </vt:variant>
      <vt:variant>
        <vt:i4>5</vt:i4>
      </vt:variant>
      <vt:variant>
        <vt:lpwstr>mailto:fox.775@osu.edu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META-ANALYSIS: AGENTS VS</dc:title>
  <dc:creator>JF</dc:creator>
  <cp:lastModifiedBy>Jesse Fox</cp:lastModifiedBy>
  <cp:revision>3</cp:revision>
  <cp:lastPrinted>2013-08-16T16:57:00Z</cp:lastPrinted>
  <dcterms:created xsi:type="dcterms:W3CDTF">2014-02-02T03:01:00Z</dcterms:created>
  <dcterms:modified xsi:type="dcterms:W3CDTF">2014-02-02T16:20:00Z</dcterms:modified>
</cp:coreProperties>
</file>